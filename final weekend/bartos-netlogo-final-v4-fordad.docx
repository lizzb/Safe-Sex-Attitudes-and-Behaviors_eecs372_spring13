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D885D" w14:textId="77777777" w:rsidR="009C51EE" w:rsidRPr="006E4950" w:rsidRDefault="009C51EE" w:rsidP="009C51EE">
      <w:pPr>
        <w:spacing w:line="360" w:lineRule="auto"/>
        <w:rPr>
          <w:rFonts w:ascii="Helvetica" w:hAnsi="Helvetica"/>
          <w:sz w:val="22"/>
          <w:szCs w:val="22"/>
        </w:rPr>
      </w:pPr>
      <w:r w:rsidRPr="006E4950">
        <w:rPr>
          <w:rFonts w:ascii="Helvetica" w:hAnsi="Helvetica"/>
          <w:sz w:val="22"/>
          <w:szCs w:val="22"/>
        </w:rPr>
        <w:t>Lizz Bartos</w:t>
      </w:r>
    </w:p>
    <w:p w14:paraId="36952FAD" w14:textId="77777777" w:rsidR="009C51EE" w:rsidRPr="006E4950" w:rsidRDefault="009C51EE" w:rsidP="009C51EE">
      <w:pPr>
        <w:spacing w:line="360" w:lineRule="auto"/>
        <w:rPr>
          <w:rFonts w:ascii="Helvetica" w:hAnsi="Helvetica"/>
          <w:sz w:val="22"/>
          <w:szCs w:val="22"/>
        </w:rPr>
      </w:pPr>
      <w:r w:rsidRPr="006E4950">
        <w:rPr>
          <w:rFonts w:ascii="Helvetica" w:hAnsi="Helvetica"/>
          <w:sz w:val="22"/>
          <w:szCs w:val="22"/>
        </w:rPr>
        <w:t>EECS 372</w:t>
      </w:r>
    </w:p>
    <w:p w14:paraId="1452DC2A" w14:textId="77777777" w:rsidR="009C51EE" w:rsidRPr="006E4950" w:rsidRDefault="009C51EE" w:rsidP="009C51EE">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49D4E257" w14:textId="77777777" w:rsidR="009C51EE" w:rsidRPr="006E4950" w:rsidRDefault="009C51EE" w:rsidP="009C51EE">
      <w:pPr>
        <w:spacing w:line="360" w:lineRule="auto"/>
        <w:rPr>
          <w:rFonts w:ascii="Helvetica" w:hAnsi="Helvetica"/>
          <w:sz w:val="22"/>
          <w:szCs w:val="22"/>
        </w:rPr>
      </w:pPr>
      <w:r w:rsidRPr="006E4950">
        <w:rPr>
          <w:rFonts w:ascii="Helvetica" w:hAnsi="Helvetica"/>
          <w:sz w:val="22"/>
          <w:szCs w:val="22"/>
        </w:rPr>
        <w:t xml:space="preserve">Prof. Uri </w:t>
      </w:r>
      <w:proofErr w:type="spellStart"/>
      <w:r w:rsidRPr="006E4950">
        <w:rPr>
          <w:rFonts w:ascii="Helvetica" w:hAnsi="Helvetica"/>
          <w:sz w:val="22"/>
          <w:szCs w:val="22"/>
        </w:rPr>
        <w:t>Wilensky</w:t>
      </w:r>
      <w:proofErr w:type="spellEnd"/>
    </w:p>
    <w:p w14:paraId="06FC0E75" w14:textId="77777777" w:rsidR="009C51EE" w:rsidRPr="006E4950" w:rsidRDefault="009C51EE" w:rsidP="009C51EE">
      <w:pPr>
        <w:spacing w:line="360" w:lineRule="auto"/>
        <w:rPr>
          <w:rFonts w:ascii="Helvetica" w:hAnsi="Helvetica"/>
          <w:sz w:val="22"/>
          <w:szCs w:val="22"/>
        </w:rPr>
      </w:pPr>
      <w:r w:rsidRPr="006E4950">
        <w:rPr>
          <w:rFonts w:ascii="Helvetica" w:hAnsi="Helvetica"/>
          <w:sz w:val="22"/>
          <w:szCs w:val="22"/>
        </w:rPr>
        <w:t>15 July 2013</w:t>
      </w:r>
    </w:p>
    <w:p w14:paraId="0EC352BB" w14:textId="77777777" w:rsidR="009C51EE" w:rsidRPr="006E4950" w:rsidRDefault="009C51EE" w:rsidP="009C51EE">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76499A8F" w14:textId="77777777" w:rsidR="009C51EE" w:rsidRPr="006E4950" w:rsidRDefault="009C51EE" w:rsidP="009C51EE">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Overview</w:t>
      </w:r>
    </w:p>
    <w:p w14:paraId="00BB5CDC" w14:textId="77777777" w:rsidR="009C51EE" w:rsidRPr="006E4950" w:rsidRDefault="009C51EE" w:rsidP="009C51EE">
      <w:pPr>
        <w:widowControl w:val="0"/>
        <w:autoSpaceDE w:val="0"/>
        <w:autoSpaceDN w:val="0"/>
        <w:adjustRightInd w:val="0"/>
        <w:spacing w:line="360" w:lineRule="auto"/>
        <w:rPr>
          <w:rFonts w:ascii="Helvetica" w:hAnsi="Helvetica" w:cs="Helvetica"/>
          <w:sz w:val="22"/>
          <w:szCs w:val="22"/>
        </w:rPr>
      </w:pPr>
      <w:bookmarkStart w:id="0" w:name="_GoBack"/>
      <w:r w:rsidRPr="006E4950">
        <w:rPr>
          <w:rFonts w:ascii="Helvetica" w:hAnsi="Helvetica" w:cs="Helvetica"/>
          <w:sz w:val="22"/>
          <w:szCs w:val="22"/>
        </w:rPr>
        <w:t xml:space="preserve">This </w:t>
      </w:r>
      <w:proofErr w:type="spellStart"/>
      <w:r w:rsidRPr="006E4950">
        <w:rPr>
          <w:rFonts w:ascii="Helvetica" w:hAnsi="Helvetica" w:cs="Helvetica"/>
          <w:sz w:val="22"/>
          <w:szCs w:val="22"/>
        </w:rPr>
        <w:t>NetLogo</w:t>
      </w:r>
      <w:proofErr w:type="spellEnd"/>
      <w:r w:rsidRPr="006E4950">
        <w:rPr>
          <w:rFonts w:ascii="Helvetica" w:hAnsi="Helvetica" w:cs="Helvetica"/>
          <w:sz w:val="22"/>
          <w:szCs w:val="22"/>
        </w:rPr>
        <w:t xml:space="preserve"> model aims to</w:t>
      </w:r>
      <w:r>
        <w:rPr>
          <w:rFonts w:ascii="Helvetica" w:hAnsi="Helvetica" w:cs="Helvetica"/>
          <w:sz w:val="22"/>
          <w:szCs w:val="22"/>
        </w:rPr>
        <w:t xml:space="preserve"> </w:t>
      </w:r>
      <w:r w:rsidRPr="006E4950">
        <w:rPr>
          <w:rFonts w:ascii="Helvetica" w:hAnsi="Helvetica" w:cs="Helvetica"/>
          <w:sz w:val="22"/>
          <w:szCs w:val="22"/>
        </w:rPr>
        <w:t xml:space="preserve">simulate the spread and development of safe sex attitudes and behaviors in response to the </w:t>
      </w:r>
      <w:r w:rsidRPr="00FC6B80">
        <w:rPr>
          <w:rFonts w:ascii="Helvetica" w:hAnsi="Helvetica" w:cs="Helvetica"/>
          <w:sz w:val="22"/>
          <w:szCs w:val="22"/>
        </w:rPr>
        <w:t>presence</w:t>
      </w:r>
      <w:r>
        <w:rPr>
          <w:rFonts w:ascii="Helvetica" w:hAnsi="Helvetica" w:cs="Helvetica"/>
          <w:b/>
          <w:sz w:val="22"/>
          <w:szCs w:val="22"/>
        </w:rPr>
        <w:t xml:space="preserve"> </w:t>
      </w:r>
      <w:r w:rsidRPr="006E4950">
        <w:rPr>
          <w:rFonts w:ascii="Helvetica" w:hAnsi="Helvetica" w:cs="Helvetica"/>
          <w:sz w:val="22"/>
          <w:szCs w:val="22"/>
        </w:rPr>
        <w:t xml:space="preserve">of a sexually transmitted infection (STI) </w:t>
      </w:r>
      <w:r w:rsidRPr="00FC6B80">
        <w:rPr>
          <w:rFonts w:ascii="Helvetica" w:hAnsi="Helvetica" w:cs="Helvetica"/>
          <w:sz w:val="22"/>
          <w:szCs w:val="22"/>
        </w:rPr>
        <w:t>throughout</w:t>
      </w:r>
      <w:r w:rsidRPr="006E4950">
        <w:rPr>
          <w:rFonts w:ascii="Helvetica" w:hAnsi="Helvetica" w:cs="Helvetica"/>
          <w:sz w:val="22"/>
          <w:szCs w:val="22"/>
        </w:rPr>
        <w:t xml:space="preserve"> a social network of young adults. It also takes into account how these </w:t>
      </w:r>
      <w:r w:rsidRPr="00FC6B80">
        <w:rPr>
          <w:rFonts w:ascii="Helvetica" w:hAnsi="Helvetica" w:cs="Helvetica"/>
          <w:sz w:val="22"/>
          <w:szCs w:val="22"/>
        </w:rPr>
        <w:t>variables interact with one</w:t>
      </w:r>
      <w:r w:rsidRPr="006E4950">
        <w:rPr>
          <w:rFonts w:ascii="Helvetica" w:hAnsi="Helvetica" w:cs="Helvetica"/>
          <w:sz w:val="22"/>
          <w:szCs w:val="22"/>
        </w:rPr>
        <w:t xml:space="preserve"> another and change over time using theories of attitude change and certainty. </w:t>
      </w:r>
    </w:p>
    <w:bookmarkEnd w:id="0"/>
    <w:p w14:paraId="2EE60F9B" w14:textId="77777777" w:rsidR="009C51EE" w:rsidRDefault="009C51EE" w:rsidP="009C51EE">
      <w:pPr>
        <w:widowControl w:val="0"/>
        <w:autoSpaceDE w:val="0"/>
        <w:autoSpaceDN w:val="0"/>
        <w:adjustRightInd w:val="0"/>
        <w:spacing w:line="360" w:lineRule="auto"/>
        <w:rPr>
          <w:rFonts w:ascii="Helvetica" w:hAnsi="Helvetica" w:cs="Helvetica"/>
          <w:sz w:val="22"/>
          <w:szCs w:val="22"/>
        </w:rPr>
      </w:pPr>
    </w:p>
    <w:p w14:paraId="4AF1832D" w14:textId="77777777" w:rsidR="009C51EE" w:rsidRPr="00534C67" w:rsidRDefault="009C51EE" w:rsidP="009C51EE">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 and Motivation</w:t>
      </w:r>
    </w:p>
    <w:p w14:paraId="2E4240D5" w14:textId="265E07D2" w:rsidR="009C51EE" w:rsidRPr="006E4950" w:rsidRDefault="009C51EE" w:rsidP="009C51EE">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This project specifically focuses on modeling colleg</w:t>
      </w:r>
      <w:r>
        <w:rPr>
          <w:rFonts w:ascii="Helvetica" w:hAnsi="Helvetica" w:cs="Helvetica"/>
          <w:sz w:val="22"/>
          <w:szCs w:val="22"/>
        </w:rPr>
        <w:t>e students in the United States,</w:t>
      </w:r>
      <w:r w:rsidRPr="00097E6E">
        <w:rPr>
          <w:rFonts w:ascii="Helvetica" w:hAnsi="Helvetica" w:cs="Helvetica"/>
          <w:color w:val="4F81BD" w:themeColor="accent1"/>
          <w:sz w:val="22"/>
          <w:szCs w:val="22"/>
        </w:rPr>
        <w:t xml:space="preserve"> a specific demographic which contain young adults who may have multiple sex partners and who would engage in sexual activity frequently enough that this lifestyle would be impacted by STIs.</w:t>
      </w:r>
      <w:r>
        <w:rPr>
          <w:rFonts w:ascii="Helvetica" w:hAnsi="Helvetica" w:cs="Helvetica"/>
          <w:sz w:val="22"/>
          <w:szCs w:val="22"/>
        </w:rPr>
        <w:t xml:space="preserve"> </w:t>
      </w:r>
      <w:r w:rsidRPr="006E4950">
        <w:rPr>
          <w:rFonts w:ascii="Helvetica" w:hAnsi="Helvetica" w:cs="Helvetica"/>
          <w:sz w:val="22"/>
          <w:szCs w:val="22"/>
        </w:rPr>
        <w:t xml:space="preserve"> Male and female students come to universities with diverse backgrounds, </w:t>
      </w:r>
      <w:r>
        <w:rPr>
          <w:rFonts w:ascii="Helvetica" w:hAnsi="Helvetica" w:cs="Helvetica"/>
          <w:sz w:val="22"/>
          <w:szCs w:val="22"/>
        </w:rPr>
        <w:t xml:space="preserve">including different </w:t>
      </w:r>
      <w:r w:rsidRPr="006E4950">
        <w:rPr>
          <w:rFonts w:ascii="Helvetica" w:hAnsi="Helvetica" w:cs="Helvetica"/>
          <w:sz w:val="22"/>
          <w:szCs w:val="22"/>
        </w:rPr>
        <w:t>education</w:t>
      </w:r>
      <w:r>
        <w:rPr>
          <w:rFonts w:ascii="Helvetica" w:hAnsi="Helvetica" w:cs="Helvetica"/>
          <w:sz w:val="22"/>
          <w:szCs w:val="22"/>
        </w:rPr>
        <w:t>al levels and</w:t>
      </w:r>
      <w:r w:rsidRPr="006E4950">
        <w:rPr>
          <w:rFonts w:ascii="Helvetica" w:hAnsi="Helvetica" w:cs="Helvetica"/>
          <w:sz w:val="22"/>
          <w:szCs w:val="22"/>
        </w:rPr>
        <w:t xml:space="preserve"> </w:t>
      </w:r>
      <w:r w:rsidRPr="00097E6E">
        <w:rPr>
          <w:rFonts w:ascii="Helvetica" w:hAnsi="Helvetica" w:cs="Helvetica"/>
          <w:sz w:val="22"/>
          <w:szCs w:val="22"/>
        </w:rPr>
        <w:t>attitudes towards practicing</w:t>
      </w:r>
      <w:r>
        <w:rPr>
          <w:rFonts w:ascii="Helvetica" w:hAnsi="Helvetica" w:cs="Helvetica"/>
          <w:sz w:val="22"/>
          <w:szCs w:val="22"/>
        </w:rPr>
        <w:t xml:space="preserve"> safe sex. </w:t>
      </w:r>
      <w:r w:rsidRPr="00534C67">
        <w:rPr>
          <w:rFonts w:ascii="Helvetica" w:hAnsi="Helvetica" w:cs="Helvetica"/>
          <w:sz w:val="22"/>
          <w:szCs w:val="22"/>
        </w:rPr>
        <w:t xml:space="preserve">It was of interest to see if </w:t>
      </w:r>
      <w:ins w:id="1" w:author="Bartos, Thomas M" w:date="2013-07-13T20:51:00Z">
        <w:r w:rsidR="00BD6DEA">
          <w:rPr>
            <w:rFonts w:ascii="Helvetica" w:hAnsi="Helvetica" w:cs="Helvetica"/>
            <w:sz w:val="22"/>
            <w:szCs w:val="22"/>
          </w:rPr>
          <w:t>a</w:t>
        </w:r>
      </w:ins>
      <w:r w:rsidRPr="00534C67">
        <w:rPr>
          <w:rFonts w:ascii="Helvetica" w:hAnsi="Helvetica" w:cs="Helvetica"/>
          <w:sz w:val="22"/>
          <w:szCs w:val="22"/>
        </w:rPr>
        <w:t xml:space="preserve"> </w:t>
      </w:r>
      <w:proofErr w:type="spellStart"/>
      <w:r w:rsidRPr="00534C67">
        <w:rPr>
          <w:rFonts w:ascii="Helvetica" w:hAnsi="Helvetica" w:cs="Helvetica"/>
          <w:sz w:val="22"/>
          <w:szCs w:val="22"/>
        </w:rPr>
        <w:t>NetLogo</w:t>
      </w:r>
      <w:proofErr w:type="spellEnd"/>
      <w:r w:rsidRPr="00534C67">
        <w:rPr>
          <w:rFonts w:ascii="Helvetica" w:hAnsi="Helvetica" w:cs="Helvetica"/>
          <w:sz w:val="22"/>
          <w:szCs w:val="22"/>
        </w:rPr>
        <w:t xml:space="preserve"> model</w:t>
      </w:r>
      <w:r>
        <w:rPr>
          <w:rFonts w:ascii="Helvetica" w:hAnsi="Helvetica" w:cs="Helvetica"/>
          <w:sz w:val="22"/>
          <w:szCs w:val="22"/>
        </w:rPr>
        <w:t xml:space="preserve"> could emulate those behaviors.</w:t>
      </w:r>
      <w:r w:rsidRPr="00534C67">
        <w:rPr>
          <w:rFonts w:ascii="Helvetica" w:hAnsi="Helvetica" w:cs="Helvetica"/>
          <w:sz w:val="22"/>
          <w:szCs w:val="22"/>
        </w:rPr>
        <w:t xml:space="preserve"> </w:t>
      </w:r>
      <w:r w:rsidRPr="00534C67">
        <w:rPr>
          <w:rFonts w:ascii="Helvetica" w:hAnsi="Helvetica" w:cs="Helvetica"/>
          <w:color w:val="4F81BD" w:themeColor="accent1"/>
          <w:sz w:val="22"/>
          <w:szCs w:val="22"/>
        </w:rPr>
        <w:t>The model also aimed at modeling the complex social behavior associated with sexual partnering.</w:t>
      </w:r>
    </w:p>
    <w:p w14:paraId="3EBE07B1" w14:textId="77777777" w:rsidR="009C51EE" w:rsidRPr="006E4950" w:rsidRDefault="009C51EE" w:rsidP="009C51EE">
      <w:pPr>
        <w:spacing w:line="360" w:lineRule="auto"/>
        <w:rPr>
          <w:rFonts w:ascii="Helvetica" w:hAnsi="Helvetica"/>
          <w:sz w:val="22"/>
          <w:szCs w:val="22"/>
        </w:rPr>
      </w:pPr>
    </w:p>
    <w:p w14:paraId="1B39E2C0" w14:textId="005EC142" w:rsidR="009C51EE" w:rsidRPr="00534C67" w:rsidRDefault="009C51EE" w:rsidP="009C51EE">
      <w:pPr>
        <w:spacing w:line="360" w:lineRule="auto"/>
        <w:rPr>
          <w:rFonts w:ascii="Helvetica" w:hAnsi="Helvetica"/>
          <w:b/>
          <w:color w:val="4BACC6" w:themeColor="accent5"/>
          <w:sz w:val="22"/>
          <w:szCs w:val="22"/>
        </w:rPr>
      </w:pPr>
      <w:r w:rsidRPr="00534C67">
        <w:rPr>
          <w:rFonts w:ascii="Helvetica" w:hAnsi="Helvetica"/>
          <w:sz w:val="22"/>
          <w:szCs w:val="22"/>
        </w:rPr>
        <w:t xml:space="preserve">This model </w:t>
      </w:r>
      <w:r>
        <w:rPr>
          <w:rFonts w:ascii="Helvetica" w:hAnsi="Helvetica"/>
          <w:sz w:val="22"/>
          <w:szCs w:val="22"/>
        </w:rPr>
        <w:t xml:space="preserve">focuses </w:t>
      </w:r>
      <w:r w:rsidRPr="006E4950">
        <w:rPr>
          <w:rFonts w:ascii="Helvetica" w:hAnsi="Helvetica"/>
          <w:sz w:val="22"/>
          <w:szCs w:val="22"/>
        </w:rPr>
        <w:t xml:space="preserve">more on the </w:t>
      </w:r>
      <w:r>
        <w:rPr>
          <w:rFonts w:ascii="Helvetica" w:hAnsi="Helvetica"/>
          <w:sz w:val="22"/>
          <w:szCs w:val="22"/>
        </w:rPr>
        <w:t xml:space="preserve">impact of </w:t>
      </w:r>
      <w:r w:rsidRPr="00097E6E">
        <w:rPr>
          <w:rFonts w:ascii="Helvetica" w:hAnsi="Helvetica"/>
          <w:color w:val="F79646" w:themeColor="accent6"/>
          <w:sz w:val="22"/>
          <w:szCs w:val="22"/>
        </w:rPr>
        <w:t>sexual</w:t>
      </w:r>
      <w:r w:rsidRPr="006E4950">
        <w:rPr>
          <w:rFonts w:ascii="Helvetica" w:hAnsi="Helvetica"/>
          <w:sz w:val="22"/>
          <w:szCs w:val="22"/>
        </w:rPr>
        <w:t xml:space="preserve"> attitudes and behaviors of agents in relation to the spread of </w:t>
      </w:r>
      <w:r>
        <w:rPr>
          <w:rFonts w:ascii="Helvetica" w:hAnsi="Helvetica"/>
          <w:sz w:val="22"/>
          <w:szCs w:val="22"/>
        </w:rPr>
        <w:t>STIs, rather than the biological mechanism of the spread of sexually transmitted infections themselves</w:t>
      </w:r>
      <w:r w:rsidRPr="006E4950">
        <w:rPr>
          <w:rFonts w:ascii="Helvetica" w:hAnsi="Helvetica"/>
          <w:sz w:val="22"/>
          <w:szCs w:val="22"/>
        </w:rPr>
        <w:t xml:space="preserve">. </w:t>
      </w:r>
      <w:r>
        <w:rPr>
          <w:rFonts w:ascii="Helvetica" w:hAnsi="Helvetica"/>
          <w:sz w:val="22"/>
          <w:szCs w:val="22"/>
        </w:rPr>
        <w:t xml:space="preserve">This contrasts with previous models in the </w:t>
      </w:r>
      <w:proofErr w:type="spellStart"/>
      <w:r>
        <w:rPr>
          <w:rFonts w:ascii="Helvetica" w:hAnsi="Helvetica"/>
          <w:sz w:val="22"/>
          <w:szCs w:val="22"/>
        </w:rPr>
        <w:t>NetLogo</w:t>
      </w:r>
      <w:proofErr w:type="spellEnd"/>
      <w:r>
        <w:rPr>
          <w:rFonts w:ascii="Helvetica" w:hAnsi="Helvetica"/>
          <w:sz w:val="22"/>
          <w:szCs w:val="22"/>
        </w:rPr>
        <w:t xml:space="preserve"> library that focus on </w:t>
      </w:r>
      <w:r w:rsidRPr="00097E6E">
        <w:rPr>
          <w:rFonts w:ascii="Helvetica" w:hAnsi="Helvetica"/>
          <w:sz w:val="22"/>
          <w:szCs w:val="22"/>
        </w:rPr>
        <w:t>the actual spread of a disease, such</w:t>
      </w:r>
      <w:r>
        <w:rPr>
          <w:rFonts w:ascii="Helvetica" w:hAnsi="Helvetica"/>
          <w:sz w:val="22"/>
          <w:szCs w:val="22"/>
        </w:rPr>
        <w:t xml:space="preserve"> as the AIDS model, the Virus model, or the Virus on a Network model. </w:t>
      </w:r>
    </w:p>
    <w:p w14:paraId="3B6F8D0C" w14:textId="77777777" w:rsidR="006628DB" w:rsidRPr="006E4950" w:rsidRDefault="006628DB" w:rsidP="006E4950">
      <w:pPr>
        <w:spacing w:line="360" w:lineRule="auto"/>
        <w:rPr>
          <w:rFonts w:ascii="Helvetica" w:hAnsi="Helvetica"/>
          <w:sz w:val="22"/>
          <w:szCs w:val="22"/>
        </w:rPr>
      </w:pPr>
    </w:p>
    <w:p w14:paraId="0804CD95" w14:textId="5FAC8E9B"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72F19865" w14:textId="06C0D7CB"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What factors seem to be most influential in determining whether an individual will </w:t>
      </w:r>
      <w:ins w:id="2" w:author="Bartos, Thomas M" w:date="2013-07-13T21:22:00Z">
        <w:r w:rsidR="000C2BE3">
          <w:rPr>
            <w:rFonts w:ascii="Helvetica" w:hAnsi="Helvetica" w:cs="Helvetica"/>
            <w:sz w:val="22"/>
            <w:szCs w:val="22"/>
          </w:rPr>
          <w:t xml:space="preserve">practice unsafe sex and thus potentially </w:t>
        </w:r>
      </w:ins>
      <w:r w:rsidRPr="006E4950">
        <w:rPr>
          <w:rFonts w:ascii="Helvetica" w:hAnsi="Helvetica" w:cs="Helvetica"/>
          <w:sz w:val="22"/>
          <w:szCs w:val="22"/>
        </w:rPr>
        <w:t>contract an STI?</w:t>
      </w:r>
    </w:p>
    <w:p w14:paraId="2256C33D" w14:textId="4AF62314"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influence the spread of attitudes towards safe sex?</w:t>
      </w:r>
    </w:p>
    <w:p w14:paraId="67AD643E" w14:textId="758CC6AF" w:rsidR="006B6B19" w:rsidRPr="006E4950" w:rsidRDefault="006B6B19" w:rsidP="006E4950">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lastRenderedPageBreak/>
        <w:t>Are the two above questions interdependent? What implications could this have for targeting information campaigns to this age group?</w:t>
      </w:r>
    </w:p>
    <w:p w14:paraId="3788693A" w14:textId="185A89C4" w:rsidR="006B6B19" w:rsidRDefault="006B6B19" w:rsidP="006E4950">
      <w:pPr>
        <w:widowControl w:val="0"/>
        <w:autoSpaceDE w:val="0"/>
        <w:autoSpaceDN w:val="0"/>
        <w:adjustRightInd w:val="0"/>
        <w:spacing w:line="360" w:lineRule="auto"/>
        <w:rPr>
          <w:ins w:id="3" w:author="Bartos, Thomas M" w:date="2013-07-13T20:57:00Z"/>
          <w:rFonts w:ascii="Helvetica" w:hAnsi="Helvetica" w:cs="Helvetica"/>
          <w:b/>
          <w:color w:val="F79646" w:themeColor="accent6"/>
          <w:sz w:val="22"/>
          <w:szCs w:val="22"/>
        </w:rPr>
      </w:pPr>
    </w:p>
    <w:p w14:paraId="05A09A59" w14:textId="1C3C52B9" w:rsidR="00BD6DEA" w:rsidRDefault="00BD6DEA" w:rsidP="006E4950">
      <w:pPr>
        <w:widowControl w:val="0"/>
        <w:autoSpaceDE w:val="0"/>
        <w:autoSpaceDN w:val="0"/>
        <w:adjustRightInd w:val="0"/>
        <w:spacing w:line="360" w:lineRule="auto"/>
        <w:rPr>
          <w:ins w:id="4" w:author="Bartos, Thomas M" w:date="2013-07-13T20:58:00Z"/>
          <w:rFonts w:ascii="Helvetica" w:hAnsi="Helvetica" w:cs="Helvetica"/>
          <w:b/>
          <w:color w:val="F79646" w:themeColor="accent6"/>
          <w:sz w:val="22"/>
          <w:szCs w:val="22"/>
        </w:rPr>
      </w:pPr>
      <w:ins w:id="5" w:author="Bartos, Thomas M" w:date="2013-07-13T20:57:00Z">
        <w:r>
          <w:rPr>
            <w:rFonts w:ascii="Helvetica" w:hAnsi="Helvetica" w:cs="Helvetica"/>
            <w:b/>
            <w:color w:val="F79646" w:themeColor="accent6"/>
            <w:sz w:val="22"/>
            <w:szCs w:val="22"/>
          </w:rPr>
          <w:t>Literature Background</w:t>
        </w:r>
      </w:ins>
      <w:ins w:id="6" w:author="Bartos, Thomas M" w:date="2013-07-13T20:58:00Z">
        <w:r>
          <w:rPr>
            <w:rFonts w:ascii="Helvetica" w:hAnsi="Helvetica" w:cs="Helvetica"/>
            <w:b/>
            <w:color w:val="F79646" w:themeColor="accent6"/>
            <w:sz w:val="22"/>
            <w:szCs w:val="22"/>
          </w:rPr>
          <w:t xml:space="preserve"> - Rationale for Agent Rules</w:t>
        </w:r>
      </w:ins>
    </w:p>
    <w:p w14:paraId="2C021AB3" w14:textId="77777777" w:rsidR="003A1B4D" w:rsidRPr="003A1B4D" w:rsidRDefault="003A1B4D" w:rsidP="003A1B4D">
      <w:pPr>
        <w:pStyle w:val="NormalWeb"/>
        <w:spacing w:line="360" w:lineRule="auto"/>
        <w:rPr>
          <w:ins w:id="7" w:author="Bartos, Thomas M" w:date="2013-07-13T21:02:00Z"/>
          <w:rFonts w:ascii="Helvetica" w:hAnsi="Helvetica"/>
          <w:sz w:val="22"/>
          <w:szCs w:val="22"/>
          <w:rPrChange w:id="8" w:author="Bartos, Thomas M" w:date="2013-07-13T21:03:00Z">
            <w:rPr>
              <w:ins w:id="9" w:author="Bartos, Thomas M" w:date="2013-07-13T21:02:00Z"/>
            </w:rPr>
          </w:rPrChange>
        </w:rPr>
      </w:pPr>
      <w:ins w:id="10" w:author="Bartos, Thomas M" w:date="2013-07-13T21:02:00Z">
        <w:r w:rsidRPr="003A1B4D">
          <w:rPr>
            <w:rFonts w:ascii="Helvetica" w:hAnsi="Helvetica"/>
            <w:sz w:val="22"/>
            <w:szCs w:val="22"/>
            <w:rPrChange w:id="11" w:author="Bartos, Thomas M" w:date="2013-07-13T21:03:00Z">
              <w:rPr/>
            </w:rPrChange>
          </w:rPr>
          <w:t xml:space="preserve">In order to make the model a closer simulation to reality, </w:t>
        </w:r>
        <w:proofErr w:type="gramStart"/>
        <w:r w:rsidRPr="003A1B4D">
          <w:rPr>
            <w:rFonts w:ascii="Helvetica" w:hAnsi="Helvetica"/>
            <w:sz w:val="22"/>
            <w:szCs w:val="22"/>
            <w:rPrChange w:id="12" w:author="Bartos, Thomas M" w:date="2013-07-13T21:03:00Z">
              <w:rPr/>
            </w:rPrChange>
          </w:rPr>
          <w:t>scientific literature was evaluated to determine both the factors that influence the practice of safe sex and the expected responses to the factors by the agents</w:t>
        </w:r>
        <w:proofErr w:type="gramEnd"/>
        <w:r w:rsidRPr="003A1B4D">
          <w:rPr>
            <w:rFonts w:ascii="Helvetica" w:hAnsi="Helvetica"/>
            <w:sz w:val="22"/>
            <w:szCs w:val="22"/>
            <w:rPrChange w:id="13" w:author="Bartos, Thomas M" w:date="2013-07-13T21:03:00Z">
              <w:rPr/>
            </w:rPrChange>
          </w:rPr>
          <w:t>.  Other assumptions (constants) required for the model’s functionality were also based on the latest available research.</w:t>
        </w:r>
      </w:ins>
    </w:p>
    <w:p w14:paraId="1A8CFC7C" w14:textId="746F4609" w:rsidR="00BD6DEA" w:rsidRPr="002B3806" w:rsidRDefault="000C2BE3" w:rsidP="00BD6DEA">
      <w:pPr>
        <w:spacing w:line="360" w:lineRule="auto"/>
        <w:rPr>
          <w:ins w:id="14" w:author="Bartos, Thomas M" w:date="2013-07-13T20:59:00Z"/>
          <w:rFonts w:ascii="Helvetica" w:hAnsi="Helvetica"/>
          <w:b/>
          <w:sz w:val="22"/>
          <w:szCs w:val="22"/>
          <w:u w:val="single"/>
        </w:rPr>
      </w:pPr>
      <w:ins w:id="15" w:author="Bartos, Thomas M" w:date="2013-07-13T20:59:00Z">
        <w:r>
          <w:rPr>
            <w:rFonts w:ascii="Helvetica" w:hAnsi="Helvetica"/>
            <w:b/>
            <w:sz w:val="22"/>
            <w:szCs w:val="22"/>
            <w:u w:val="single"/>
          </w:rPr>
          <w:t>Networks Rationale</w:t>
        </w:r>
      </w:ins>
    </w:p>
    <w:p w14:paraId="2DBED247" w14:textId="74C9C86A" w:rsidR="00BD6DEA" w:rsidRDefault="00BD6DEA" w:rsidP="00BD6DEA">
      <w:pPr>
        <w:widowControl w:val="0"/>
        <w:autoSpaceDE w:val="0"/>
        <w:autoSpaceDN w:val="0"/>
        <w:adjustRightInd w:val="0"/>
        <w:spacing w:line="360" w:lineRule="auto"/>
        <w:rPr>
          <w:ins w:id="16" w:author="Bartos, Thomas M" w:date="2013-07-13T22:21:00Z"/>
          <w:rFonts w:ascii="Helvetica" w:hAnsi="Helvetica" w:cs="Helvetica"/>
          <w:sz w:val="22"/>
          <w:szCs w:val="22"/>
        </w:rPr>
      </w:pPr>
      <w:ins w:id="17" w:author="Bartos, Thomas M" w:date="2013-07-13T20:59:00Z">
        <w:r>
          <w:rPr>
            <w:rFonts w:ascii="Helvetica" w:hAnsi="Helvetica" w:cs="Helvetica"/>
            <w:sz w:val="22"/>
            <w:szCs w:val="22"/>
          </w:rPr>
          <w:t>Researchers have repeatedly identified that social networks are crucial in examining the spread of different types of infections, as well as attitudes – many of the</w:t>
        </w:r>
        <w:r w:rsidR="003A1B4D">
          <w:rPr>
            <w:rFonts w:ascii="Helvetica" w:hAnsi="Helvetica" w:cs="Helvetica"/>
            <w:sz w:val="22"/>
            <w:szCs w:val="22"/>
          </w:rPr>
          <w:t>se have specifically been on ST</w:t>
        </w:r>
      </w:ins>
      <w:ins w:id="18" w:author="Bartos, Thomas M" w:date="2013-07-13T21:03:00Z">
        <w:r w:rsidR="003A1B4D">
          <w:rPr>
            <w:rFonts w:ascii="Helvetica" w:hAnsi="Helvetica" w:cs="Helvetica"/>
            <w:sz w:val="22"/>
            <w:szCs w:val="22"/>
          </w:rPr>
          <w:t>I</w:t>
        </w:r>
      </w:ins>
      <w:ins w:id="19" w:author="Bartos, Thomas M" w:date="2013-07-13T20:59:00Z">
        <w:r>
          <w:rPr>
            <w:rFonts w:ascii="Helvetica" w:hAnsi="Helvetica" w:cs="Helvetica"/>
            <w:sz w:val="22"/>
            <w:szCs w:val="22"/>
          </w:rPr>
          <w:t xml:space="preserve">s like HIV/AIDS during the early 90s or whatever. </w:t>
        </w:r>
      </w:ins>
      <w:ins w:id="20" w:author="Bartos, Thomas M" w:date="2013-07-13T21:24:00Z">
        <w:r w:rsidR="000C2BE3">
          <w:rPr>
            <w:rFonts w:ascii="Helvetica" w:hAnsi="Helvetica" w:cs="Helvetica"/>
            <w:sz w:val="22"/>
            <w:szCs w:val="22"/>
          </w:rPr>
          <w:t xml:space="preserve">Consequently, the </w:t>
        </w:r>
        <w:proofErr w:type="spellStart"/>
        <w:r w:rsidR="000C2BE3">
          <w:rPr>
            <w:rFonts w:ascii="Helvetica" w:hAnsi="Helvetica" w:cs="Helvetica"/>
            <w:sz w:val="22"/>
            <w:szCs w:val="22"/>
          </w:rPr>
          <w:t>NetLogo</w:t>
        </w:r>
        <w:proofErr w:type="spellEnd"/>
        <w:r w:rsidR="000C2BE3">
          <w:rPr>
            <w:rFonts w:ascii="Helvetica" w:hAnsi="Helvetica" w:cs="Helvetica"/>
            <w:sz w:val="22"/>
            <w:szCs w:val="22"/>
          </w:rPr>
          <w:t xml:space="preserve"> programming was set up as a set of interconnected simple networks. </w:t>
        </w:r>
      </w:ins>
      <w:ins w:id="21" w:author="Bartos, Thomas M" w:date="2013-07-13T20:59:00Z">
        <w:r>
          <w:rPr>
            <w:rFonts w:ascii="Helvetica" w:hAnsi="Helvetica" w:cs="Helvetica"/>
            <w:sz w:val="22"/>
            <w:szCs w:val="22"/>
          </w:rPr>
          <w:t>However, difference between a social network and a</w:t>
        </w:r>
      </w:ins>
      <w:ins w:id="22" w:author="Bartos, Thomas M" w:date="2013-07-13T21:04:00Z">
        <w:r w:rsidR="003A1B4D">
          <w:rPr>
            <w:rFonts w:ascii="Helvetica" w:hAnsi="Helvetica" w:cs="Helvetica"/>
            <w:sz w:val="22"/>
            <w:szCs w:val="22"/>
          </w:rPr>
          <w:t>n</w:t>
        </w:r>
      </w:ins>
      <w:ins w:id="23" w:author="Bartos, Thomas M" w:date="2013-07-13T20:59:00Z">
        <w:r>
          <w:rPr>
            <w:rFonts w:ascii="Helvetica" w:hAnsi="Helvetica" w:cs="Helvetica"/>
            <w:sz w:val="22"/>
            <w:szCs w:val="22"/>
          </w:rPr>
          <w:t xml:space="preserve"> infection sp</w:t>
        </w:r>
        <w:r w:rsidR="000C2BE3">
          <w:rPr>
            <w:rFonts w:ascii="Helvetica" w:hAnsi="Helvetica" w:cs="Helvetica"/>
            <w:sz w:val="22"/>
            <w:szCs w:val="22"/>
          </w:rPr>
          <w:t>read network, may not coincide.</w:t>
        </w:r>
      </w:ins>
      <w:ins w:id="24" w:author="Bartos, Thomas M" w:date="2013-07-13T21:23:00Z">
        <w:r w:rsidR="000C2BE3">
          <w:rPr>
            <w:rFonts w:ascii="Helvetica" w:hAnsi="Helvetica" w:cs="Helvetica"/>
            <w:sz w:val="22"/>
            <w:szCs w:val="22"/>
          </w:rPr>
          <w:t xml:space="preserve"> </w:t>
        </w:r>
      </w:ins>
    </w:p>
    <w:p w14:paraId="324A6FB1" w14:textId="77777777" w:rsidR="00BD7DD1" w:rsidRDefault="00BD7DD1" w:rsidP="00BD6DEA">
      <w:pPr>
        <w:widowControl w:val="0"/>
        <w:autoSpaceDE w:val="0"/>
        <w:autoSpaceDN w:val="0"/>
        <w:adjustRightInd w:val="0"/>
        <w:spacing w:line="360" w:lineRule="auto"/>
        <w:rPr>
          <w:ins w:id="25" w:author="Bartos, Thomas M" w:date="2013-07-13T22:21:00Z"/>
          <w:rFonts w:ascii="Helvetica" w:hAnsi="Helvetica" w:cs="Helvetica"/>
          <w:sz w:val="22"/>
          <w:szCs w:val="22"/>
        </w:rPr>
      </w:pPr>
    </w:p>
    <w:p w14:paraId="1E3D1D10" w14:textId="7835107C" w:rsidR="00BD7DD1" w:rsidRDefault="00BD7DD1" w:rsidP="00BD7DD1">
      <w:pPr>
        <w:widowControl w:val="0"/>
        <w:autoSpaceDE w:val="0"/>
        <w:autoSpaceDN w:val="0"/>
        <w:adjustRightInd w:val="0"/>
        <w:spacing w:line="360" w:lineRule="auto"/>
        <w:rPr>
          <w:ins w:id="26" w:author="Bartos, Thomas M" w:date="2013-07-13T22:22:00Z"/>
          <w:rFonts w:ascii="Helvetica" w:hAnsi="Helvetica" w:cs="Helvetica"/>
          <w:sz w:val="22"/>
          <w:szCs w:val="22"/>
        </w:rPr>
      </w:pPr>
      <w:ins w:id="27" w:author="Bartos, Thomas M" w:date="2013-07-13T22:21:00Z">
        <w:r>
          <w:rPr>
            <w:rFonts w:ascii="Helvetica" w:hAnsi="Helvetica" w:cs="Helvetica"/>
            <w:sz w:val="22"/>
            <w:szCs w:val="22"/>
          </w:rPr>
          <w:t xml:space="preserve">Interactions within the </w:t>
        </w:r>
      </w:ins>
      <w:proofErr w:type="spellStart"/>
      <w:ins w:id="28" w:author="Bartos, Thomas M" w:date="2013-07-13T22:22:00Z">
        <w:r>
          <w:rPr>
            <w:rFonts w:ascii="Helvetica" w:hAnsi="Helvetica" w:cs="Helvetica"/>
            <w:sz w:val="22"/>
            <w:szCs w:val="22"/>
          </w:rPr>
          <w:t>NetLogo</w:t>
        </w:r>
        <w:proofErr w:type="spellEnd"/>
        <w:r>
          <w:rPr>
            <w:rFonts w:ascii="Helvetica" w:hAnsi="Helvetica" w:cs="Helvetica"/>
            <w:sz w:val="22"/>
            <w:szCs w:val="22"/>
          </w:rPr>
          <w:t xml:space="preserve"> </w:t>
        </w:r>
      </w:ins>
      <w:ins w:id="29" w:author="Bartos, Thomas M" w:date="2013-07-13T22:21:00Z">
        <w:r>
          <w:rPr>
            <w:rFonts w:ascii="Helvetica" w:hAnsi="Helvetica" w:cs="Helvetica"/>
            <w:sz w:val="22"/>
            <w:szCs w:val="22"/>
          </w:rPr>
          <w:t xml:space="preserve">network were limited to closest neighbors.  </w:t>
        </w:r>
      </w:ins>
      <w:ins w:id="30" w:author="Bartos, Thomas M" w:date="2013-07-13T22:22:00Z">
        <w:r>
          <w:rPr>
            <w:rFonts w:ascii="Helvetica" w:hAnsi="Helvetica" w:cs="Helvetica"/>
            <w:sz w:val="22"/>
            <w:szCs w:val="22"/>
          </w:rPr>
          <w:t xml:space="preserve">As </w:t>
        </w:r>
        <w:proofErr w:type="spellStart"/>
        <w:r>
          <w:rPr>
            <w:rFonts w:ascii="Helvetica" w:hAnsi="Helvetica" w:cs="Helvetica"/>
            <w:sz w:val="22"/>
            <w:szCs w:val="22"/>
          </w:rPr>
          <w:t>Tormala</w:t>
        </w:r>
        <w:proofErr w:type="spellEnd"/>
        <w:r>
          <w:rPr>
            <w:rFonts w:ascii="Helvetica" w:hAnsi="Helvetica" w:cs="Helvetica"/>
            <w:sz w:val="22"/>
            <w:szCs w:val="22"/>
          </w:rPr>
          <w:t xml:space="preserve"> and Rucker (2007) summarized through their review of literature, </w:t>
        </w:r>
        <w:r w:rsidRPr="000A702A">
          <w:rPr>
            <w:rFonts w:ascii="Helvetica" w:hAnsi="Helvetica" w:cs="Helvetica"/>
            <w:sz w:val="22"/>
            <w:szCs w:val="22"/>
          </w:rPr>
          <w:t xml:space="preserve">"people tend to be more certain of their attitudes when those attitudes are formed </w:t>
        </w:r>
        <w:r>
          <w:rPr>
            <w:rFonts w:ascii="Helvetica" w:hAnsi="Helvetica" w:cs="Helvetica"/>
            <w:sz w:val="22"/>
            <w:szCs w:val="22"/>
          </w:rPr>
          <w:t>t</w:t>
        </w:r>
        <w:r w:rsidRPr="000A702A">
          <w:rPr>
            <w:rFonts w:ascii="Helvetica" w:hAnsi="Helvetica" w:cs="Helvetica"/>
            <w:sz w:val="22"/>
            <w:szCs w:val="22"/>
          </w:rPr>
          <w:t>hrough direct (e.g., first hand interactions) rather than indirect (e.g., second hand</w:t>
        </w:r>
        <w:r>
          <w:rPr>
            <w:rFonts w:ascii="Helvetica" w:hAnsi="Helvetica" w:cs="Helvetica"/>
            <w:sz w:val="22"/>
            <w:szCs w:val="22"/>
          </w:rPr>
          <w:t xml:space="preserve"> viewing or reading) experience.” (</w:t>
        </w:r>
        <w:proofErr w:type="gramStart"/>
        <w:r w:rsidRPr="000A702A">
          <w:rPr>
            <w:rFonts w:ascii="Helvetica" w:hAnsi="Helvetica" w:cs="Helvetica"/>
            <w:sz w:val="22"/>
            <w:szCs w:val="22"/>
          </w:rPr>
          <w:t>pp</w:t>
        </w:r>
        <w:proofErr w:type="gramEnd"/>
        <w:r w:rsidRPr="000A702A">
          <w:rPr>
            <w:rFonts w:ascii="Helvetica" w:hAnsi="Helvetica" w:cs="Helvetica"/>
            <w:sz w:val="22"/>
            <w:szCs w:val="22"/>
          </w:rPr>
          <w:t>. 470-471)</w:t>
        </w:r>
      </w:ins>
      <w:ins w:id="31" w:author="Bartos, Thomas M" w:date="2013-07-13T22:23:00Z">
        <w:r>
          <w:rPr>
            <w:rFonts w:ascii="Helvetica" w:hAnsi="Helvetica" w:cs="Helvetica"/>
            <w:sz w:val="22"/>
            <w:szCs w:val="22"/>
          </w:rPr>
          <w:t>.</w:t>
        </w:r>
      </w:ins>
    </w:p>
    <w:p w14:paraId="0C95AE3C" w14:textId="77777777" w:rsidR="00BD6DEA" w:rsidRDefault="00BD6DEA" w:rsidP="00BD6DEA">
      <w:pPr>
        <w:widowControl w:val="0"/>
        <w:autoSpaceDE w:val="0"/>
        <w:autoSpaceDN w:val="0"/>
        <w:adjustRightInd w:val="0"/>
        <w:spacing w:line="360" w:lineRule="auto"/>
        <w:rPr>
          <w:ins w:id="32" w:author="Bartos, Thomas M" w:date="2013-07-13T20:59:00Z"/>
          <w:rFonts w:ascii="Helvetica" w:hAnsi="Helvetica" w:cs="Helvetica"/>
          <w:sz w:val="22"/>
          <w:szCs w:val="22"/>
        </w:rPr>
      </w:pPr>
    </w:p>
    <w:p w14:paraId="6549EF5D" w14:textId="745C7864" w:rsidR="00BD6DEA" w:rsidRPr="002B3806" w:rsidRDefault="004B16E7" w:rsidP="00BD6DEA">
      <w:pPr>
        <w:spacing w:line="360" w:lineRule="auto"/>
        <w:rPr>
          <w:ins w:id="33" w:author="Bartos, Thomas M" w:date="2013-07-13T20:59:00Z"/>
          <w:rFonts w:ascii="Helvetica" w:hAnsi="Helvetica"/>
          <w:b/>
          <w:sz w:val="22"/>
          <w:szCs w:val="22"/>
          <w:u w:val="single"/>
        </w:rPr>
      </w:pPr>
      <w:ins w:id="34" w:author="Bartos, Thomas M" w:date="2013-07-13T21:05:00Z">
        <w:r>
          <w:rPr>
            <w:rFonts w:ascii="Helvetica" w:hAnsi="Helvetica"/>
            <w:b/>
            <w:sz w:val="22"/>
            <w:szCs w:val="22"/>
            <w:u w:val="single"/>
          </w:rPr>
          <w:t>Attitude Dev</w:t>
        </w:r>
      </w:ins>
      <w:ins w:id="35" w:author="Bartos, Thomas M" w:date="2013-07-13T21:17:00Z">
        <w:r>
          <w:rPr>
            <w:rFonts w:ascii="Helvetica" w:hAnsi="Helvetica"/>
            <w:b/>
            <w:sz w:val="22"/>
            <w:szCs w:val="22"/>
            <w:u w:val="single"/>
          </w:rPr>
          <w:t>e</w:t>
        </w:r>
      </w:ins>
      <w:ins w:id="36" w:author="Bartos, Thomas M" w:date="2013-07-13T21:05:00Z">
        <w:r w:rsidR="003A1B4D">
          <w:rPr>
            <w:rFonts w:ascii="Helvetica" w:hAnsi="Helvetica"/>
            <w:b/>
            <w:sz w:val="22"/>
            <w:szCs w:val="22"/>
            <w:u w:val="single"/>
          </w:rPr>
          <w:t>l</w:t>
        </w:r>
      </w:ins>
      <w:ins w:id="37" w:author="Bartos, Thomas M" w:date="2013-07-13T21:17:00Z">
        <w:r>
          <w:rPr>
            <w:rFonts w:ascii="Helvetica" w:hAnsi="Helvetica"/>
            <w:b/>
            <w:sz w:val="22"/>
            <w:szCs w:val="22"/>
            <w:u w:val="single"/>
          </w:rPr>
          <w:t>o</w:t>
        </w:r>
      </w:ins>
      <w:ins w:id="38" w:author="Bartos, Thomas M" w:date="2013-07-13T21:05:00Z">
        <w:r w:rsidR="003A1B4D">
          <w:rPr>
            <w:rFonts w:ascii="Helvetica" w:hAnsi="Helvetica"/>
            <w:b/>
            <w:sz w:val="22"/>
            <w:szCs w:val="22"/>
            <w:u w:val="single"/>
          </w:rPr>
          <w:t>pment</w:t>
        </w:r>
      </w:ins>
    </w:p>
    <w:p w14:paraId="6070AC22" w14:textId="27C6E7B2" w:rsidR="00BD6DEA" w:rsidRDefault="003A1B4D" w:rsidP="00BD6DEA">
      <w:pPr>
        <w:widowControl w:val="0"/>
        <w:autoSpaceDE w:val="0"/>
        <w:autoSpaceDN w:val="0"/>
        <w:adjustRightInd w:val="0"/>
        <w:spacing w:line="360" w:lineRule="auto"/>
        <w:rPr>
          <w:ins w:id="39" w:author="Bartos, Thomas M" w:date="2013-07-13T20:59:00Z"/>
          <w:rFonts w:ascii="Helvetica" w:hAnsi="Helvetica" w:cs="Helvetica"/>
          <w:sz w:val="22"/>
          <w:szCs w:val="22"/>
        </w:rPr>
      </w:pPr>
      <w:ins w:id="40" w:author="Bartos, Thomas M" w:date="2013-07-13T21:05:00Z">
        <w:r>
          <w:rPr>
            <w:rFonts w:ascii="Helvetica" w:hAnsi="Helvetica" w:cs="Helvetica"/>
            <w:sz w:val="22"/>
            <w:szCs w:val="22"/>
          </w:rPr>
          <w:t xml:space="preserve">Specific </w:t>
        </w:r>
      </w:ins>
      <w:ins w:id="41" w:author="Bartos, Thomas M" w:date="2013-07-13T20:59:00Z">
        <w:r w:rsidR="00BD6DEA">
          <w:rPr>
            <w:rFonts w:ascii="Helvetica" w:hAnsi="Helvetica" w:cs="Helvetica"/>
            <w:sz w:val="22"/>
            <w:szCs w:val="22"/>
          </w:rPr>
          <w:t>resear</w:t>
        </w:r>
        <w:r>
          <w:rPr>
            <w:rFonts w:ascii="Helvetica" w:hAnsi="Helvetica" w:cs="Helvetica"/>
            <w:sz w:val="22"/>
            <w:szCs w:val="22"/>
          </w:rPr>
          <w:t>ch article</w:t>
        </w:r>
      </w:ins>
      <w:ins w:id="42" w:author="Bartos, Thomas M" w:date="2013-07-13T21:05:00Z">
        <w:r>
          <w:rPr>
            <w:rFonts w:ascii="Helvetica" w:hAnsi="Helvetica" w:cs="Helvetica"/>
            <w:sz w:val="22"/>
            <w:szCs w:val="22"/>
          </w:rPr>
          <w:t>s</w:t>
        </w:r>
      </w:ins>
      <w:ins w:id="43" w:author="Bartos, Thomas M" w:date="2013-07-13T20:59:00Z">
        <w:r w:rsidR="00BD6DEA">
          <w:rPr>
            <w:rFonts w:ascii="Helvetica" w:hAnsi="Helvetica" w:cs="Helvetica"/>
            <w:sz w:val="22"/>
            <w:szCs w:val="22"/>
          </w:rPr>
          <w:t xml:space="preserve"> geared towards </w:t>
        </w:r>
      </w:ins>
      <w:ins w:id="44" w:author="Bartos, Thomas M" w:date="2013-07-13T21:06:00Z">
        <w:r>
          <w:rPr>
            <w:rFonts w:ascii="Helvetica" w:hAnsi="Helvetica" w:cs="Helvetica"/>
            <w:sz w:val="22"/>
            <w:szCs w:val="22"/>
          </w:rPr>
          <w:t xml:space="preserve">the </w:t>
        </w:r>
      </w:ins>
      <w:ins w:id="45" w:author="Bartos, Thomas M" w:date="2013-07-13T20:59:00Z">
        <w:r>
          <w:rPr>
            <w:rFonts w:ascii="Helvetica" w:hAnsi="Helvetica" w:cs="Helvetica"/>
            <w:sz w:val="22"/>
            <w:szCs w:val="22"/>
          </w:rPr>
          <w:t xml:space="preserve">development of attitudes </w:t>
        </w:r>
      </w:ins>
      <w:ins w:id="46" w:author="Bartos, Thomas M" w:date="2013-07-13T21:06:00Z">
        <w:r>
          <w:rPr>
            <w:rFonts w:ascii="Helvetica" w:hAnsi="Helvetica" w:cs="Helvetica"/>
            <w:sz w:val="22"/>
            <w:szCs w:val="22"/>
          </w:rPr>
          <w:t>or</w:t>
        </w:r>
      </w:ins>
      <w:ins w:id="47" w:author="Bartos, Thomas M" w:date="2013-07-13T20:59:00Z">
        <w:r w:rsidR="00BD6DEA">
          <w:rPr>
            <w:rFonts w:ascii="Helvetica" w:hAnsi="Helvetica" w:cs="Helvetica"/>
            <w:sz w:val="22"/>
            <w:szCs w:val="22"/>
          </w:rPr>
          <w:t xml:space="preserve"> knowledge regarding safe sex and condom usage</w:t>
        </w:r>
      </w:ins>
      <w:ins w:id="48" w:author="Bartos, Thomas M" w:date="2013-07-13T21:06:00Z">
        <w:r>
          <w:rPr>
            <w:rFonts w:ascii="Helvetica" w:hAnsi="Helvetica" w:cs="Helvetica"/>
            <w:sz w:val="22"/>
            <w:szCs w:val="22"/>
          </w:rPr>
          <w:t xml:space="preserve"> was limited</w:t>
        </w:r>
      </w:ins>
      <w:ins w:id="49" w:author="Bartos, Thomas M" w:date="2013-07-13T20:59:00Z">
        <w:r w:rsidR="00BD6DEA">
          <w:rPr>
            <w:rFonts w:ascii="Helvetica" w:hAnsi="Helvetica" w:cs="Helvetica"/>
            <w:sz w:val="22"/>
            <w:szCs w:val="22"/>
          </w:rPr>
          <w:t>, so I used existing literature relating t</w:t>
        </w:r>
        <w:r>
          <w:rPr>
            <w:rFonts w:ascii="Helvetica" w:hAnsi="Helvetica" w:cs="Helvetica"/>
            <w:sz w:val="22"/>
            <w:szCs w:val="22"/>
          </w:rPr>
          <w:t>o attitude development in general. Most</w:t>
        </w:r>
        <w:r w:rsidR="00BD6DEA">
          <w:rPr>
            <w:rFonts w:ascii="Helvetica" w:hAnsi="Helvetica" w:cs="Helvetica"/>
            <w:sz w:val="22"/>
            <w:szCs w:val="22"/>
          </w:rPr>
          <w:t xml:space="preserve"> of my assumptions were derived from the work of </w:t>
        </w:r>
        <w:proofErr w:type="spellStart"/>
        <w:r w:rsidR="00BD6DEA">
          <w:rPr>
            <w:rFonts w:ascii="Helvetica" w:hAnsi="Helvetica" w:cs="Helvetica"/>
            <w:sz w:val="22"/>
            <w:szCs w:val="22"/>
          </w:rPr>
          <w:t>Tormala</w:t>
        </w:r>
        <w:proofErr w:type="spellEnd"/>
        <w:r>
          <w:rPr>
            <w:rFonts w:ascii="Helvetica" w:hAnsi="Helvetica" w:cs="Helvetica"/>
            <w:sz w:val="22"/>
            <w:szCs w:val="22"/>
          </w:rPr>
          <w:t xml:space="preserve"> and Rucker (2007), who </w:t>
        </w:r>
      </w:ins>
      <w:ins w:id="50" w:author="Bartos, Thomas M" w:date="2013-07-13T21:06:00Z">
        <w:r>
          <w:rPr>
            <w:rFonts w:ascii="Helvetica" w:hAnsi="Helvetica" w:cs="Helvetica"/>
            <w:sz w:val="22"/>
            <w:szCs w:val="22"/>
          </w:rPr>
          <w:t>provided a meta-analysis of</w:t>
        </w:r>
      </w:ins>
      <w:ins w:id="51" w:author="Bartos, Thomas M" w:date="2013-07-13T20:59:00Z">
        <w:r w:rsidR="00BD6DEA">
          <w:rPr>
            <w:rFonts w:ascii="Helvetica" w:hAnsi="Helvetica" w:cs="Helvetica"/>
            <w:sz w:val="22"/>
            <w:szCs w:val="22"/>
          </w:rPr>
          <w:t xml:space="preserve"> existing literature about attitude </w:t>
        </w:r>
        <w:r>
          <w:rPr>
            <w:rFonts w:ascii="Helvetica" w:hAnsi="Helvetica" w:cs="Helvetica"/>
            <w:sz w:val="22"/>
            <w:szCs w:val="22"/>
          </w:rPr>
          <w:t xml:space="preserve">certainty over the past </w:t>
        </w:r>
      </w:ins>
      <w:ins w:id="52" w:author="Bartos, Thomas M" w:date="2013-07-13T21:07:00Z">
        <w:r>
          <w:rPr>
            <w:rFonts w:ascii="Helvetica" w:hAnsi="Helvetica" w:cs="Helvetica"/>
            <w:sz w:val="22"/>
            <w:szCs w:val="22"/>
          </w:rPr>
          <w:t>decade</w:t>
        </w:r>
      </w:ins>
      <w:ins w:id="53" w:author="Bartos, Thomas M" w:date="2013-07-13T20:59:00Z">
        <w:r w:rsidR="00BD6DEA">
          <w:rPr>
            <w:rFonts w:ascii="Helvetica" w:hAnsi="Helvetica" w:cs="Helvetica"/>
            <w:sz w:val="22"/>
            <w:szCs w:val="22"/>
          </w:rPr>
          <w:t>, and proposed a multifac</w:t>
        </w:r>
        <w:r>
          <w:rPr>
            <w:rFonts w:ascii="Helvetica" w:hAnsi="Helvetica" w:cs="Helvetica"/>
            <w:sz w:val="22"/>
            <w:szCs w:val="22"/>
          </w:rPr>
          <w:t>tor model of attitude certainty</w:t>
        </w:r>
      </w:ins>
      <w:ins w:id="54" w:author="Bartos, Thomas M" w:date="2013-07-13T21:08:00Z">
        <w:r>
          <w:rPr>
            <w:rFonts w:ascii="Helvetica" w:hAnsi="Helvetica" w:cs="Helvetica"/>
            <w:sz w:val="22"/>
            <w:szCs w:val="22"/>
          </w:rPr>
          <w:t>.</w:t>
        </w:r>
      </w:ins>
    </w:p>
    <w:p w14:paraId="5D887D06" w14:textId="77777777" w:rsidR="00BD6DEA" w:rsidRDefault="00BD6DEA" w:rsidP="00BD6DEA">
      <w:pPr>
        <w:widowControl w:val="0"/>
        <w:autoSpaceDE w:val="0"/>
        <w:autoSpaceDN w:val="0"/>
        <w:adjustRightInd w:val="0"/>
        <w:spacing w:line="360" w:lineRule="auto"/>
        <w:rPr>
          <w:ins w:id="55" w:author="Bartos, Thomas M" w:date="2013-07-13T20:59:00Z"/>
          <w:rFonts w:ascii="Helvetica" w:hAnsi="Helvetica" w:cs="Helvetica"/>
          <w:sz w:val="22"/>
          <w:szCs w:val="22"/>
        </w:rPr>
      </w:pPr>
    </w:p>
    <w:p w14:paraId="6B56B2B4" w14:textId="7FF360AC" w:rsidR="00BD6DEA" w:rsidRDefault="00BD6DEA" w:rsidP="00BD6DEA">
      <w:pPr>
        <w:widowControl w:val="0"/>
        <w:autoSpaceDE w:val="0"/>
        <w:autoSpaceDN w:val="0"/>
        <w:adjustRightInd w:val="0"/>
        <w:spacing w:line="360" w:lineRule="auto"/>
        <w:rPr>
          <w:ins w:id="56" w:author="Bartos, Thomas M" w:date="2013-07-13T21:17:00Z"/>
          <w:rFonts w:ascii="Helvetica" w:hAnsi="Helvetica" w:cs="Helvetica"/>
          <w:color w:val="92CDDC" w:themeColor="accent5" w:themeTint="99"/>
          <w:sz w:val="22"/>
          <w:szCs w:val="22"/>
        </w:rPr>
      </w:pPr>
      <w:ins w:id="57" w:author="Bartos, Thomas M" w:date="2013-07-13T20:59:00Z">
        <w:r>
          <w:rPr>
            <w:rFonts w:ascii="Helvetica" w:hAnsi="Helvetica" w:cs="Helvetica"/>
            <w:sz w:val="22"/>
            <w:szCs w:val="22"/>
          </w:rPr>
          <w:t>In trying to address the question “</w:t>
        </w:r>
        <w:r w:rsidRPr="00CF4F87">
          <w:rPr>
            <w:rFonts w:ascii="Helvetica" w:hAnsi="Helvetica" w:cs="Helvetica"/>
            <w:sz w:val="22"/>
            <w:szCs w:val="22"/>
          </w:rPr>
          <w:t>How do people’s perceptions of their own responses to persuasive messages affect attitude certainty?</w:t>
        </w:r>
        <w:proofErr w:type="gramStart"/>
        <w:r w:rsidRPr="00CF4F87">
          <w:rPr>
            <w:rFonts w:ascii="Helvetica" w:hAnsi="Helvetica" w:cs="Helvetica"/>
            <w:sz w:val="22"/>
            <w:szCs w:val="22"/>
          </w:rPr>
          <w:t>”</w:t>
        </w:r>
      </w:ins>
      <w:ins w:id="58" w:author="Bartos, Thomas M" w:date="2013-07-13T21:08:00Z">
        <w:r w:rsidR="003A1B4D">
          <w:rPr>
            <w:rFonts w:ascii="Helvetica" w:hAnsi="Helvetica" w:cs="Helvetica"/>
            <w:sz w:val="22"/>
            <w:szCs w:val="22"/>
          </w:rPr>
          <w:t>,</w:t>
        </w:r>
        <w:proofErr w:type="gramEnd"/>
        <w:r w:rsidR="003A1B4D">
          <w:rPr>
            <w:rFonts w:ascii="Helvetica" w:hAnsi="Helvetica" w:cs="Helvetica"/>
            <w:sz w:val="22"/>
            <w:szCs w:val="22"/>
          </w:rPr>
          <w:t xml:space="preserve"> t</w:t>
        </w:r>
      </w:ins>
      <w:ins w:id="59" w:author="Bartos, Thomas M" w:date="2013-07-13T20:59:00Z">
        <w:r w:rsidRPr="00CF4F87">
          <w:rPr>
            <w:rFonts w:ascii="Helvetica" w:hAnsi="Helvetica" w:cs="Helvetica"/>
            <w:sz w:val="22"/>
            <w:szCs w:val="22"/>
          </w:rPr>
          <w:t>he authors take an approach that "focused on the metacognitive</w:t>
        </w:r>
        <w:r w:rsidRPr="00061B54">
          <w:rPr>
            <w:rFonts w:ascii="Helvetica" w:hAnsi="Helvetica" w:cs="Helvetica"/>
            <w:color w:val="92CDDC" w:themeColor="accent5" w:themeTint="99"/>
            <w:sz w:val="22"/>
            <w:szCs w:val="22"/>
          </w:rPr>
          <w:t xml:space="preserve"> factors that shape attitude certainty" (</w:t>
        </w:r>
      </w:ins>
      <w:ins w:id="60" w:author="Bartos, Thomas M" w:date="2013-07-13T21:08:00Z">
        <w:r w:rsidR="003A1B4D">
          <w:rPr>
            <w:rFonts w:ascii="Helvetica" w:hAnsi="Helvetica" w:cs="Helvetica"/>
            <w:color w:val="92CDDC" w:themeColor="accent5" w:themeTint="99"/>
            <w:sz w:val="22"/>
            <w:szCs w:val="22"/>
          </w:rPr>
          <w:t xml:space="preserve">p. </w:t>
        </w:r>
      </w:ins>
      <w:ins w:id="61" w:author="Bartos, Thomas M" w:date="2013-07-13T20:59:00Z">
        <w:r w:rsidRPr="00061B54">
          <w:rPr>
            <w:rFonts w:ascii="Helvetica" w:hAnsi="Helvetica" w:cs="Helvetica"/>
            <w:color w:val="92CDDC" w:themeColor="accent5" w:themeTint="99"/>
            <w:sz w:val="22"/>
            <w:szCs w:val="22"/>
          </w:rPr>
          <w:t xml:space="preserve">475). Through their research, which "focused primarily on the way attitude certainty is influenced by people’s encounters with </w:t>
        </w:r>
        <w:r w:rsidRPr="00061B54">
          <w:rPr>
            <w:rFonts w:ascii="Helvetica" w:hAnsi="Helvetica" w:cs="Helvetica"/>
            <w:color w:val="92CDDC" w:themeColor="accent5" w:themeTint="99"/>
            <w:sz w:val="22"/>
            <w:szCs w:val="22"/>
          </w:rPr>
          <w:lastRenderedPageBreak/>
          <w:t>persuasive messages" (p. 475), they "[suggest] that people "form attribution-like inferences about their attitudes" (475) and can become either more or less certain of their attitudes following an encounter with a persuasive message, depending on their perceptions of their response to that message and the situation in which it occurs." (p. 476).</w:t>
        </w:r>
      </w:ins>
      <w:ins w:id="62" w:author="Bartos, Thomas M" w:date="2013-07-13T21:12:00Z">
        <w:r w:rsidR="004B16E7">
          <w:rPr>
            <w:rFonts w:ascii="Helvetica" w:hAnsi="Helvetica" w:cs="Helvetica"/>
            <w:sz w:val="22"/>
            <w:szCs w:val="22"/>
          </w:rPr>
          <w:t xml:space="preserve"> </w:t>
        </w:r>
      </w:ins>
      <w:ins w:id="63" w:author="Bartos, Thomas M" w:date="2013-07-13T20:59:00Z">
        <w:r w:rsidRPr="00061B54">
          <w:rPr>
            <w:rFonts w:ascii="Helvetica" w:hAnsi="Helvetica" w:cs="Helvetica"/>
            <w:color w:val="92CDDC" w:themeColor="accent5" w:themeTint="99"/>
            <w:sz w:val="22"/>
            <w:szCs w:val="22"/>
          </w:rPr>
          <w:t>By "focus[</w:t>
        </w:r>
        <w:proofErr w:type="spellStart"/>
        <w:r w:rsidRPr="00061B54">
          <w:rPr>
            <w:rFonts w:ascii="Helvetica" w:hAnsi="Helvetica" w:cs="Helvetica"/>
            <w:color w:val="92CDDC" w:themeColor="accent5" w:themeTint="99"/>
            <w:sz w:val="22"/>
            <w:szCs w:val="22"/>
          </w:rPr>
          <w:t>ing</w:t>
        </w:r>
        <w:proofErr w:type="spellEnd"/>
        <w:r w:rsidRPr="00061B54">
          <w:rPr>
            <w:rFonts w:ascii="Helvetica" w:hAnsi="Helvetica" w:cs="Helvetica"/>
            <w:color w:val="92CDDC" w:themeColor="accent5" w:themeTint="99"/>
            <w:sz w:val="22"/>
            <w:szCs w:val="22"/>
          </w:rPr>
          <w:t>] on two forms of attitude certainty: attitude clarity and attitude correctness." (p. 482), the authors</w:t>
        </w:r>
      </w:ins>
      <w:ins w:id="64" w:author="Bartos, Thomas M" w:date="2013-07-13T21:12:00Z">
        <w:r w:rsidR="004B16E7">
          <w:rPr>
            <w:rFonts w:ascii="Helvetica" w:hAnsi="Helvetica" w:cs="Helvetica"/>
            <w:color w:val="92CDDC" w:themeColor="accent5" w:themeTint="99"/>
            <w:sz w:val="22"/>
            <w:szCs w:val="22"/>
          </w:rPr>
          <w:t xml:space="preserve">       </w:t>
        </w:r>
      </w:ins>
      <w:ins w:id="65" w:author="Bartos, Thomas M" w:date="2013-07-13T20:59:00Z">
        <w:r w:rsidR="004B16E7">
          <w:rPr>
            <w:rFonts w:ascii="Helvetica" w:hAnsi="Helvetica" w:cs="Helvetica"/>
            <w:color w:val="92CDDC" w:themeColor="accent5" w:themeTint="99"/>
            <w:sz w:val="22"/>
            <w:szCs w:val="22"/>
          </w:rPr>
          <w:t xml:space="preserve"> "…</w:t>
        </w:r>
        <w:r w:rsidRPr="00061B54">
          <w:rPr>
            <w:rFonts w:ascii="Helvetica" w:hAnsi="Helvetica" w:cs="Helvetica"/>
            <w:color w:val="92CDDC" w:themeColor="accent5" w:themeTint="99"/>
            <w:sz w:val="22"/>
            <w:szCs w:val="22"/>
          </w:rPr>
          <w:t>have proposed a multifactor model of attitude certainty, suggesting that the general state of attitude certainty … might reflect a number of different certainty- type assessments." (p. 482)</w:t>
        </w:r>
      </w:ins>
      <w:ins w:id="66" w:author="Bartos, Thomas M" w:date="2013-07-13T21:13:00Z">
        <w:r w:rsidR="004B16E7">
          <w:rPr>
            <w:rFonts w:ascii="Helvetica" w:hAnsi="Helvetica" w:cs="Helvetica"/>
            <w:color w:val="92CDDC" w:themeColor="accent5" w:themeTint="99"/>
            <w:sz w:val="22"/>
            <w:szCs w:val="22"/>
          </w:rPr>
          <w:t>.</w:t>
        </w:r>
      </w:ins>
      <w:ins w:id="67" w:author="Bartos, Thomas M" w:date="2013-07-13T21:36:00Z">
        <w:r w:rsidR="003B796E">
          <w:rPr>
            <w:rFonts w:ascii="Helvetica" w:hAnsi="Helvetica" w:cs="Helvetica"/>
            <w:color w:val="92CDDC" w:themeColor="accent5" w:themeTint="99"/>
            <w:sz w:val="22"/>
            <w:szCs w:val="22"/>
          </w:rPr>
          <w:t xml:space="preserve"> </w:t>
        </w:r>
        <w:proofErr w:type="spellStart"/>
        <w:r w:rsidR="003B796E">
          <w:rPr>
            <w:rFonts w:ascii="Helvetica" w:hAnsi="Helvetica" w:cs="Helvetica"/>
            <w:color w:val="92CDDC" w:themeColor="accent5" w:themeTint="99"/>
            <w:sz w:val="22"/>
            <w:szCs w:val="22"/>
          </w:rPr>
          <w:t>Tormala</w:t>
        </w:r>
        <w:proofErr w:type="spellEnd"/>
        <w:r w:rsidR="003B796E">
          <w:rPr>
            <w:rFonts w:ascii="Helvetica" w:hAnsi="Helvetica" w:cs="Helvetica"/>
            <w:color w:val="92CDDC" w:themeColor="accent5" w:themeTint="99"/>
            <w:sz w:val="22"/>
            <w:szCs w:val="22"/>
          </w:rPr>
          <w:t xml:space="preserve"> and Rucker’s thoughts are summarized in the following graphic.</w:t>
        </w:r>
      </w:ins>
    </w:p>
    <w:p w14:paraId="728B6DEA" w14:textId="3043F569" w:rsidR="00BD6DEA" w:rsidRDefault="003B796E" w:rsidP="00BD6DEA">
      <w:pPr>
        <w:widowControl w:val="0"/>
        <w:autoSpaceDE w:val="0"/>
        <w:autoSpaceDN w:val="0"/>
        <w:adjustRightInd w:val="0"/>
        <w:spacing w:line="360" w:lineRule="auto"/>
        <w:rPr>
          <w:ins w:id="68" w:author="Bartos, Thomas M" w:date="2013-07-13T21:25:00Z"/>
          <w:rFonts w:ascii="Helvetica" w:hAnsi="Helvetica" w:cs="Helvetica"/>
          <w:sz w:val="22"/>
          <w:szCs w:val="22"/>
        </w:rPr>
      </w:pPr>
      <w:ins w:id="69" w:author="Bartos, Thomas M" w:date="2013-07-13T21:35:00Z">
        <w:r>
          <w:rPr>
            <w:rFonts w:ascii="Helvetica" w:hAnsi="Helvetica" w:cs="Helvetica"/>
            <w:noProof/>
            <w:sz w:val="22"/>
            <w:szCs w:val="22"/>
            <w:rPrChange w:id="70" w:author="Unknown">
              <w:rPr>
                <w:noProof/>
              </w:rPr>
            </w:rPrChange>
          </w:rPr>
          <w:drawing>
            <wp:inline distT="0" distB="0" distL="0" distR="0" wp14:anchorId="3A2A8AC5" wp14:editId="7FD6328C">
              <wp:extent cx="5943600" cy="3403600"/>
              <wp:effectExtent l="0" t="0" r="0" b="6350"/>
              <wp:docPr id="3" name="Picture 3" descr="MacBook Pro:Users:lizz:Desktop:Screen Shot 2013-07-13 at 6.44.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lizz:Desktop:Screen Shot 2013-07-13 at 6.44.2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ins>
    </w:p>
    <w:p w14:paraId="7C83B6A2" w14:textId="04EEF439" w:rsidR="00BD6DEA" w:rsidRDefault="00453D14" w:rsidP="00BD6DEA">
      <w:pPr>
        <w:widowControl w:val="0"/>
        <w:autoSpaceDE w:val="0"/>
        <w:autoSpaceDN w:val="0"/>
        <w:adjustRightInd w:val="0"/>
        <w:spacing w:line="360" w:lineRule="auto"/>
        <w:rPr>
          <w:ins w:id="71" w:author="Bartos, Thomas M" w:date="2013-07-13T21:44:00Z"/>
          <w:rFonts w:ascii="Helvetica" w:hAnsi="Helvetica" w:cs="Helvetica"/>
          <w:sz w:val="22"/>
          <w:szCs w:val="22"/>
        </w:rPr>
      </w:pPr>
      <w:ins w:id="72" w:author="Bartos, Thomas M" w:date="2013-07-13T21:37:00Z">
        <w:r>
          <w:rPr>
            <w:rFonts w:ascii="Helvetica" w:hAnsi="Helvetica" w:cs="Helvetica"/>
            <w:sz w:val="22"/>
            <w:szCs w:val="22"/>
          </w:rPr>
          <w:t>This work suggest</w:t>
        </w:r>
      </w:ins>
      <w:ins w:id="73" w:author="Bartos, Thomas M" w:date="2013-07-13T21:43:00Z">
        <w:r>
          <w:rPr>
            <w:rFonts w:ascii="Helvetica" w:hAnsi="Helvetica" w:cs="Helvetica"/>
            <w:sz w:val="22"/>
            <w:szCs w:val="22"/>
          </w:rPr>
          <w:t xml:space="preserve">ed to me that the </w:t>
        </w:r>
        <w:proofErr w:type="spellStart"/>
        <w:r>
          <w:rPr>
            <w:rFonts w:ascii="Helvetica" w:hAnsi="Helvetica" w:cs="Helvetica"/>
            <w:sz w:val="22"/>
            <w:szCs w:val="22"/>
          </w:rPr>
          <w:t>NetLogo</w:t>
        </w:r>
        <w:proofErr w:type="spellEnd"/>
        <w:r>
          <w:rPr>
            <w:rFonts w:ascii="Helvetica" w:hAnsi="Helvetica" w:cs="Helvetica"/>
            <w:sz w:val="22"/>
            <w:szCs w:val="22"/>
          </w:rPr>
          <w:t xml:space="preserve"> model should have</w:t>
        </w:r>
      </w:ins>
      <w:ins w:id="74" w:author="Bartos, Thomas M" w:date="2013-07-13T21:37:00Z">
        <w:r>
          <w:rPr>
            <w:rFonts w:ascii="Helvetica" w:hAnsi="Helvetica" w:cs="Helvetica"/>
            <w:sz w:val="22"/>
            <w:szCs w:val="22"/>
          </w:rPr>
          <w:t xml:space="preserve"> </w:t>
        </w:r>
      </w:ins>
      <w:ins w:id="75" w:author="Bartos, Thomas M" w:date="2013-07-13T21:39:00Z">
        <w:r w:rsidR="003B796E">
          <w:rPr>
            <w:rFonts w:ascii="Helvetica" w:hAnsi="Helvetica" w:cs="Helvetica"/>
            <w:sz w:val="22"/>
            <w:szCs w:val="22"/>
          </w:rPr>
          <w:t>two variables</w:t>
        </w:r>
      </w:ins>
      <w:ins w:id="76" w:author="Bartos, Thomas M" w:date="2013-07-13T21:40:00Z">
        <w:r w:rsidR="003B796E">
          <w:rPr>
            <w:rFonts w:ascii="Helvetica" w:hAnsi="Helvetica" w:cs="Helvetica"/>
            <w:sz w:val="22"/>
            <w:szCs w:val="22"/>
          </w:rPr>
          <w:t>,</w:t>
        </w:r>
      </w:ins>
      <w:ins w:id="77" w:author="Bartos, Thomas M" w:date="2013-07-13T21:39:00Z">
        <w:r w:rsidR="003B796E">
          <w:rPr>
            <w:rFonts w:ascii="Helvetica" w:hAnsi="Helvetica" w:cs="Helvetica"/>
            <w:sz w:val="22"/>
            <w:szCs w:val="22"/>
          </w:rPr>
          <w:t xml:space="preserve"> </w:t>
        </w:r>
      </w:ins>
      <w:ins w:id="78" w:author="Bartos, Thomas M" w:date="2013-07-13T21:40:00Z">
        <w:r w:rsidR="003B796E">
          <w:rPr>
            <w:rFonts w:ascii="Helvetica" w:hAnsi="Helvetica" w:cs="Helvetica"/>
            <w:sz w:val="22"/>
            <w:szCs w:val="22"/>
          </w:rPr>
          <w:t>C</w:t>
        </w:r>
      </w:ins>
      <w:ins w:id="79" w:author="Bartos, Thomas M" w:date="2013-07-13T21:39:00Z">
        <w:r w:rsidR="003B796E">
          <w:rPr>
            <w:rFonts w:ascii="Helvetica" w:hAnsi="Helvetica" w:cs="Helvetica"/>
            <w:sz w:val="22"/>
            <w:szCs w:val="22"/>
          </w:rPr>
          <w:t xml:space="preserve">ertainty (attitude clarity in </w:t>
        </w:r>
        <w:proofErr w:type="spellStart"/>
        <w:r w:rsidR="003B796E">
          <w:rPr>
            <w:rFonts w:ascii="Helvetica" w:hAnsi="Helvetica" w:cs="Helvetica"/>
            <w:sz w:val="22"/>
            <w:szCs w:val="22"/>
          </w:rPr>
          <w:t>Tormela</w:t>
        </w:r>
        <w:proofErr w:type="spellEnd"/>
        <w:r w:rsidR="003B796E">
          <w:rPr>
            <w:rFonts w:ascii="Helvetica" w:hAnsi="Helvetica" w:cs="Helvetica"/>
            <w:sz w:val="22"/>
            <w:szCs w:val="22"/>
          </w:rPr>
          <w:t xml:space="preserve"> and Rucker</w:t>
        </w:r>
      </w:ins>
      <w:ins w:id="80" w:author="Bartos, Thomas M" w:date="2013-07-13T21:40:00Z">
        <w:r w:rsidR="003B796E">
          <w:rPr>
            <w:rFonts w:ascii="Helvetica" w:hAnsi="Helvetica" w:cs="Helvetica"/>
            <w:sz w:val="22"/>
            <w:szCs w:val="22"/>
          </w:rPr>
          <w:t>’s designation)</w:t>
        </w:r>
        <w:r>
          <w:rPr>
            <w:rFonts w:ascii="Helvetica" w:hAnsi="Helvetica" w:cs="Helvetica"/>
            <w:sz w:val="22"/>
            <w:szCs w:val="22"/>
          </w:rPr>
          <w:t xml:space="preserve"> and Justification (attitude correctness in </w:t>
        </w:r>
        <w:proofErr w:type="spellStart"/>
        <w:r>
          <w:rPr>
            <w:rFonts w:ascii="Helvetica" w:hAnsi="Helvetica" w:cs="Helvetica"/>
            <w:sz w:val="22"/>
            <w:szCs w:val="22"/>
          </w:rPr>
          <w:t>Tormela</w:t>
        </w:r>
        <w:proofErr w:type="spellEnd"/>
        <w:r>
          <w:rPr>
            <w:rFonts w:ascii="Helvetica" w:hAnsi="Helvetica" w:cs="Helvetica"/>
            <w:sz w:val="22"/>
            <w:szCs w:val="22"/>
          </w:rPr>
          <w:t xml:space="preserve"> and Rucker</w:t>
        </w:r>
      </w:ins>
      <w:ins w:id="81" w:author="Bartos, Thomas M" w:date="2013-07-13T21:41:00Z">
        <w:r>
          <w:rPr>
            <w:rFonts w:ascii="Helvetica" w:hAnsi="Helvetica" w:cs="Helvetica"/>
            <w:sz w:val="22"/>
            <w:szCs w:val="22"/>
          </w:rPr>
          <w:t>’s designation)</w:t>
        </w:r>
      </w:ins>
      <w:ins w:id="82" w:author="Bartos, Thomas M" w:date="2013-07-13T21:43:00Z">
        <w:r>
          <w:rPr>
            <w:rFonts w:ascii="Helvetica" w:hAnsi="Helvetica" w:cs="Helvetica"/>
            <w:sz w:val="22"/>
            <w:szCs w:val="22"/>
          </w:rPr>
          <w:t>, which</w:t>
        </w:r>
      </w:ins>
      <w:ins w:id="83" w:author="Bartos, Thomas M" w:date="2013-07-13T21:41:00Z">
        <w:r>
          <w:rPr>
            <w:rFonts w:ascii="Helvetica" w:hAnsi="Helvetica" w:cs="Helvetica"/>
            <w:sz w:val="22"/>
            <w:szCs w:val="22"/>
          </w:rPr>
          <w:t xml:space="preserve"> could influence Attitude (attitude certainty in </w:t>
        </w:r>
        <w:proofErr w:type="spellStart"/>
        <w:r>
          <w:rPr>
            <w:rFonts w:ascii="Helvetica" w:hAnsi="Helvetica" w:cs="Helvetica"/>
            <w:sz w:val="22"/>
            <w:szCs w:val="22"/>
          </w:rPr>
          <w:t>Tormela’s</w:t>
        </w:r>
        <w:proofErr w:type="spellEnd"/>
        <w:r>
          <w:rPr>
            <w:rFonts w:ascii="Helvetica" w:hAnsi="Helvetica" w:cs="Helvetica"/>
            <w:sz w:val="22"/>
            <w:szCs w:val="22"/>
          </w:rPr>
          <w:t xml:space="preserve"> and Rucker’s designation).</w:t>
        </w:r>
      </w:ins>
      <w:ins w:id="84" w:author="Bartos, Thomas M" w:date="2013-07-13T21:43:00Z">
        <w:r>
          <w:rPr>
            <w:rFonts w:ascii="Helvetica" w:hAnsi="Helvetica" w:cs="Helvetica"/>
            <w:sz w:val="22"/>
            <w:szCs w:val="22"/>
          </w:rPr>
          <w:t xml:space="preserve">  Attitude, in turn, would influence the likelihood of whether a couple practiced safe sex during a sexual encounter.</w:t>
        </w:r>
      </w:ins>
    </w:p>
    <w:p w14:paraId="5E1BD97D" w14:textId="77777777" w:rsidR="00453D14" w:rsidRDefault="00453D14" w:rsidP="00BD6DEA">
      <w:pPr>
        <w:widowControl w:val="0"/>
        <w:autoSpaceDE w:val="0"/>
        <w:autoSpaceDN w:val="0"/>
        <w:adjustRightInd w:val="0"/>
        <w:spacing w:line="360" w:lineRule="auto"/>
        <w:rPr>
          <w:ins w:id="85" w:author="Bartos, Thomas M" w:date="2013-07-13T20:59:00Z"/>
          <w:rFonts w:ascii="Helvetica" w:hAnsi="Helvetica" w:cs="Helvetica"/>
          <w:sz w:val="22"/>
          <w:szCs w:val="22"/>
        </w:rPr>
      </w:pPr>
    </w:p>
    <w:p w14:paraId="6402650D" w14:textId="1146130B" w:rsidR="00BD6DEA" w:rsidRDefault="00453D14" w:rsidP="00BD6DEA">
      <w:pPr>
        <w:widowControl w:val="0"/>
        <w:autoSpaceDE w:val="0"/>
        <w:autoSpaceDN w:val="0"/>
        <w:adjustRightInd w:val="0"/>
        <w:spacing w:line="360" w:lineRule="auto"/>
        <w:rPr>
          <w:ins w:id="86" w:author="Bartos, Thomas M" w:date="2013-07-13T21:46:00Z"/>
          <w:rFonts w:ascii="Helvetica" w:hAnsi="Helvetica" w:cs="Helvetica"/>
          <w:sz w:val="22"/>
          <w:szCs w:val="22"/>
        </w:rPr>
      </w:pPr>
      <w:ins w:id="87" w:author="Bartos, Thomas M" w:date="2013-07-13T21:44:00Z">
        <w:r>
          <w:rPr>
            <w:rFonts w:ascii="Helvetica" w:hAnsi="Helvetica" w:cs="Helvetica"/>
            <w:sz w:val="22"/>
            <w:szCs w:val="22"/>
          </w:rPr>
          <w:t xml:space="preserve">Additionally, </w:t>
        </w:r>
      </w:ins>
      <w:proofErr w:type="spellStart"/>
      <w:ins w:id="88" w:author="Bartos, Thomas M" w:date="2013-07-13T20:59:00Z">
        <w:r w:rsidR="00BD6DEA" w:rsidRPr="00E052E1">
          <w:rPr>
            <w:rFonts w:ascii="Helvetica" w:hAnsi="Helvetica" w:cs="Helvetica"/>
            <w:sz w:val="22"/>
            <w:szCs w:val="22"/>
          </w:rPr>
          <w:t>Petrocelli</w:t>
        </w:r>
        <w:proofErr w:type="spellEnd"/>
        <w:r w:rsidR="00BD6DEA" w:rsidRPr="00E052E1">
          <w:rPr>
            <w:rFonts w:ascii="Helvetica" w:hAnsi="Helvetica" w:cs="Helvetica"/>
            <w:sz w:val="22"/>
            <w:szCs w:val="22"/>
          </w:rPr>
          <w:t xml:space="preserve"> et al. (2007)</w:t>
        </w:r>
      </w:ins>
      <w:ins w:id="89" w:author="Bartos, Thomas M" w:date="2013-07-13T21:45:00Z">
        <w:r>
          <w:rPr>
            <w:rFonts w:ascii="Helvetica" w:hAnsi="Helvetica" w:cs="Helvetica"/>
            <w:sz w:val="22"/>
            <w:szCs w:val="22"/>
          </w:rPr>
          <w:t xml:space="preserve"> determined that</w:t>
        </w:r>
      </w:ins>
      <w:ins w:id="90" w:author="Bartos, Thomas M" w:date="2013-07-13T20:59:00Z">
        <w:r w:rsidR="00BD6DEA" w:rsidRPr="00E052E1">
          <w:rPr>
            <w:rFonts w:ascii="Helvetica" w:hAnsi="Helvetica" w:cs="Helvetica"/>
            <w:sz w:val="22"/>
            <w:szCs w:val="22"/>
          </w:rPr>
          <w:t xml:space="preserve"> "… [</w:t>
        </w:r>
        <w:proofErr w:type="gramStart"/>
        <w:r w:rsidR="00BD6DEA" w:rsidRPr="00E052E1">
          <w:rPr>
            <w:rFonts w:ascii="Helvetica" w:hAnsi="Helvetica" w:cs="Helvetica"/>
            <w:sz w:val="22"/>
            <w:szCs w:val="22"/>
          </w:rPr>
          <w:t>attitude</w:t>
        </w:r>
        <w:proofErr w:type="gramEnd"/>
        <w:r w:rsidR="00BD6DEA" w:rsidRPr="00E052E1">
          <w:rPr>
            <w:rFonts w:ascii="Helvetica" w:hAnsi="Helvetica" w:cs="Helvetica"/>
            <w:sz w:val="22"/>
            <w:szCs w:val="22"/>
          </w:rPr>
          <w:t>] clarity and [attitude] correctness could be measured separately, and each appeared to explain unique variance in global feelings of attitude certa</w:t>
        </w:r>
        <w:r>
          <w:rPr>
            <w:rFonts w:ascii="Helvetica" w:hAnsi="Helvetica" w:cs="Helvetica"/>
            <w:sz w:val="22"/>
            <w:szCs w:val="22"/>
          </w:rPr>
          <w:t>inty." (</w:t>
        </w:r>
        <w:r w:rsidR="00BD6DEA" w:rsidRPr="00E052E1">
          <w:rPr>
            <w:rFonts w:ascii="Helvetica" w:hAnsi="Helvetica" w:cs="Helvetica"/>
            <w:sz w:val="22"/>
            <w:szCs w:val="22"/>
          </w:rPr>
          <w:t>p. 482)</w:t>
        </w:r>
      </w:ins>
      <w:ins w:id="91" w:author="Bartos, Thomas M" w:date="2013-07-13T21:45:00Z">
        <w:r>
          <w:rPr>
            <w:rFonts w:ascii="Helvetica" w:hAnsi="Helvetica" w:cs="Helvetica"/>
            <w:sz w:val="22"/>
            <w:szCs w:val="22"/>
          </w:rPr>
          <w:t xml:space="preserve">.  This supported the choice made in my </w:t>
        </w:r>
        <w:proofErr w:type="spellStart"/>
        <w:r>
          <w:rPr>
            <w:rFonts w:ascii="Helvetica" w:hAnsi="Helvetica" w:cs="Helvetica"/>
            <w:sz w:val="22"/>
            <w:szCs w:val="22"/>
          </w:rPr>
          <w:t>NetLogo</w:t>
        </w:r>
        <w:proofErr w:type="spellEnd"/>
        <w:r>
          <w:rPr>
            <w:rFonts w:ascii="Helvetica" w:hAnsi="Helvetica" w:cs="Helvetica"/>
            <w:sz w:val="22"/>
            <w:szCs w:val="22"/>
          </w:rPr>
          <w:t xml:space="preserve"> program that the Certainty and Justification variables would be independent.</w:t>
        </w:r>
      </w:ins>
    </w:p>
    <w:p w14:paraId="4B61273C" w14:textId="77777777" w:rsidR="00453D14" w:rsidRDefault="00453D14" w:rsidP="00BD6DEA">
      <w:pPr>
        <w:widowControl w:val="0"/>
        <w:autoSpaceDE w:val="0"/>
        <w:autoSpaceDN w:val="0"/>
        <w:adjustRightInd w:val="0"/>
        <w:spacing w:line="360" w:lineRule="auto"/>
        <w:rPr>
          <w:ins w:id="92" w:author="Bartos, Thomas M" w:date="2013-07-13T20:59:00Z"/>
          <w:rFonts w:ascii="Helvetica" w:hAnsi="Helvetica" w:cs="Helvetica"/>
          <w:sz w:val="22"/>
          <w:szCs w:val="22"/>
        </w:rPr>
      </w:pPr>
    </w:p>
    <w:p w14:paraId="7F5A3592" w14:textId="7244397B" w:rsidR="00BD6DEA" w:rsidRDefault="00453D14" w:rsidP="00BD6DEA">
      <w:pPr>
        <w:widowControl w:val="0"/>
        <w:autoSpaceDE w:val="0"/>
        <w:autoSpaceDN w:val="0"/>
        <w:adjustRightInd w:val="0"/>
        <w:spacing w:line="360" w:lineRule="auto"/>
        <w:rPr>
          <w:ins w:id="93" w:author="Bartos, Thomas M" w:date="2013-07-13T21:56:00Z"/>
          <w:rFonts w:ascii="Helvetica" w:hAnsi="Helvetica" w:cs="Helvetica"/>
          <w:sz w:val="22"/>
          <w:szCs w:val="22"/>
        </w:rPr>
      </w:pPr>
      <w:ins w:id="94" w:author="Bartos, Thomas M" w:date="2013-07-13T21:48:00Z">
        <w:r>
          <w:rPr>
            <w:rFonts w:ascii="Helvetica" w:hAnsi="Helvetica" w:cs="Helvetica"/>
            <w:sz w:val="22"/>
            <w:szCs w:val="22"/>
          </w:rPr>
          <w:lastRenderedPageBreak/>
          <w:t>A</w:t>
        </w:r>
      </w:ins>
      <w:ins w:id="95" w:author="Bartos, Thomas M" w:date="2013-07-13T20:59:00Z">
        <w:r>
          <w:rPr>
            <w:rFonts w:ascii="Helvetica" w:hAnsi="Helvetica" w:cs="Helvetica"/>
            <w:sz w:val="22"/>
            <w:szCs w:val="22"/>
          </w:rPr>
          <w:t xml:space="preserve">ttitude certainty </w:t>
        </w:r>
        <w:r w:rsidR="00BD6DEA" w:rsidRPr="008F0967">
          <w:rPr>
            <w:rFonts w:ascii="Helvetica" w:hAnsi="Helvetica" w:cs="Helvetica"/>
            <w:sz w:val="22"/>
            <w:szCs w:val="22"/>
          </w:rPr>
          <w:t xml:space="preserve">has </w:t>
        </w:r>
      </w:ins>
      <w:ins w:id="96" w:author="Bartos, Thomas M" w:date="2013-07-13T21:49:00Z">
        <w:r>
          <w:rPr>
            <w:rFonts w:ascii="Helvetica" w:hAnsi="Helvetica" w:cs="Helvetica"/>
            <w:sz w:val="22"/>
            <w:szCs w:val="22"/>
          </w:rPr>
          <w:t xml:space="preserve">also </w:t>
        </w:r>
      </w:ins>
      <w:ins w:id="97" w:author="Bartos, Thomas M" w:date="2013-07-13T20:59:00Z">
        <w:r w:rsidR="00BD6DEA" w:rsidRPr="008F0967">
          <w:rPr>
            <w:rFonts w:ascii="Helvetica" w:hAnsi="Helvetica" w:cs="Helvetica"/>
            <w:sz w:val="22"/>
            <w:szCs w:val="22"/>
          </w:rPr>
          <w:t xml:space="preserve">been of interest </w:t>
        </w:r>
        <w:r>
          <w:rPr>
            <w:rFonts w:ascii="Helvetica" w:hAnsi="Helvetica" w:cs="Helvetica"/>
            <w:sz w:val="22"/>
            <w:szCs w:val="22"/>
          </w:rPr>
          <w:t xml:space="preserve">in </w:t>
        </w:r>
      </w:ins>
      <w:ins w:id="98" w:author="Bartos, Thomas M" w:date="2013-07-13T21:48:00Z">
        <w:r>
          <w:rPr>
            <w:rFonts w:ascii="Helvetica" w:hAnsi="Helvetica" w:cs="Helvetica"/>
            <w:sz w:val="22"/>
            <w:szCs w:val="22"/>
          </w:rPr>
          <w:t xml:space="preserve">the </w:t>
        </w:r>
      </w:ins>
      <w:ins w:id="99" w:author="Bartos, Thomas M" w:date="2013-07-13T20:59:00Z">
        <w:r>
          <w:rPr>
            <w:rFonts w:ascii="Helvetica" w:hAnsi="Helvetica" w:cs="Helvetica"/>
            <w:sz w:val="22"/>
            <w:szCs w:val="22"/>
          </w:rPr>
          <w:t>research</w:t>
        </w:r>
        <w:r w:rsidR="00BD6DEA" w:rsidRPr="008F0967">
          <w:rPr>
            <w:rFonts w:ascii="Helvetica" w:hAnsi="Helvetica" w:cs="Helvetica"/>
            <w:sz w:val="22"/>
            <w:szCs w:val="22"/>
          </w:rPr>
          <w:t xml:space="preserve"> literature in part because (one of) the most notable consequence(s) of attitude </w:t>
        </w:r>
        <w:r>
          <w:rPr>
            <w:rFonts w:ascii="Helvetica" w:hAnsi="Helvetica" w:cs="Helvetica"/>
            <w:sz w:val="22"/>
            <w:szCs w:val="22"/>
          </w:rPr>
          <w:t>certainty is attitude-behavi</w:t>
        </w:r>
      </w:ins>
      <w:ins w:id="100" w:author="Bartos, Thomas M" w:date="2013-07-13T21:50:00Z">
        <w:r>
          <w:rPr>
            <w:rFonts w:ascii="Helvetica" w:hAnsi="Helvetica" w:cs="Helvetica"/>
            <w:sz w:val="22"/>
            <w:szCs w:val="22"/>
          </w:rPr>
          <w:t>or c</w:t>
        </w:r>
      </w:ins>
      <w:ins w:id="101" w:author="Bartos, Thomas M" w:date="2013-07-13T20:59:00Z">
        <w:r w:rsidR="00BD6DEA" w:rsidRPr="008F0967">
          <w:rPr>
            <w:rFonts w:ascii="Helvetica" w:hAnsi="Helvetica" w:cs="Helvetica"/>
            <w:sz w:val="22"/>
            <w:szCs w:val="22"/>
          </w:rPr>
          <w:t>orrespondence</w:t>
        </w:r>
      </w:ins>
      <w:ins w:id="102" w:author="Bartos, Thomas M" w:date="2013-07-13T21:50:00Z">
        <w:r w:rsidR="00126EAA">
          <w:rPr>
            <w:rFonts w:ascii="Helvetica" w:hAnsi="Helvetica" w:cs="Helvetica"/>
            <w:sz w:val="22"/>
            <w:szCs w:val="22"/>
          </w:rPr>
          <w:t xml:space="preserve">.  </w:t>
        </w:r>
        <w:proofErr w:type="spellStart"/>
        <w:r w:rsidR="00126EAA">
          <w:rPr>
            <w:rFonts w:ascii="Helvetica" w:hAnsi="Helvetica" w:cs="Helvetica"/>
            <w:sz w:val="22"/>
            <w:szCs w:val="22"/>
          </w:rPr>
          <w:t>Petrocelli</w:t>
        </w:r>
        <w:proofErr w:type="spellEnd"/>
        <w:r w:rsidR="00126EAA">
          <w:rPr>
            <w:rFonts w:ascii="Helvetica" w:hAnsi="Helvetica" w:cs="Helvetica"/>
            <w:sz w:val="22"/>
            <w:szCs w:val="22"/>
          </w:rPr>
          <w:t xml:space="preserve"> et al note</w:t>
        </w:r>
        <w:r>
          <w:rPr>
            <w:rFonts w:ascii="Helvetica" w:hAnsi="Helvetica" w:cs="Helvetica"/>
            <w:sz w:val="22"/>
            <w:szCs w:val="22"/>
          </w:rPr>
          <w:t xml:space="preserve"> </w:t>
        </w:r>
      </w:ins>
      <w:ins w:id="103" w:author="Bartos, Thomas M" w:date="2013-07-13T20:59:00Z">
        <w:r w:rsidR="00BD6DEA" w:rsidRPr="008F0967">
          <w:rPr>
            <w:rFonts w:ascii="Helvetica" w:hAnsi="Helvetica" w:cs="Helvetica"/>
            <w:sz w:val="22"/>
            <w:szCs w:val="22"/>
          </w:rPr>
          <w:t xml:space="preserve"> "it is well established that high certainty attitudes are more predictive of behavior </w:t>
        </w:r>
        <w:r w:rsidR="00126EAA">
          <w:rPr>
            <w:rFonts w:ascii="Helvetica" w:hAnsi="Helvetica" w:cs="Helvetica"/>
            <w:sz w:val="22"/>
            <w:szCs w:val="22"/>
          </w:rPr>
          <w:t>than low certainty attitudes." (p. 487)</w:t>
        </w:r>
      </w:ins>
      <w:ins w:id="104" w:author="Bartos, Thomas M" w:date="2013-07-13T21:51:00Z">
        <w:r w:rsidR="00126EAA">
          <w:rPr>
            <w:rFonts w:ascii="Helvetica" w:hAnsi="Helvetica" w:cs="Helvetica"/>
            <w:sz w:val="22"/>
            <w:szCs w:val="22"/>
          </w:rPr>
          <w:t xml:space="preserve"> and</w:t>
        </w:r>
      </w:ins>
      <w:ins w:id="105" w:author="Bartos, Thomas M" w:date="2013-07-13T20:59:00Z">
        <w:r w:rsidR="00BD6DEA" w:rsidRPr="008F0967">
          <w:rPr>
            <w:rFonts w:ascii="Helvetica" w:hAnsi="Helvetica" w:cs="Helvetica"/>
            <w:sz w:val="22"/>
            <w:szCs w:val="22"/>
          </w:rPr>
          <w:t xml:space="preserve"> "as attitude certainty increases, attitudes become increasingly </w:t>
        </w:r>
        <w:r w:rsidR="00126EAA">
          <w:rPr>
            <w:rFonts w:ascii="Helvetica" w:hAnsi="Helvetica" w:cs="Helvetica"/>
            <w:sz w:val="22"/>
            <w:szCs w:val="22"/>
          </w:rPr>
          <w:t>likely to guide behavior</w:t>
        </w:r>
      </w:ins>
      <w:ins w:id="106" w:author="Bartos, Thomas M" w:date="2013-07-13T21:51:00Z">
        <w:r w:rsidR="00126EAA">
          <w:rPr>
            <w:rFonts w:ascii="Helvetica" w:hAnsi="Helvetica" w:cs="Helvetica"/>
            <w:sz w:val="22"/>
            <w:szCs w:val="22"/>
          </w:rPr>
          <w:t>.</w:t>
        </w:r>
      </w:ins>
      <w:ins w:id="107" w:author="Bartos, Thomas M" w:date="2013-07-13T20:59:00Z">
        <w:r w:rsidR="00BD6DEA" w:rsidRPr="008F0967">
          <w:rPr>
            <w:rFonts w:ascii="Helvetica" w:hAnsi="Helvetica" w:cs="Helvetica"/>
            <w:sz w:val="22"/>
            <w:szCs w:val="22"/>
          </w:rPr>
          <w:t>" (p. 473)</w:t>
        </w:r>
      </w:ins>
      <w:ins w:id="108" w:author="Bartos, Thomas M" w:date="2013-07-13T21:51:00Z">
        <w:r w:rsidR="00126EAA">
          <w:rPr>
            <w:rFonts w:ascii="Helvetica" w:hAnsi="Helvetica" w:cs="Helvetica"/>
            <w:sz w:val="22"/>
            <w:szCs w:val="22"/>
          </w:rPr>
          <w:t xml:space="preserve">.  This observation </w:t>
        </w:r>
      </w:ins>
      <w:ins w:id="109" w:author="Bartos, Thomas M" w:date="2013-07-13T21:52:00Z">
        <w:r w:rsidR="00126EAA">
          <w:rPr>
            <w:rFonts w:ascii="Helvetica" w:hAnsi="Helvetica" w:cs="Helvetica"/>
            <w:sz w:val="22"/>
            <w:szCs w:val="22"/>
          </w:rPr>
          <w:t xml:space="preserve">provides the additional justification in my </w:t>
        </w:r>
        <w:proofErr w:type="spellStart"/>
        <w:r w:rsidR="00126EAA">
          <w:rPr>
            <w:rFonts w:ascii="Helvetica" w:hAnsi="Helvetica" w:cs="Helvetica"/>
            <w:sz w:val="22"/>
            <w:szCs w:val="22"/>
          </w:rPr>
          <w:t>NetLogo</w:t>
        </w:r>
        <w:proofErr w:type="spellEnd"/>
        <w:r w:rsidR="00126EAA">
          <w:rPr>
            <w:rFonts w:ascii="Helvetica" w:hAnsi="Helvetica" w:cs="Helvetica"/>
            <w:sz w:val="22"/>
            <w:szCs w:val="22"/>
          </w:rPr>
          <w:t xml:space="preserve"> programming that behavior (likelihood of practicing safe sex) can be functionally dependent directly on the Attitude variable.</w:t>
        </w:r>
      </w:ins>
    </w:p>
    <w:p w14:paraId="449C026B" w14:textId="77777777" w:rsidR="005E0BA3" w:rsidRDefault="005E0BA3" w:rsidP="00BD6DEA">
      <w:pPr>
        <w:widowControl w:val="0"/>
        <w:autoSpaceDE w:val="0"/>
        <w:autoSpaceDN w:val="0"/>
        <w:adjustRightInd w:val="0"/>
        <w:spacing w:line="360" w:lineRule="auto"/>
        <w:rPr>
          <w:ins w:id="110" w:author="Bartos, Thomas M" w:date="2013-07-13T20:59:00Z"/>
          <w:rFonts w:ascii="Helvetica" w:hAnsi="Helvetica" w:cs="Helvetica"/>
          <w:sz w:val="22"/>
          <w:szCs w:val="22"/>
        </w:rPr>
      </w:pPr>
    </w:p>
    <w:p w14:paraId="186409AA" w14:textId="5737752A" w:rsidR="00BD6DEA" w:rsidRDefault="00BD6DEA" w:rsidP="00BD6DEA">
      <w:pPr>
        <w:widowControl w:val="0"/>
        <w:autoSpaceDE w:val="0"/>
        <w:autoSpaceDN w:val="0"/>
        <w:adjustRightInd w:val="0"/>
        <w:spacing w:line="360" w:lineRule="auto"/>
        <w:rPr>
          <w:ins w:id="111" w:author="Bartos, Thomas M" w:date="2013-07-13T20:59:00Z"/>
          <w:rFonts w:ascii="Helvetica" w:hAnsi="Helvetica" w:cs="Helvetica"/>
          <w:sz w:val="22"/>
          <w:szCs w:val="22"/>
        </w:rPr>
      </w:pPr>
      <w:ins w:id="112" w:author="Bartos, Thomas M" w:date="2013-07-13T20:59:00Z">
        <w:r w:rsidRPr="00CF4F87">
          <w:rPr>
            <w:rFonts w:ascii="Helvetica" w:hAnsi="Helvetica" w:cs="Helvetica"/>
            <w:sz w:val="22"/>
            <w:szCs w:val="22"/>
          </w:rPr>
          <w:t xml:space="preserve">The </w:t>
        </w:r>
      </w:ins>
      <w:ins w:id="113" w:author="Bartos, Thomas M" w:date="2013-07-13T21:56:00Z">
        <w:r w:rsidR="005E0BA3">
          <w:rPr>
            <w:rFonts w:ascii="Helvetica" w:hAnsi="Helvetica" w:cs="Helvetica"/>
            <w:sz w:val="22"/>
            <w:szCs w:val="22"/>
          </w:rPr>
          <w:t xml:space="preserve">impact of </w:t>
        </w:r>
      </w:ins>
      <w:ins w:id="114" w:author="Bartos, Thomas M" w:date="2013-07-13T21:57:00Z">
        <w:r w:rsidR="005E0BA3">
          <w:rPr>
            <w:rFonts w:ascii="Helvetica" w:hAnsi="Helvetica" w:cs="Helvetica"/>
            <w:sz w:val="22"/>
            <w:szCs w:val="22"/>
          </w:rPr>
          <w:t>J</w:t>
        </w:r>
      </w:ins>
      <w:ins w:id="115" w:author="Bartos, Thomas M" w:date="2013-07-13T21:56:00Z">
        <w:r w:rsidR="005E0BA3">
          <w:rPr>
            <w:rFonts w:ascii="Helvetica" w:hAnsi="Helvetica" w:cs="Helvetica"/>
            <w:sz w:val="22"/>
            <w:szCs w:val="22"/>
          </w:rPr>
          <w:t>ustification (increased</w:t>
        </w:r>
      </w:ins>
      <w:ins w:id="116" w:author="Bartos, Thomas M" w:date="2013-07-13T20:59:00Z">
        <w:r w:rsidRPr="00CF4F87">
          <w:rPr>
            <w:rFonts w:ascii="Helvetica" w:hAnsi="Helvetica" w:cs="Helvetica"/>
            <w:sz w:val="22"/>
            <w:szCs w:val="22"/>
          </w:rPr>
          <w:t xml:space="preserve"> knowledge</w:t>
        </w:r>
      </w:ins>
      <w:ins w:id="117" w:author="Bartos, Thomas M" w:date="2013-07-13T21:56:00Z">
        <w:r w:rsidR="005E0BA3">
          <w:rPr>
            <w:rFonts w:ascii="Helvetica" w:hAnsi="Helvetica" w:cs="Helvetica"/>
            <w:sz w:val="22"/>
            <w:szCs w:val="22"/>
          </w:rPr>
          <w:t>)</w:t>
        </w:r>
      </w:ins>
      <w:ins w:id="118" w:author="Bartos, Thomas M" w:date="2013-07-13T20:59:00Z">
        <w:r w:rsidRPr="00CF4F87">
          <w:rPr>
            <w:rFonts w:ascii="Helvetica" w:hAnsi="Helvetica" w:cs="Helvetica"/>
            <w:sz w:val="22"/>
            <w:szCs w:val="22"/>
          </w:rPr>
          <w:t xml:space="preserve"> "has been shown to foster greater attitude certainty (e.g., Smith, </w:t>
        </w:r>
        <w:proofErr w:type="spellStart"/>
        <w:r w:rsidRPr="00CF4F87">
          <w:rPr>
            <w:rFonts w:ascii="Helvetica" w:hAnsi="Helvetica" w:cs="Helvetica"/>
            <w:sz w:val="22"/>
            <w:szCs w:val="22"/>
          </w:rPr>
          <w:t>Fabrigar</w:t>
        </w:r>
        <w:proofErr w:type="spellEnd"/>
        <w:r w:rsidRPr="00CF4F87">
          <w:rPr>
            <w:rFonts w:ascii="Helvetica" w:hAnsi="Helvetica" w:cs="Helvetica"/>
            <w:sz w:val="22"/>
            <w:szCs w:val="22"/>
          </w:rPr>
          <w:t>, MacDougal, &amp; Wiese</w:t>
        </w:r>
        <w:r w:rsidR="005E0BA3">
          <w:rPr>
            <w:rFonts w:ascii="Helvetica" w:hAnsi="Helvetica" w:cs="Helvetica"/>
            <w:sz w:val="22"/>
            <w:szCs w:val="22"/>
          </w:rPr>
          <w:t>nthal, forthcoming)." (p. 471).</w:t>
        </w:r>
      </w:ins>
      <w:ins w:id="119" w:author="Bartos, Thomas M" w:date="2013-07-13T21:56:00Z">
        <w:r w:rsidR="005E0BA3">
          <w:rPr>
            <w:rFonts w:ascii="Helvetica" w:hAnsi="Helvetica" w:cs="Helvetica"/>
            <w:sz w:val="22"/>
            <w:szCs w:val="22"/>
          </w:rPr>
          <w:t xml:space="preserve"> </w:t>
        </w:r>
      </w:ins>
      <w:ins w:id="120" w:author="Bartos, Thomas M" w:date="2013-07-13T20:59:00Z">
        <w:r w:rsidRPr="00CF4F87">
          <w:rPr>
            <w:rFonts w:ascii="Helvetica" w:hAnsi="Helvetica" w:cs="Helvetica"/>
            <w:sz w:val="22"/>
            <w:szCs w:val="22"/>
          </w:rPr>
          <w:t xml:space="preserve">Smith et al. (forthcoming) </w:t>
        </w:r>
        <w:r w:rsidR="005E0BA3">
          <w:rPr>
            <w:rFonts w:ascii="Helvetica" w:hAnsi="Helvetica" w:cs="Helvetica"/>
            <w:sz w:val="22"/>
            <w:szCs w:val="22"/>
          </w:rPr>
          <w:t xml:space="preserve">recently demonstrated that </w:t>
        </w:r>
      </w:ins>
      <w:ins w:id="121" w:author="Bartos, Thomas M" w:date="2013-07-13T21:58:00Z">
        <w:r w:rsidR="005E0BA3">
          <w:rPr>
            <w:rFonts w:ascii="Helvetica" w:hAnsi="Helvetica" w:cs="Helvetica"/>
            <w:sz w:val="22"/>
            <w:szCs w:val="22"/>
          </w:rPr>
          <w:t xml:space="preserve">" </w:t>
        </w:r>
      </w:ins>
      <w:ins w:id="122" w:author="Bartos, Thomas M" w:date="2013-07-13T21:57:00Z">
        <w:r w:rsidR="005E0BA3">
          <w:rPr>
            <w:rFonts w:ascii="Helvetica" w:hAnsi="Helvetica" w:cs="Helvetica"/>
            <w:sz w:val="22"/>
            <w:szCs w:val="22"/>
          </w:rPr>
          <w:t>t</w:t>
        </w:r>
      </w:ins>
      <w:ins w:id="123" w:author="Bartos, Thomas M" w:date="2013-07-13T20:59:00Z">
        <w:r w:rsidRPr="00CF4F87">
          <w:rPr>
            <w:rFonts w:ascii="Helvetica" w:hAnsi="Helvetica" w:cs="Helvetica"/>
            <w:sz w:val="22"/>
            <w:szCs w:val="22"/>
          </w:rPr>
          <w:t xml:space="preserve">he more consistent one’s </w:t>
        </w:r>
        <w:r w:rsidR="005E0BA3">
          <w:rPr>
            <w:rFonts w:ascii="Helvetica" w:hAnsi="Helvetica" w:cs="Helvetica"/>
            <w:sz w:val="22"/>
            <w:szCs w:val="22"/>
          </w:rPr>
          <w:t>underlying [attitude</w:t>
        </w:r>
      </w:ins>
      <w:ins w:id="124" w:author="Bartos, Thomas M" w:date="2013-07-13T21:58:00Z">
        <w:r w:rsidR="005E0BA3">
          <w:rPr>
            <w:rFonts w:ascii="Helvetica" w:hAnsi="Helvetica" w:cs="Helvetica"/>
            <w:sz w:val="22"/>
            <w:szCs w:val="22"/>
          </w:rPr>
          <w:noBreakHyphen/>
        </w:r>
      </w:ins>
      <w:ins w:id="125" w:author="Bartos, Thomas M" w:date="2013-07-13T20:59:00Z">
        <w:r w:rsidR="005E0BA3">
          <w:rPr>
            <w:rFonts w:ascii="Helvetica" w:hAnsi="Helvetica" w:cs="Helvetica"/>
            <w:sz w:val="22"/>
            <w:szCs w:val="22"/>
          </w:rPr>
          <w:t>relevan</w:t>
        </w:r>
      </w:ins>
      <w:ins w:id="126" w:author="Bartos, Thomas M" w:date="2013-07-13T21:58:00Z">
        <w:r w:rsidR="005E0BA3">
          <w:rPr>
            <w:rFonts w:ascii="Helvetica" w:hAnsi="Helvetica" w:cs="Helvetica"/>
            <w:sz w:val="22"/>
            <w:szCs w:val="22"/>
          </w:rPr>
          <w:t>t]</w:t>
        </w:r>
      </w:ins>
      <w:ins w:id="127" w:author="Bartos, Thomas M" w:date="2013-07-13T20:59:00Z">
        <w:r w:rsidRPr="00CF4F87">
          <w:rPr>
            <w:rFonts w:ascii="Helvetica" w:hAnsi="Helvetica" w:cs="Helvetica"/>
            <w:sz w:val="22"/>
            <w:szCs w:val="22"/>
          </w:rPr>
          <w:t xml:space="preserve"> knowledge, the more certain one is of one’s attitude." (p. 472)</w:t>
        </w:r>
      </w:ins>
      <w:ins w:id="128" w:author="Bartos, Thomas M" w:date="2013-07-13T21:58:00Z">
        <w:r w:rsidR="005E0BA3">
          <w:rPr>
            <w:rFonts w:ascii="Helvetica" w:hAnsi="Helvetica" w:cs="Helvetica"/>
            <w:sz w:val="22"/>
            <w:szCs w:val="22"/>
          </w:rPr>
          <w:t xml:space="preserve">.  This provides </w:t>
        </w:r>
      </w:ins>
      <w:ins w:id="129" w:author="Bartos, Thomas M" w:date="2013-07-13T21:59:00Z">
        <w:r w:rsidR="005E0BA3">
          <w:rPr>
            <w:rFonts w:ascii="Helvetica" w:hAnsi="Helvetica" w:cs="Helvetica"/>
            <w:sz w:val="22"/>
            <w:szCs w:val="22"/>
          </w:rPr>
          <w:t xml:space="preserve">additional support for the use of the Justification variable as influencing Attitude in my </w:t>
        </w:r>
        <w:proofErr w:type="spellStart"/>
        <w:r w:rsidR="005E0BA3">
          <w:rPr>
            <w:rFonts w:ascii="Helvetica" w:hAnsi="Helvetica" w:cs="Helvetica"/>
            <w:sz w:val="22"/>
            <w:szCs w:val="22"/>
          </w:rPr>
          <w:t>NetLogo</w:t>
        </w:r>
        <w:proofErr w:type="spellEnd"/>
        <w:r w:rsidR="005E0BA3">
          <w:rPr>
            <w:rFonts w:ascii="Helvetica" w:hAnsi="Helvetica" w:cs="Helvetica"/>
            <w:sz w:val="22"/>
            <w:szCs w:val="22"/>
          </w:rPr>
          <w:t xml:space="preserve"> model.</w:t>
        </w:r>
      </w:ins>
    </w:p>
    <w:p w14:paraId="06AF3E06" w14:textId="77777777" w:rsidR="00376830" w:rsidRDefault="00376830" w:rsidP="00BD6DEA">
      <w:pPr>
        <w:widowControl w:val="0"/>
        <w:autoSpaceDE w:val="0"/>
        <w:autoSpaceDN w:val="0"/>
        <w:adjustRightInd w:val="0"/>
        <w:spacing w:line="360" w:lineRule="auto"/>
        <w:rPr>
          <w:ins w:id="130" w:author="Bartos, Thomas M" w:date="2013-07-13T22:03:00Z"/>
          <w:rFonts w:ascii="Helvetica" w:hAnsi="Helvetica" w:cs="Helvetica"/>
          <w:sz w:val="22"/>
          <w:szCs w:val="22"/>
        </w:rPr>
      </w:pPr>
    </w:p>
    <w:p w14:paraId="00C603DA" w14:textId="4229085F" w:rsidR="00BD6DEA" w:rsidRPr="00E052E1" w:rsidRDefault="00376830">
      <w:pPr>
        <w:widowControl w:val="0"/>
        <w:autoSpaceDE w:val="0"/>
        <w:autoSpaceDN w:val="0"/>
        <w:adjustRightInd w:val="0"/>
        <w:spacing w:line="360" w:lineRule="auto"/>
        <w:rPr>
          <w:ins w:id="131" w:author="Bartos, Thomas M" w:date="2013-07-13T20:59:00Z"/>
          <w:rFonts w:ascii="Helvetica" w:hAnsi="Helvetica" w:cs="Helvetica"/>
          <w:sz w:val="22"/>
          <w:szCs w:val="22"/>
        </w:rPr>
        <w:pPrChange w:id="132" w:author="Bartos, Thomas M" w:date="2013-07-13T22:05:00Z">
          <w:pPr/>
        </w:pPrChange>
      </w:pPr>
      <w:ins w:id="133" w:author="Bartos, Thomas M" w:date="2013-07-13T22:03:00Z">
        <w:r>
          <w:rPr>
            <w:rFonts w:ascii="Helvetica" w:hAnsi="Helvetica" w:cs="Helvetica"/>
            <w:sz w:val="22"/>
            <w:szCs w:val="22"/>
          </w:rPr>
          <w:t xml:space="preserve">Other aspects in development of the </w:t>
        </w:r>
      </w:ins>
      <w:ins w:id="134" w:author="Bartos, Thomas M" w:date="2013-07-13T22:04:00Z">
        <w:r>
          <w:rPr>
            <w:rFonts w:ascii="Helvetica" w:hAnsi="Helvetica" w:cs="Helvetica"/>
            <w:sz w:val="22"/>
            <w:szCs w:val="22"/>
          </w:rPr>
          <w:t xml:space="preserve">functional attributes of the Attitude variable in my </w:t>
        </w:r>
        <w:proofErr w:type="spellStart"/>
        <w:r>
          <w:rPr>
            <w:rFonts w:ascii="Helvetica" w:hAnsi="Helvetica" w:cs="Helvetica"/>
            <w:sz w:val="22"/>
            <w:szCs w:val="22"/>
          </w:rPr>
          <w:t>NetLogo</w:t>
        </w:r>
        <w:proofErr w:type="spellEnd"/>
        <w:r>
          <w:rPr>
            <w:rFonts w:ascii="Helvetica" w:hAnsi="Helvetica" w:cs="Helvetica"/>
            <w:sz w:val="22"/>
            <w:szCs w:val="22"/>
          </w:rPr>
          <w:t xml:space="preserve"> model can also be gleaned from the literature. </w:t>
        </w:r>
      </w:ins>
      <w:ins w:id="135" w:author="Bartos, Thomas M" w:date="2013-07-13T20:59:00Z">
        <w:r w:rsidR="00BD6DEA" w:rsidRPr="000A702A">
          <w:rPr>
            <w:rFonts w:ascii="Helvetica" w:hAnsi="Helvetica" w:cs="Helvetica"/>
            <w:sz w:val="22"/>
            <w:szCs w:val="22"/>
          </w:rPr>
          <w:t xml:space="preserve">As indicated in </w:t>
        </w:r>
        <w:proofErr w:type="spellStart"/>
        <w:r w:rsidR="00BD6DEA" w:rsidRPr="000A702A">
          <w:rPr>
            <w:rFonts w:ascii="Helvetica" w:hAnsi="Helvetica" w:cs="Helvetica"/>
            <w:sz w:val="22"/>
            <w:szCs w:val="22"/>
          </w:rPr>
          <w:t>Tormala</w:t>
        </w:r>
        <w:proofErr w:type="spellEnd"/>
        <w:r w:rsidR="00BD6DEA" w:rsidRPr="000A702A">
          <w:rPr>
            <w:rFonts w:ascii="Helvetica" w:hAnsi="Helvetica" w:cs="Helvetica"/>
            <w:sz w:val="22"/>
            <w:szCs w:val="22"/>
          </w:rPr>
          <w:t xml:space="preserve"> and Rucker’s</w:t>
        </w:r>
        <w:r w:rsidR="00BD6DEA">
          <w:rPr>
            <w:rFonts w:ascii="Helvetica" w:hAnsi="Helvetica" w:cs="Helvetica"/>
            <w:sz w:val="22"/>
            <w:szCs w:val="22"/>
          </w:rPr>
          <w:t xml:space="preserve"> (2007)</w:t>
        </w:r>
        <w:r w:rsidR="00BD6DEA" w:rsidRPr="000A702A">
          <w:rPr>
            <w:rFonts w:ascii="Helvetica" w:hAnsi="Helvetica" w:cs="Helvetica"/>
            <w:sz w:val="22"/>
            <w:szCs w:val="22"/>
          </w:rPr>
          <w:t xml:space="preserve"> review of attitude certainty, repeating one’s attitude to others has been shown to incre</w:t>
        </w:r>
        <w:r>
          <w:rPr>
            <w:rFonts w:ascii="Helvetica" w:hAnsi="Helvetica" w:cs="Helvetica"/>
            <w:sz w:val="22"/>
            <w:szCs w:val="22"/>
          </w:rPr>
          <w:t>ase attitude certainty (p. 471)</w:t>
        </w:r>
      </w:ins>
      <w:ins w:id="136" w:author="Bartos, Thomas M" w:date="2013-07-13T22:05:00Z">
        <w:r>
          <w:rPr>
            <w:rFonts w:ascii="Helvetica" w:hAnsi="Helvetica" w:cs="Helvetica"/>
            <w:sz w:val="22"/>
            <w:szCs w:val="22"/>
          </w:rPr>
          <w:t xml:space="preserve">.  Additionally, </w:t>
        </w:r>
        <w:proofErr w:type="spellStart"/>
        <w:r>
          <w:rPr>
            <w:rFonts w:ascii="Helvetica" w:hAnsi="Helvetica" w:cs="Helvetica"/>
            <w:sz w:val="22"/>
            <w:szCs w:val="22"/>
          </w:rPr>
          <w:t>Petrocelli</w:t>
        </w:r>
        <w:proofErr w:type="spellEnd"/>
        <w:r>
          <w:rPr>
            <w:rFonts w:ascii="Helvetica" w:hAnsi="Helvetica" w:cs="Helvetica"/>
            <w:sz w:val="22"/>
            <w:szCs w:val="22"/>
          </w:rPr>
          <w:t xml:space="preserve"> et al. reasoned that “</w:t>
        </w:r>
      </w:ins>
      <w:ins w:id="137" w:author="Bartos, Thomas M" w:date="2013-07-13T20:59:00Z">
        <w:r w:rsidR="00BD6DEA" w:rsidRPr="00E052E1">
          <w:rPr>
            <w:rFonts w:ascii="Helvetica" w:hAnsi="Helvetica" w:cs="Helvetica"/>
            <w:sz w:val="22"/>
            <w:szCs w:val="22"/>
          </w:rPr>
          <w:t>repeated expression might increase feelings of attitude clarity but not correctness as repeatedly expressing the same attitude should facilitate the subjective sense that one knows what one’s attitude on a topic is without making that attitude seem any more correct or valid." (p. 483)</w:t>
        </w:r>
      </w:ins>
      <w:ins w:id="138" w:author="Bartos, Thomas M" w:date="2013-07-13T22:06:00Z">
        <w:r>
          <w:rPr>
            <w:rFonts w:ascii="Helvetica" w:hAnsi="Helvetica" w:cs="Helvetica"/>
            <w:sz w:val="22"/>
            <w:szCs w:val="22"/>
          </w:rPr>
          <w:t xml:space="preserve">.  This work thus suggested that the Certainty variable should be reinforced every time the attitude was repeated, and this feature was also incorporated into </w:t>
        </w:r>
      </w:ins>
      <w:ins w:id="139" w:author="Bartos, Thomas M" w:date="2013-07-13T22:07:00Z">
        <w:r>
          <w:rPr>
            <w:rFonts w:ascii="Helvetica" w:hAnsi="Helvetica" w:cs="Helvetica"/>
            <w:sz w:val="22"/>
            <w:szCs w:val="22"/>
          </w:rPr>
          <w:t xml:space="preserve">my </w:t>
        </w:r>
      </w:ins>
      <w:proofErr w:type="spellStart"/>
      <w:ins w:id="140" w:author="Bartos, Thomas M" w:date="2013-07-13T22:06:00Z">
        <w:r>
          <w:rPr>
            <w:rFonts w:ascii="Helvetica" w:hAnsi="Helvetica" w:cs="Helvetica"/>
            <w:sz w:val="22"/>
            <w:szCs w:val="22"/>
          </w:rPr>
          <w:t>NetLogo</w:t>
        </w:r>
        <w:proofErr w:type="spellEnd"/>
        <w:r>
          <w:rPr>
            <w:rFonts w:ascii="Helvetica" w:hAnsi="Helvetica" w:cs="Helvetica"/>
            <w:sz w:val="22"/>
            <w:szCs w:val="22"/>
          </w:rPr>
          <w:t xml:space="preserve"> model.</w:t>
        </w:r>
      </w:ins>
    </w:p>
    <w:p w14:paraId="06825B12" w14:textId="77777777" w:rsidR="00BD6DEA" w:rsidRDefault="00BD6DEA" w:rsidP="00BD6DEA">
      <w:pPr>
        <w:widowControl w:val="0"/>
        <w:autoSpaceDE w:val="0"/>
        <w:autoSpaceDN w:val="0"/>
        <w:adjustRightInd w:val="0"/>
        <w:spacing w:line="360" w:lineRule="auto"/>
        <w:rPr>
          <w:ins w:id="141" w:author="Bartos, Thomas M" w:date="2013-07-13T20:59:00Z"/>
          <w:rFonts w:ascii="Helvetica" w:hAnsi="Helvetica" w:cs="Helvetica"/>
          <w:sz w:val="22"/>
          <w:szCs w:val="22"/>
        </w:rPr>
      </w:pPr>
    </w:p>
    <w:p w14:paraId="516F2CDD" w14:textId="29326DB8" w:rsidR="00BD6DEA" w:rsidRDefault="00376830" w:rsidP="00BD6DEA">
      <w:pPr>
        <w:widowControl w:val="0"/>
        <w:autoSpaceDE w:val="0"/>
        <w:autoSpaceDN w:val="0"/>
        <w:adjustRightInd w:val="0"/>
        <w:spacing w:line="360" w:lineRule="auto"/>
        <w:rPr>
          <w:ins w:id="142" w:author="Bartos, Thomas M" w:date="2013-07-13T20:59:00Z"/>
          <w:rFonts w:ascii="Helvetica" w:hAnsi="Helvetica" w:cs="Helvetica"/>
          <w:sz w:val="22"/>
          <w:szCs w:val="22"/>
        </w:rPr>
      </w:pPr>
      <w:ins w:id="143" w:author="Bartos, Thomas M" w:date="2013-07-13T22:08:00Z">
        <w:r>
          <w:rPr>
            <w:rFonts w:ascii="Helvetica" w:hAnsi="Helvetica" w:cs="Helvetica"/>
            <w:sz w:val="22"/>
            <w:szCs w:val="22"/>
          </w:rPr>
          <w:t xml:space="preserve">A further observation from the literature </w:t>
        </w:r>
        <w:proofErr w:type="gramStart"/>
        <w:r>
          <w:rPr>
            <w:rFonts w:ascii="Helvetica" w:hAnsi="Helvetica" w:cs="Helvetica"/>
            <w:sz w:val="22"/>
            <w:szCs w:val="22"/>
          </w:rPr>
          <w:t xml:space="preserve">suggests </w:t>
        </w:r>
      </w:ins>
      <w:ins w:id="144" w:author="Bartos, Thomas M" w:date="2013-07-13T22:10:00Z">
        <w:r w:rsidR="00AB21B1">
          <w:rPr>
            <w:rFonts w:ascii="Helvetica" w:hAnsi="Helvetica" w:cs="Helvetica"/>
            <w:sz w:val="22"/>
            <w:szCs w:val="22"/>
          </w:rPr>
          <w:t xml:space="preserve"> that</w:t>
        </w:r>
        <w:proofErr w:type="gramEnd"/>
        <w:r w:rsidR="00AB21B1">
          <w:rPr>
            <w:rFonts w:ascii="Helvetica" w:hAnsi="Helvetica" w:cs="Helvetica"/>
            <w:sz w:val="22"/>
            <w:szCs w:val="22"/>
          </w:rPr>
          <w:t xml:space="preserve"> the more certain one is, the less likely one is to change one’s attitude.  </w:t>
        </w:r>
        <w:proofErr w:type="spellStart"/>
        <w:r w:rsidR="00AB21B1">
          <w:rPr>
            <w:rFonts w:ascii="Helvetica" w:hAnsi="Helvetica" w:cs="Helvetica"/>
            <w:sz w:val="22"/>
            <w:szCs w:val="22"/>
          </w:rPr>
          <w:t>Petrocelli</w:t>
        </w:r>
        <w:proofErr w:type="spellEnd"/>
        <w:r w:rsidR="00AB21B1">
          <w:rPr>
            <w:rFonts w:ascii="Helvetica" w:hAnsi="Helvetica" w:cs="Helvetica"/>
            <w:sz w:val="22"/>
            <w:szCs w:val="22"/>
          </w:rPr>
          <w:t xml:space="preserve">, et al. </w:t>
        </w:r>
        <w:proofErr w:type="gramStart"/>
        <w:r w:rsidR="00AB21B1">
          <w:rPr>
            <w:rFonts w:ascii="Helvetica" w:hAnsi="Helvetica" w:cs="Helvetica"/>
            <w:sz w:val="22"/>
            <w:szCs w:val="22"/>
          </w:rPr>
          <w:t>concluded</w:t>
        </w:r>
      </w:ins>
      <w:proofErr w:type="gramEnd"/>
      <w:ins w:id="145" w:author="Bartos, Thomas M" w:date="2013-07-13T22:11:00Z">
        <w:r w:rsidR="00BD1CFC">
          <w:rPr>
            <w:rFonts w:ascii="Helvetica" w:hAnsi="Helvetica" w:cs="Helvetica"/>
            <w:sz w:val="22"/>
            <w:szCs w:val="22"/>
          </w:rPr>
          <w:t xml:space="preserve"> </w:t>
        </w:r>
      </w:ins>
      <w:ins w:id="146" w:author="Bartos, Thomas M" w:date="2013-07-13T22:10:00Z">
        <w:r w:rsidR="00AB21B1">
          <w:rPr>
            <w:rFonts w:ascii="Helvetica" w:hAnsi="Helvetica" w:cs="Helvetica"/>
            <w:sz w:val="22"/>
            <w:szCs w:val="22"/>
          </w:rPr>
          <w:t xml:space="preserve"> </w:t>
        </w:r>
      </w:ins>
      <w:ins w:id="147" w:author="Bartos, Thomas M" w:date="2013-07-13T20:59:00Z">
        <w:r w:rsidR="00BD6DEA" w:rsidRPr="0050626B">
          <w:rPr>
            <w:rFonts w:ascii="Helvetica" w:hAnsi="Helvetica" w:cs="Helvetica"/>
            <w:sz w:val="22"/>
            <w:szCs w:val="22"/>
          </w:rPr>
          <w:t>"…attitudes held with high certainty are more likely than attitudes held with low certainty to resist persuasive attacks</w:t>
        </w:r>
        <w:r w:rsidR="00BD1CFC">
          <w:rPr>
            <w:rFonts w:ascii="Helvetica" w:hAnsi="Helvetica" w:cs="Helvetica"/>
            <w:sz w:val="22"/>
            <w:szCs w:val="22"/>
          </w:rPr>
          <w:t xml:space="preserve"> or other influence attempts</w:t>
        </w:r>
        <w:r w:rsidR="00BD6DEA" w:rsidRPr="0050626B">
          <w:rPr>
            <w:rFonts w:ascii="Helvetica" w:hAnsi="Helvetica" w:cs="Helvetica"/>
            <w:sz w:val="22"/>
            <w:szCs w:val="22"/>
          </w:rPr>
          <w:t>." (p. 473)</w:t>
        </w:r>
      </w:ins>
      <w:ins w:id="148" w:author="Bartos, Thomas M" w:date="2013-07-13T22:10:00Z">
        <w:r w:rsidR="00BD1CFC">
          <w:rPr>
            <w:rFonts w:ascii="Helvetica" w:hAnsi="Helvetica" w:cs="Helvetica"/>
            <w:sz w:val="22"/>
            <w:szCs w:val="22"/>
          </w:rPr>
          <w:t xml:space="preserve">. </w:t>
        </w:r>
      </w:ins>
      <w:ins w:id="149" w:author="Bartos, Thomas M" w:date="2013-07-13T22:11:00Z">
        <w:r w:rsidR="00BD1CFC">
          <w:rPr>
            <w:rFonts w:ascii="Helvetica" w:hAnsi="Helvetica" w:cs="Helvetica"/>
            <w:sz w:val="22"/>
            <w:szCs w:val="22"/>
          </w:rPr>
          <w:t xml:space="preserve">Other researchers </w:t>
        </w:r>
        <w:proofErr w:type="gramStart"/>
        <w:r w:rsidR="00BD1CFC">
          <w:rPr>
            <w:rFonts w:ascii="Helvetica" w:hAnsi="Helvetica" w:cs="Helvetica"/>
            <w:sz w:val="22"/>
            <w:szCs w:val="22"/>
          </w:rPr>
          <w:t>noted that</w:t>
        </w:r>
        <w:proofErr w:type="gramEnd"/>
        <w:r w:rsidR="00BD1CFC">
          <w:rPr>
            <w:rFonts w:ascii="Helvetica" w:hAnsi="Helvetica" w:cs="Helvetica"/>
            <w:sz w:val="22"/>
            <w:szCs w:val="22"/>
          </w:rPr>
          <w:t xml:space="preserve"> </w:t>
        </w:r>
      </w:ins>
      <w:ins w:id="150" w:author="Bartos, Thomas M" w:date="2013-07-13T20:59:00Z">
        <w:r w:rsidR="00BD6DEA" w:rsidRPr="000E2CC7">
          <w:rPr>
            <w:rFonts w:ascii="Helvetica" w:hAnsi="Helvetica" w:cs="Helvetica"/>
            <w:sz w:val="22"/>
            <w:szCs w:val="22"/>
          </w:rPr>
          <w:t>"attitudes held with greater certainty are more persistent over time than attitudes held with less certainty (</w:t>
        </w:r>
        <w:proofErr w:type="spellStart"/>
        <w:r w:rsidR="00BD6DEA" w:rsidRPr="000E2CC7">
          <w:rPr>
            <w:rFonts w:ascii="Helvetica" w:hAnsi="Helvetica" w:cs="Helvetica"/>
            <w:sz w:val="22"/>
            <w:szCs w:val="22"/>
          </w:rPr>
          <w:t>Bassili</w:t>
        </w:r>
        <w:proofErr w:type="spellEnd"/>
        <w:r w:rsidR="00BD6DEA" w:rsidRPr="000E2CC7">
          <w:rPr>
            <w:rFonts w:ascii="Helvetica" w:hAnsi="Helvetica" w:cs="Helvetica"/>
            <w:sz w:val="22"/>
            <w:szCs w:val="22"/>
          </w:rPr>
          <w:t>, 1996; see als</w:t>
        </w:r>
        <w:r w:rsidR="00BD1CFC">
          <w:rPr>
            <w:rFonts w:ascii="Helvetica" w:hAnsi="Helvetica" w:cs="Helvetica"/>
            <w:sz w:val="22"/>
            <w:szCs w:val="22"/>
          </w:rPr>
          <w:t xml:space="preserve">o </w:t>
        </w:r>
        <w:proofErr w:type="spellStart"/>
        <w:r w:rsidR="00BD1CFC">
          <w:rPr>
            <w:rFonts w:ascii="Helvetica" w:hAnsi="Helvetica" w:cs="Helvetica"/>
            <w:sz w:val="22"/>
            <w:szCs w:val="22"/>
          </w:rPr>
          <w:t>Bizer</w:t>
        </w:r>
        <w:proofErr w:type="spellEnd"/>
        <w:r w:rsidR="00BD1CFC">
          <w:rPr>
            <w:rFonts w:ascii="Helvetica" w:hAnsi="Helvetica" w:cs="Helvetica"/>
            <w:sz w:val="22"/>
            <w:szCs w:val="22"/>
          </w:rPr>
          <w:t xml:space="preserve"> et al., 2006)." </w:t>
        </w:r>
      </w:ins>
      <w:ins w:id="151" w:author="Bartos, Thomas M" w:date="2013-07-13T22:12:00Z">
        <w:r w:rsidR="00BD1CFC">
          <w:rPr>
            <w:rFonts w:ascii="Helvetica" w:hAnsi="Helvetica" w:cs="Helvetica"/>
            <w:sz w:val="22"/>
            <w:szCs w:val="22"/>
          </w:rPr>
          <w:t xml:space="preserve">These observations thus provided another functionality that had to be included into the </w:t>
        </w:r>
        <w:proofErr w:type="spellStart"/>
        <w:r w:rsidR="00BD1CFC">
          <w:rPr>
            <w:rFonts w:ascii="Helvetica" w:hAnsi="Helvetica" w:cs="Helvetica"/>
            <w:sz w:val="22"/>
            <w:szCs w:val="22"/>
          </w:rPr>
          <w:t>NetLogo</w:t>
        </w:r>
        <w:proofErr w:type="spellEnd"/>
        <w:r w:rsidR="00BD1CFC">
          <w:rPr>
            <w:rFonts w:ascii="Helvetica" w:hAnsi="Helvetica" w:cs="Helvetica"/>
            <w:sz w:val="22"/>
            <w:szCs w:val="22"/>
          </w:rPr>
          <w:t xml:space="preserve"> model.  When Certainty</w:t>
        </w:r>
      </w:ins>
      <w:ins w:id="152" w:author="Bartos, Thomas M" w:date="2013-07-13T22:13:00Z">
        <w:r w:rsidR="00BD1CFC">
          <w:rPr>
            <w:rFonts w:ascii="Helvetica" w:hAnsi="Helvetica" w:cs="Helvetica"/>
            <w:sz w:val="22"/>
            <w:szCs w:val="22"/>
          </w:rPr>
          <w:t xml:space="preserve"> is high, the ability of attitude to change must be low.</w:t>
        </w:r>
      </w:ins>
    </w:p>
    <w:p w14:paraId="049C0C05" w14:textId="77777777" w:rsidR="00BD6DEA" w:rsidRDefault="00BD6DEA" w:rsidP="00BD6DEA">
      <w:pPr>
        <w:widowControl w:val="0"/>
        <w:autoSpaceDE w:val="0"/>
        <w:autoSpaceDN w:val="0"/>
        <w:adjustRightInd w:val="0"/>
        <w:spacing w:line="360" w:lineRule="auto"/>
        <w:rPr>
          <w:ins w:id="153" w:author="Bartos, Thomas M" w:date="2013-07-13T20:59:00Z"/>
          <w:rFonts w:ascii="Helvetica" w:hAnsi="Helvetica" w:cs="Helvetica"/>
          <w:sz w:val="22"/>
          <w:szCs w:val="22"/>
        </w:rPr>
      </w:pPr>
    </w:p>
    <w:p w14:paraId="49F084E3" w14:textId="181412A8" w:rsidR="00BD6DEA" w:rsidRDefault="00BD1CFC" w:rsidP="00BD6DEA">
      <w:pPr>
        <w:widowControl w:val="0"/>
        <w:autoSpaceDE w:val="0"/>
        <w:autoSpaceDN w:val="0"/>
        <w:adjustRightInd w:val="0"/>
        <w:spacing w:line="360" w:lineRule="auto"/>
        <w:rPr>
          <w:ins w:id="154" w:author="Bartos, Thomas M" w:date="2013-07-13T22:25:00Z"/>
          <w:rFonts w:ascii="Helvetica" w:hAnsi="Helvetica" w:cs="Helvetica"/>
          <w:sz w:val="22"/>
          <w:szCs w:val="22"/>
        </w:rPr>
      </w:pPr>
      <w:ins w:id="155" w:author="Bartos, Thomas M" w:date="2013-07-13T22:14:00Z">
        <w:r>
          <w:rPr>
            <w:rFonts w:ascii="Helvetica" w:hAnsi="Helvetica" w:cs="Helvetica"/>
            <w:sz w:val="22"/>
            <w:szCs w:val="22"/>
          </w:rPr>
          <w:t>The literature also supports that similar attitudes can engender a reinforcement of one</w:t>
        </w:r>
      </w:ins>
      <w:ins w:id="156" w:author="Bartos, Thomas M" w:date="2013-07-13T22:15:00Z">
        <w:r>
          <w:rPr>
            <w:rFonts w:ascii="Helvetica" w:hAnsi="Helvetica" w:cs="Helvetica"/>
            <w:sz w:val="22"/>
            <w:szCs w:val="22"/>
          </w:rPr>
          <w:t xml:space="preserve">’s own attitude. </w:t>
        </w:r>
      </w:ins>
      <w:proofErr w:type="spellStart"/>
      <w:ins w:id="157" w:author="Bartos, Thomas M" w:date="2013-07-13T20:59:00Z">
        <w:r w:rsidR="00BD7DD1">
          <w:rPr>
            <w:rFonts w:ascii="Helvetica" w:hAnsi="Helvetica" w:cs="Helvetica"/>
            <w:sz w:val="22"/>
            <w:szCs w:val="22"/>
          </w:rPr>
          <w:t>Tormala</w:t>
        </w:r>
        <w:proofErr w:type="spellEnd"/>
        <w:r w:rsidR="00BD7DD1">
          <w:rPr>
            <w:rFonts w:ascii="Helvetica" w:hAnsi="Helvetica" w:cs="Helvetica"/>
            <w:sz w:val="22"/>
            <w:szCs w:val="22"/>
          </w:rPr>
          <w:t xml:space="preserve"> </w:t>
        </w:r>
      </w:ins>
      <w:ins w:id="158" w:author="Bartos, Thomas M" w:date="2013-07-13T22:24:00Z">
        <w:r w:rsidR="00BD7DD1">
          <w:rPr>
            <w:rFonts w:ascii="Helvetica" w:hAnsi="Helvetica" w:cs="Helvetica"/>
            <w:sz w:val="22"/>
            <w:szCs w:val="22"/>
          </w:rPr>
          <w:t>and</w:t>
        </w:r>
      </w:ins>
      <w:ins w:id="159" w:author="Bartos, Thomas M" w:date="2013-07-13T20:59:00Z">
        <w:r w:rsidR="00BD6DEA" w:rsidRPr="00265443">
          <w:rPr>
            <w:rFonts w:ascii="Helvetica" w:hAnsi="Helvetica" w:cs="Helvetica"/>
            <w:sz w:val="22"/>
            <w:szCs w:val="22"/>
          </w:rPr>
          <w:t xml:space="preserve"> Rucker</w:t>
        </w:r>
        <w:r>
          <w:rPr>
            <w:rFonts w:ascii="Helvetica" w:hAnsi="Helvetica" w:cs="Helvetica"/>
            <w:sz w:val="22"/>
            <w:szCs w:val="22"/>
          </w:rPr>
          <w:t xml:space="preserve"> (2007) </w:t>
        </w:r>
        <w:r w:rsidR="00BD6DEA" w:rsidRPr="00265443">
          <w:rPr>
            <w:rFonts w:ascii="Helvetica" w:hAnsi="Helvetica" w:cs="Helvetica"/>
            <w:sz w:val="22"/>
            <w:szCs w:val="22"/>
          </w:rPr>
          <w:t xml:space="preserve">concluded </w:t>
        </w:r>
        <w:r>
          <w:rPr>
            <w:rFonts w:ascii="Helvetica" w:hAnsi="Helvetica" w:cs="Helvetica"/>
            <w:sz w:val="22"/>
            <w:szCs w:val="22"/>
          </w:rPr>
          <w:t>based on their research tha</w:t>
        </w:r>
      </w:ins>
      <w:ins w:id="160" w:author="Bartos, Thomas M" w:date="2013-07-13T22:15:00Z">
        <w:r>
          <w:rPr>
            <w:rFonts w:ascii="Helvetica" w:hAnsi="Helvetica" w:cs="Helvetica"/>
            <w:sz w:val="22"/>
            <w:szCs w:val="22"/>
          </w:rPr>
          <w:t>t p</w:t>
        </w:r>
      </w:ins>
      <w:ins w:id="161" w:author="Bartos, Thomas M" w:date="2013-07-13T20:59:00Z">
        <w:r w:rsidR="00BD6DEA" w:rsidRPr="00265443">
          <w:rPr>
            <w:rFonts w:ascii="Helvetica" w:hAnsi="Helvetica" w:cs="Helvetica"/>
            <w:sz w:val="22"/>
            <w:szCs w:val="22"/>
          </w:rPr>
          <w:t>eople tend to be more certain of their attitudes when they believe other people hold similar attitudes. This may be because "attitude consensus, or perceived social sup</w:t>
        </w:r>
        <w:r>
          <w:rPr>
            <w:rFonts w:ascii="Helvetica" w:hAnsi="Helvetica" w:cs="Helvetica"/>
            <w:sz w:val="22"/>
            <w:szCs w:val="22"/>
          </w:rPr>
          <w:t xml:space="preserve">port for one’s attitude," </w:t>
        </w:r>
        <w:r w:rsidR="00BD6DEA" w:rsidRPr="00265443">
          <w:rPr>
            <w:rFonts w:ascii="Helvetica" w:hAnsi="Helvetica" w:cs="Helvetica"/>
            <w:sz w:val="22"/>
            <w:szCs w:val="22"/>
          </w:rPr>
          <w:t>[also referred to as "social consensus" (p. 472) or "response similarity" (p. 480)]</w:t>
        </w:r>
      </w:ins>
      <w:ins w:id="162" w:author="Bartos, Thomas M" w:date="2013-07-13T22:16:00Z">
        <w:r>
          <w:rPr>
            <w:rFonts w:ascii="Helvetica" w:hAnsi="Helvetica" w:cs="Helvetica"/>
            <w:sz w:val="22"/>
            <w:szCs w:val="22"/>
          </w:rPr>
          <w:t xml:space="preserve"> </w:t>
        </w:r>
      </w:ins>
      <w:ins w:id="163" w:author="Bartos, Thomas M" w:date="2013-07-13T20:59:00Z">
        <w:r w:rsidR="00BD6DEA" w:rsidRPr="00265443">
          <w:rPr>
            <w:rFonts w:ascii="Helvetica" w:hAnsi="Helvetica" w:cs="Helvetica"/>
            <w:sz w:val="22"/>
            <w:szCs w:val="22"/>
          </w:rPr>
          <w:t xml:space="preserve"> "is thought to signal that all the evidence points to the same attitude, which boosts attitude certainty if one holds that attitude oneself." (</w:t>
        </w:r>
        <w:proofErr w:type="gramStart"/>
        <w:r w:rsidR="00BD6DEA" w:rsidRPr="00265443">
          <w:rPr>
            <w:rFonts w:ascii="Helvetica" w:hAnsi="Helvetica" w:cs="Helvetica"/>
            <w:sz w:val="22"/>
            <w:szCs w:val="22"/>
          </w:rPr>
          <w:t>pp</w:t>
        </w:r>
        <w:proofErr w:type="gramEnd"/>
        <w:r w:rsidR="00BD6DEA" w:rsidRPr="00265443">
          <w:rPr>
            <w:rFonts w:ascii="Helvetica" w:hAnsi="Helvetica" w:cs="Helvetica"/>
            <w:sz w:val="22"/>
            <w:szCs w:val="22"/>
          </w:rPr>
          <w:t>. 472-473) …"In essence, people infer validity from social consensus" (p. 472)</w:t>
        </w:r>
      </w:ins>
      <w:ins w:id="164" w:author="Bartos, Thomas M" w:date="2013-07-13T22:17:00Z">
        <w:r>
          <w:rPr>
            <w:rFonts w:ascii="Helvetica" w:hAnsi="Helvetica" w:cs="Helvetica"/>
            <w:sz w:val="22"/>
            <w:szCs w:val="22"/>
          </w:rPr>
          <w:t xml:space="preserve">.  This facet of Attitude was also captured in my </w:t>
        </w:r>
        <w:proofErr w:type="spellStart"/>
        <w:r>
          <w:rPr>
            <w:rFonts w:ascii="Helvetica" w:hAnsi="Helvetica" w:cs="Helvetica"/>
            <w:sz w:val="22"/>
            <w:szCs w:val="22"/>
          </w:rPr>
          <w:t>NetLogo</w:t>
        </w:r>
        <w:proofErr w:type="spellEnd"/>
        <w:r>
          <w:rPr>
            <w:rFonts w:ascii="Helvetica" w:hAnsi="Helvetica" w:cs="Helvetica"/>
            <w:sz w:val="22"/>
            <w:szCs w:val="22"/>
          </w:rPr>
          <w:t xml:space="preserve"> model.  In an </w:t>
        </w:r>
      </w:ins>
      <w:ins w:id="165" w:author="Bartos, Thomas M" w:date="2013-07-13T22:18:00Z">
        <w:r>
          <w:rPr>
            <w:rFonts w:ascii="Helvetica" w:hAnsi="Helvetica" w:cs="Helvetica"/>
            <w:sz w:val="22"/>
            <w:szCs w:val="22"/>
          </w:rPr>
          <w:t xml:space="preserve">interactive exchange between two agents, the magnitude of the Attitude variable was thus compared.  If both agents interacting had </w:t>
        </w:r>
      </w:ins>
      <w:ins w:id="166" w:author="Bartos, Thomas M" w:date="2013-07-13T22:19:00Z">
        <w:r>
          <w:rPr>
            <w:rFonts w:ascii="Helvetica" w:hAnsi="Helvetica" w:cs="Helvetica"/>
            <w:sz w:val="22"/>
            <w:szCs w:val="22"/>
          </w:rPr>
          <w:t xml:space="preserve">either </w:t>
        </w:r>
      </w:ins>
      <w:ins w:id="167" w:author="Bartos, Thomas M" w:date="2013-07-13T22:18:00Z">
        <w:r>
          <w:rPr>
            <w:rFonts w:ascii="Helvetica" w:hAnsi="Helvetica" w:cs="Helvetica"/>
            <w:sz w:val="22"/>
            <w:szCs w:val="22"/>
          </w:rPr>
          <w:t>a high Attitude sc</w:t>
        </w:r>
      </w:ins>
      <w:ins w:id="168" w:author="Bartos, Thomas M" w:date="2013-07-13T22:19:00Z">
        <w:r>
          <w:rPr>
            <w:rFonts w:ascii="Helvetica" w:hAnsi="Helvetica" w:cs="Helvetica"/>
            <w:sz w:val="22"/>
            <w:szCs w:val="22"/>
          </w:rPr>
          <w:t>ore (both in agreement that safe sex should be practiced) or a low Attitude score (both in agreement that safe sex should not be practiced), the resulting Attitude was adjusted upward or downward to provide reinforcement of the Attitude.</w:t>
        </w:r>
      </w:ins>
    </w:p>
    <w:p w14:paraId="4A4A0318" w14:textId="77777777" w:rsidR="00BD7DD1" w:rsidRDefault="00BD7DD1" w:rsidP="00BD6DEA">
      <w:pPr>
        <w:widowControl w:val="0"/>
        <w:autoSpaceDE w:val="0"/>
        <w:autoSpaceDN w:val="0"/>
        <w:adjustRightInd w:val="0"/>
        <w:spacing w:line="360" w:lineRule="auto"/>
        <w:rPr>
          <w:ins w:id="169" w:author="Bartos, Thomas M" w:date="2013-07-13T20:59:00Z"/>
          <w:rFonts w:ascii="Helvetica" w:hAnsi="Helvetica" w:cs="Helvetica"/>
          <w:sz w:val="22"/>
          <w:szCs w:val="22"/>
        </w:rPr>
      </w:pPr>
    </w:p>
    <w:p w14:paraId="228C4BA9" w14:textId="5A183ADB" w:rsidR="00BD6DEA" w:rsidRPr="00BD7DD1" w:rsidRDefault="00BD7DD1" w:rsidP="00BD6DEA">
      <w:pPr>
        <w:widowControl w:val="0"/>
        <w:autoSpaceDE w:val="0"/>
        <w:autoSpaceDN w:val="0"/>
        <w:adjustRightInd w:val="0"/>
        <w:spacing w:line="360" w:lineRule="auto"/>
        <w:rPr>
          <w:ins w:id="170" w:author="Bartos, Thomas M" w:date="2013-07-13T20:59:00Z"/>
          <w:rFonts w:ascii="Helvetica" w:hAnsi="Helvetica" w:cs="Helvetica"/>
          <w:sz w:val="22"/>
          <w:szCs w:val="22"/>
          <w:rPrChange w:id="171" w:author="Bartos, Thomas M" w:date="2013-07-13T22:28:00Z">
            <w:rPr>
              <w:ins w:id="172" w:author="Bartos, Thomas M" w:date="2013-07-13T20:59:00Z"/>
              <w:rFonts w:ascii="Helvetica" w:hAnsi="Helvetica" w:cs="Helvetica"/>
              <w:b/>
              <w:sz w:val="22"/>
              <w:szCs w:val="22"/>
            </w:rPr>
          </w:rPrChange>
        </w:rPr>
      </w:pPr>
      <w:ins w:id="173" w:author="Bartos, Thomas M" w:date="2013-07-13T22:23:00Z">
        <w:r w:rsidRPr="00BD7DD1">
          <w:rPr>
            <w:rFonts w:ascii="Helvetica" w:hAnsi="Helvetica" w:cs="Helvetica"/>
            <w:sz w:val="22"/>
            <w:szCs w:val="22"/>
            <w:rPrChange w:id="174" w:author="Bartos, Thomas M" w:date="2013-07-13T22:25:00Z">
              <w:rPr/>
            </w:rPrChange>
          </w:rPr>
          <w:t>Finally</w:t>
        </w:r>
      </w:ins>
      <w:ins w:id="175" w:author="Bartos, Thomas M" w:date="2013-07-13T22:24:00Z">
        <w:r w:rsidRPr="00BD7DD1">
          <w:rPr>
            <w:rFonts w:ascii="Helvetica" w:hAnsi="Helvetica" w:cs="Helvetica"/>
            <w:sz w:val="22"/>
            <w:szCs w:val="22"/>
            <w:rPrChange w:id="176" w:author="Bartos, Thomas M" w:date="2013-07-13T22:25:00Z">
              <w:rPr/>
            </w:rPrChange>
          </w:rPr>
          <w:t xml:space="preserve">, </w:t>
        </w:r>
        <w:proofErr w:type="spellStart"/>
        <w:r w:rsidRPr="00BD7DD1">
          <w:rPr>
            <w:rFonts w:ascii="Helvetica" w:hAnsi="Helvetica" w:cs="Helvetica"/>
            <w:sz w:val="22"/>
            <w:szCs w:val="22"/>
            <w:rPrChange w:id="177" w:author="Bartos, Thomas M" w:date="2013-07-13T22:25:00Z">
              <w:rPr/>
            </w:rPrChange>
          </w:rPr>
          <w:t>Tormella</w:t>
        </w:r>
        <w:proofErr w:type="spellEnd"/>
        <w:r w:rsidRPr="00BD7DD1">
          <w:rPr>
            <w:rFonts w:ascii="Helvetica" w:hAnsi="Helvetica" w:cs="Helvetica"/>
            <w:sz w:val="22"/>
            <w:szCs w:val="22"/>
            <w:rPrChange w:id="178" w:author="Bartos, Thomas M" w:date="2013-07-13T22:25:00Z">
              <w:rPr/>
            </w:rPrChange>
          </w:rPr>
          <w:t xml:space="preserve"> and Rucker (2007) also </w:t>
        </w:r>
        <w:proofErr w:type="gramStart"/>
        <w:r w:rsidRPr="00BD7DD1">
          <w:rPr>
            <w:rFonts w:ascii="Helvetica" w:hAnsi="Helvetica" w:cs="Helvetica"/>
            <w:sz w:val="22"/>
            <w:szCs w:val="22"/>
            <w:rPrChange w:id="179" w:author="Bartos, Thomas M" w:date="2013-07-13T22:25:00Z">
              <w:rPr/>
            </w:rPrChange>
          </w:rPr>
          <w:t>note that</w:t>
        </w:r>
        <w:proofErr w:type="gramEnd"/>
        <w:r w:rsidRPr="00BD7DD1">
          <w:rPr>
            <w:rFonts w:ascii="Helvetica" w:hAnsi="Helvetica" w:cs="Helvetica"/>
            <w:sz w:val="22"/>
            <w:szCs w:val="22"/>
            <w:rPrChange w:id="180" w:author="Bartos, Thomas M" w:date="2013-07-13T22:25:00Z">
              <w:rPr/>
            </w:rPrChange>
          </w:rPr>
          <w:t xml:space="preserve"> </w:t>
        </w:r>
      </w:ins>
      <w:ins w:id="181" w:author="Bartos, Thomas M" w:date="2013-07-13T22:25:00Z">
        <w:r w:rsidRPr="00BD7DD1">
          <w:rPr>
            <w:rFonts w:ascii="Helvetica" w:hAnsi="Helvetica" w:cs="Helvetica"/>
            <w:sz w:val="22"/>
            <w:szCs w:val="22"/>
            <w:rPrChange w:id="182" w:author="Bartos, Thomas M" w:date="2013-07-13T22:25:00Z">
              <w:rPr/>
            </w:rPrChange>
          </w:rPr>
          <w:t>"Participants’ attitudes were more resistant to this attack when they were high rather than low in clarity" (p. 484)</w:t>
        </w:r>
        <w:r>
          <w:rPr>
            <w:rFonts w:ascii="Helvetica" w:hAnsi="Helvetica" w:cs="Helvetica"/>
            <w:sz w:val="22"/>
            <w:szCs w:val="22"/>
          </w:rPr>
          <w:t xml:space="preserve">.  This suggests that my </w:t>
        </w:r>
        <w:proofErr w:type="spellStart"/>
        <w:proofErr w:type="gramStart"/>
        <w:r>
          <w:rPr>
            <w:rFonts w:ascii="Helvetica" w:hAnsi="Helvetica" w:cs="Helvetica"/>
            <w:sz w:val="22"/>
            <w:szCs w:val="22"/>
          </w:rPr>
          <w:t>NetLogo</w:t>
        </w:r>
      </w:ins>
      <w:proofErr w:type="spellEnd"/>
      <w:ins w:id="183" w:author="Bartos, Thomas M" w:date="2013-07-13T22:26:00Z">
        <w:r>
          <w:rPr>
            <w:rFonts w:ascii="Helvetica" w:hAnsi="Helvetica" w:cs="Helvetica"/>
            <w:sz w:val="22"/>
            <w:szCs w:val="22"/>
          </w:rPr>
          <w:t xml:space="preserve">  variable</w:t>
        </w:r>
        <w:proofErr w:type="gramEnd"/>
        <w:r>
          <w:rPr>
            <w:rFonts w:ascii="Helvetica" w:hAnsi="Helvetica" w:cs="Helvetica"/>
            <w:sz w:val="22"/>
            <w:szCs w:val="22"/>
          </w:rPr>
          <w:t xml:space="preserve"> </w:t>
        </w:r>
      </w:ins>
      <w:ins w:id="184" w:author="Bartos, Thomas M" w:date="2013-07-13T22:25:00Z">
        <w:r>
          <w:rPr>
            <w:rFonts w:ascii="Helvetica" w:hAnsi="Helvetica" w:cs="Helvetica"/>
            <w:sz w:val="22"/>
            <w:szCs w:val="22"/>
          </w:rPr>
          <w:t xml:space="preserve"> functionality needed to include </w:t>
        </w:r>
      </w:ins>
      <w:ins w:id="185" w:author="Bartos, Thomas M" w:date="2013-07-13T22:26:00Z">
        <w:r>
          <w:rPr>
            <w:rFonts w:ascii="Helvetica" w:hAnsi="Helvetica" w:cs="Helvetica"/>
            <w:sz w:val="22"/>
            <w:szCs w:val="22"/>
          </w:rPr>
          <w:t>the appropriate mathematical expression such that when Certainty tended to be the weakest in strength (a value of 50 on a 0 to 100 scale) that the ability to change Attitude would be highest.</w:t>
        </w:r>
      </w:ins>
    </w:p>
    <w:p w14:paraId="7B3F4DF6" w14:textId="77777777" w:rsidR="00BD6DEA" w:rsidRDefault="00BD6DEA" w:rsidP="00BD6DEA">
      <w:pPr>
        <w:widowControl w:val="0"/>
        <w:autoSpaceDE w:val="0"/>
        <w:autoSpaceDN w:val="0"/>
        <w:adjustRightInd w:val="0"/>
        <w:spacing w:line="360" w:lineRule="auto"/>
        <w:rPr>
          <w:ins w:id="186" w:author="Bartos, Thomas M" w:date="2013-07-13T20:59:00Z"/>
          <w:rFonts w:ascii="Helvetica" w:hAnsi="Helvetica" w:cs="Helvetica"/>
          <w:sz w:val="22"/>
          <w:szCs w:val="22"/>
        </w:rPr>
      </w:pPr>
    </w:p>
    <w:p w14:paraId="532DB84E" w14:textId="46866895" w:rsidR="00BD6DEA" w:rsidRPr="00BD7DD1" w:rsidRDefault="00BD7DD1" w:rsidP="00BD6DEA">
      <w:pPr>
        <w:widowControl w:val="0"/>
        <w:autoSpaceDE w:val="0"/>
        <w:autoSpaceDN w:val="0"/>
        <w:adjustRightInd w:val="0"/>
        <w:spacing w:line="360" w:lineRule="auto"/>
        <w:rPr>
          <w:ins w:id="187" w:author="Bartos, Thomas M" w:date="2013-07-13T20:59:00Z"/>
          <w:rFonts w:ascii="Helvetica" w:hAnsi="Helvetica" w:cs="Helvetica"/>
          <w:color w:val="F79646" w:themeColor="accent6"/>
          <w:sz w:val="22"/>
          <w:szCs w:val="22"/>
        </w:rPr>
      </w:pPr>
      <w:ins w:id="188" w:author="Bartos, Thomas M" w:date="2013-07-13T22:28:00Z">
        <w:r>
          <w:rPr>
            <w:rFonts w:ascii="Helvetica" w:hAnsi="Helvetica" w:cs="Helvetica"/>
            <w:sz w:val="22"/>
            <w:szCs w:val="22"/>
          </w:rPr>
          <w:t xml:space="preserve">A chart depicting the influences on the variables used in my </w:t>
        </w:r>
        <w:proofErr w:type="spellStart"/>
        <w:r>
          <w:rPr>
            <w:rFonts w:ascii="Helvetica" w:hAnsi="Helvetica" w:cs="Helvetica"/>
            <w:sz w:val="22"/>
            <w:szCs w:val="22"/>
          </w:rPr>
          <w:t>NetLogo</w:t>
        </w:r>
        <w:proofErr w:type="spellEnd"/>
        <w:r>
          <w:rPr>
            <w:rFonts w:ascii="Helvetica" w:hAnsi="Helvetica" w:cs="Helvetica"/>
            <w:sz w:val="22"/>
            <w:szCs w:val="22"/>
          </w:rPr>
          <w:t xml:space="preserve"> program are indicated below:</w:t>
        </w:r>
      </w:ins>
    </w:p>
    <w:p w14:paraId="1C046699" w14:textId="77777777" w:rsidR="00BD6DEA" w:rsidRDefault="00BD6DEA" w:rsidP="00BD6DEA">
      <w:pPr>
        <w:widowControl w:val="0"/>
        <w:autoSpaceDE w:val="0"/>
        <w:autoSpaceDN w:val="0"/>
        <w:adjustRightInd w:val="0"/>
        <w:spacing w:line="360" w:lineRule="auto"/>
        <w:rPr>
          <w:ins w:id="189" w:author="Bartos, Thomas M" w:date="2013-07-13T20:59:00Z"/>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BD6DEA" w:rsidRPr="00DB352C" w14:paraId="5CAB5025" w14:textId="77777777" w:rsidTr="00BD6DEA">
        <w:trPr>
          <w:ins w:id="190" w:author="Bartos, Thomas M" w:date="2013-07-13T20:59:00Z"/>
        </w:trPr>
        <w:tc>
          <w:tcPr>
            <w:tcW w:w="1638" w:type="dxa"/>
            <w:vAlign w:val="center"/>
          </w:tcPr>
          <w:p w14:paraId="6FE0C263" w14:textId="77777777" w:rsidR="00BD6DEA" w:rsidRPr="00DB352C" w:rsidRDefault="00BD6DEA" w:rsidP="00BD6DEA">
            <w:pPr>
              <w:widowControl w:val="0"/>
              <w:autoSpaceDE w:val="0"/>
              <w:autoSpaceDN w:val="0"/>
              <w:adjustRightInd w:val="0"/>
              <w:spacing w:line="360" w:lineRule="auto"/>
              <w:jc w:val="center"/>
              <w:rPr>
                <w:ins w:id="191" w:author="Bartos, Thomas M" w:date="2013-07-13T20:59:00Z"/>
                <w:rFonts w:ascii="Helvetica" w:hAnsi="Helvetica" w:cs="Helvetica"/>
                <w:sz w:val="18"/>
                <w:szCs w:val="18"/>
              </w:rPr>
            </w:pPr>
          </w:p>
        </w:tc>
        <w:tc>
          <w:tcPr>
            <w:tcW w:w="2160" w:type="dxa"/>
          </w:tcPr>
          <w:p w14:paraId="1C8E42C2" w14:textId="77777777" w:rsidR="00BD6DEA" w:rsidRPr="00DB352C" w:rsidRDefault="00BD6DEA" w:rsidP="00BD6DEA">
            <w:pPr>
              <w:widowControl w:val="0"/>
              <w:autoSpaceDE w:val="0"/>
              <w:autoSpaceDN w:val="0"/>
              <w:adjustRightInd w:val="0"/>
              <w:spacing w:line="360" w:lineRule="auto"/>
              <w:jc w:val="center"/>
              <w:rPr>
                <w:ins w:id="192" w:author="Bartos, Thomas M" w:date="2013-07-13T20:59:00Z"/>
                <w:rFonts w:ascii="Helvetica" w:hAnsi="Helvetica" w:cs="Helvetica"/>
                <w:b/>
                <w:sz w:val="18"/>
                <w:szCs w:val="18"/>
              </w:rPr>
            </w:pPr>
            <w:ins w:id="193" w:author="Bartos, Thomas M" w:date="2013-07-13T20:59:00Z">
              <w:r w:rsidRPr="00DB352C">
                <w:rPr>
                  <w:rFonts w:ascii="Helvetica" w:hAnsi="Helvetica" w:cs="Helvetica"/>
                  <w:b/>
                  <w:sz w:val="18"/>
                  <w:szCs w:val="18"/>
                </w:rPr>
                <w:t>Initial factors</w:t>
              </w:r>
            </w:ins>
          </w:p>
        </w:tc>
        <w:tc>
          <w:tcPr>
            <w:tcW w:w="2160" w:type="dxa"/>
            <w:vAlign w:val="center"/>
          </w:tcPr>
          <w:p w14:paraId="18A3CA72" w14:textId="6BE1B13E" w:rsidR="00BD6DEA" w:rsidRPr="00DB352C" w:rsidRDefault="000C2BE3" w:rsidP="00BD6DEA">
            <w:pPr>
              <w:widowControl w:val="0"/>
              <w:autoSpaceDE w:val="0"/>
              <w:autoSpaceDN w:val="0"/>
              <w:adjustRightInd w:val="0"/>
              <w:spacing w:line="360" w:lineRule="auto"/>
              <w:jc w:val="center"/>
              <w:rPr>
                <w:ins w:id="194" w:author="Bartos, Thomas M" w:date="2013-07-13T20:59:00Z"/>
                <w:rFonts w:ascii="Helvetica" w:hAnsi="Helvetica" w:cs="Helvetica"/>
                <w:b/>
                <w:sz w:val="18"/>
                <w:szCs w:val="18"/>
              </w:rPr>
            </w:pPr>
            <w:ins w:id="195" w:author="Bartos, Thomas M" w:date="2013-07-13T21:28:00Z">
              <w:r>
                <w:rPr>
                  <w:rFonts w:ascii="Helvetica" w:hAnsi="Helvetica" w:cs="Helvetica"/>
                  <w:b/>
                  <w:sz w:val="18"/>
                  <w:szCs w:val="18"/>
                </w:rPr>
                <w:t xml:space="preserve">Cause to </w:t>
              </w:r>
            </w:ins>
            <w:ins w:id="196" w:author="Bartos, Thomas M" w:date="2013-07-13T20:59:00Z">
              <w:r w:rsidR="00BD6DEA" w:rsidRPr="00DB352C">
                <w:rPr>
                  <w:rFonts w:ascii="Helvetica" w:hAnsi="Helvetica" w:cs="Helvetica"/>
                  <w:b/>
                  <w:sz w:val="18"/>
                  <w:szCs w:val="18"/>
                </w:rPr>
                <w:t>Increase</w:t>
              </w:r>
            </w:ins>
          </w:p>
        </w:tc>
        <w:tc>
          <w:tcPr>
            <w:tcW w:w="3618" w:type="dxa"/>
            <w:vAlign w:val="center"/>
          </w:tcPr>
          <w:p w14:paraId="5E9A3335" w14:textId="2370B8EE" w:rsidR="00BD6DEA" w:rsidRPr="00DB352C" w:rsidRDefault="000C2BE3" w:rsidP="00BD6DEA">
            <w:pPr>
              <w:widowControl w:val="0"/>
              <w:autoSpaceDE w:val="0"/>
              <w:autoSpaceDN w:val="0"/>
              <w:adjustRightInd w:val="0"/>
              <w:spacing w:line="360" w:lineRule="auto"/>
              <w:jc w:val="center"/>
              <w:rPr>
                <w:ins w:id="197" w:author="Bartos, Thomas M" w:date="2013-07-13T20:59:00Z"/>
                <w:rFonts w:ascii="Helvetica" w:hAnsi="Helvetica" w:cs="Helvetica"/>
                <w:b/>
                <w:sz w:val="18"/>
                <w:szCs w:val="18"/>
              </w:rPr>
            </w:pPr>
            <w:ins w:id="198" w:author="Bartos, Thomas M" w:date="2013-07-13T21:29:00Z">
              <w:r>
                <w:rPr>
                  <w:rFonts w:ascii="Helvetica" w:hAnsi="Helvetica" w:cs="Helvetica"/>
                  <w:b/>
                  <w:sz w:val="18"/>
                  <w:szCs w:val="18"/>
                </w:rPr>
                <w:t xml:space="preserve">Cause to </w:t>
              </w:r>
            </w:ins>
            <w:ins w:id="199" w:author="Bartos, Thomas M" w:date="2013-07-13T20:59:00Z">
              <w:r w:rsidR="00BD6DEA" w:rsidRPr="00DB352C">
                <w:rPr>
                  <w:rFonts w:ascii="Helvetica" w:hAnsi="Helvetica" w:cs="Helvetica"/>
                  <w:b/>
                  <w:sz w:val="18"/>
                  <w:szCs w:val="18"/>
                </w:rPr>
                <w:t>Decrease</w:t>
              </w:r>
            </w:ins>
          </w:p>
        </w:tc>
      </w:tr>
      <w:tr w:rsidR="00BD6DEA" w:rsidRPr="00DB352C" w14:paraId="0BFC250D" w14:textId="77777777" w:rsidTr="00BD6DEA">
        <w:trPr>
          <w:ins w:id="200" w:author="Bartos, Thomas M" w:date="2013-07-13T20:59:00Z"/>
        </w:trPr>
        <w:tc>
          <w:tcPr>
            <w:tcW w:w="1638" w:type="dxa"/>
            <w:vAlign w:val="center"/>
          </w:tcPr>
          <w:p w14:paraId="332E77C1" w14:textId="17C52D48" w:rsidR="00BD6DEA" w:rsidRPr="00DB352C" w:rsidRDefault="00BD6DEA" w:rsidP="00BD6DEA">
            <w:pPr>
              <w:widowControl w:val="0"/>
              <w:autoSpaceDE w:val="0"/>
              <w:autoSpaceDN w:val="0"/>
              <w:adjustRightInd w:val="0"/>
              <w:spacing w:line="360" w:lineRule="auto"/>
              <w:jc w:val="center"/>
              <w:rPr>
                <w:ins w:id="201" w:author="Bartos, Thomas M" w:date="2013-07-13T20:59:00Z"/>
                <w:rFonts w:ascii="Helvetica" w:hAnsi="Helvetica" w:cs="Helvetica"/>
                <w:b/>
                <w:sz w:val="18"/>
                <w:szCs w:val="18"/>
              </w:rPr>
            </w:pPr>
            <w:ins w:id="202" w:author="Bartos, Thomas M" w:date="2013-07-13T20:59:00Z">
              <w:r w:rsidRPr="00DB352C">
                <w:rPr>
                  <w:rFonts w:ascii="Helvetica" w:hAnsi="Helvetica" w:cs="Helvetica"/>
                  <w:b/>
                  <w:sz w:val="18"/>
                  <w:szCs w:val="18"/>
                </w:rPr>
                <w:t>Attitude</w:t>
              </w:r>
            </w:ins>
            <w:ins w:id="203" w:author="Bartos, Thomas M" w:date="2013-07-13T21:31:00Z">
              <w:r w:rsidR="003B796E">
                <w:rPr>
                  <w:rFonts w:ascii="Helvetica" w:hAnsi="Helvetica" w:cs="Helvetica"/>
                  <w:b/>
                  <w:sz w:val="18"/>
                  <w:szCs w:val="18"/>
                </w:rPr>
                <w:t xml:space="preserve"> (towards condom use)</w:t>
              </w:r>
            </w:ins>
          </w:p>
        </w:tc>
        <w:tc>
          <w:tcPr>
            <w:tcW w:w="2160" w:type="dxa"/>
            <w:vAlign w:val="center"/>
          </w:tcPr>
          <w:p w14:paraId="18B4F890" w14:textId="342A64A6" w:rsidR="00BD6DEA" w:rsidRPr="00DB352C" w:rsidRDefault="00BD6DEA" w:rsidP="00BD6DEA">
            <w:pPr>
              <w:widowControl w:val="0"/>
              <w:autoSpaceDE w:val="0"/>
              <w:autoSpaceDN w:val="0"/>
              <w:adjustRightInd w:val="0"/>
              <w:spacing w:line="360" w:lineRule="auto"/>
              <w:rPr>
                <w:ins w:id="204" w:author="Bartos, Thomas M" w:date="2013-07-13T20:59:00Z"/>
                <w:rFonts w:ascii="Helvetica" w:hAnsi="Helvetica" w:cs="Helvetica"/>
                <w:sz w:val="18"/>
                <w:szCs w:val="18"/>
              </w:rPr>
            </w:pPr>
            <w:ins w:id="205" w:author="Bartos, Thomas M" w:date="2013-07-13T20:59:00Z">
              <w:r w:rsidRPr="00DB352C">
                <w:rPr>
                  <w:rFonts w:ascii="Helvetica" w:hAnsi="Helvetica" w:cs="Helvetica"/>
                  <w:sz w:val="18"/>
                  <w:szCs w:val="18"/>
                </w:rPr>
                <w:t xml:space="preserve">Condom </w:t>
              </w:r>
            </w:ins>
            <w:ins w:id="206" w:author="Bartos, Thomas M" w:date="2013-07-13T21:27:00Z">
              <w:r w:rsidR="000C2BE3">
                <w:rPr>
                  <w:rFonts w:ascii="Helvetica" w:hAnsi="Helvetica" w:cs="Helvetica"/>
                  <w:sz w:val="18"/>
                  <w:szCs w:val="18"/>
                </w:rPr>
                <w:t xml:space="preserve">use </w:t>
              </w:r>
            </w:ins>
            <w:ins w:id="207" w:author="Bartos, Thomas M" w:date="2013-07-13T20:59:00Z">
              <w:r w:rsidRPr="00DB352C">
                <w:rPr>
                  <w:rFonts w:ascii="Helvetica" w:hAnsi="Helvetica" w:cs="Helvetica"/>
                  <w:sz w:val="18"/>
                  <w:szCs w:val="18"/>
                </w:rPr>
                <w:t>desire</w:t>
              </w:r>
            </w:ins>
          </w:p>
        </w:tc>
        <w:tc>
          <w:tcPr>
            <w:tcW w:w="2160" w:type="dxa"/>
            <w:vAlign w:val="center"/>
          </w:tcPr>
          <w:p w14:paraId="71B070CB" w14:textId="77777777" w:rsidR="00BD6DEA" w:rsidRDefault="00BD6DEA" w:rsidP="00BD6DEA">
            <w:pPr>
              <w:widowControl w:val="0"/>
              <w:autoSpaceDE w:val="0"/>
              <w:autoSpaceDN w:val="0"/>
              <w:adjustRightInd w:val="0"/>
              <w:spacing w:line="360" w:lineRule="auto"/>
              <w:jc w:val="center"/>
              <w:rPr>
                <w:ins w:id="208" w:author="Bartos, Thomas M" w:date="2013-07-13T20:59:00Z"/>
                <w:rFonts w:ascii="Helvetica" w:hAnsi="Helvetica" w:cs="Helvetica"/>
                <w:sz w:val="18"/>
                <w:szCs w:val="18"/>
              </w:rPr>
            </w:pPr>
            <w:ins w:id="209" w:author="Bartos, Thomas M" w:date="2013-07-13T20:59:00Z">
              <w:r>
                <w:rPr>
                  <w:rFonts w:ascii="Helvetica" w:hAnsi="Helvetica" w:cs="Helvetica"/>
                  <w:sz w:val="18"/>
                  <w:szCs w:val="18"/>
                </w:rPr>
                <w:t>Talking to peers with similar attitude</w:t>
              </w:r>
            </w:ins>
          </w:p>
          <w:p w14:paraId="022DC9BC" w14:textId="77777777" w:rsidR="00BD6DEA" w:rsidRDefault="00BD6DEA" w:rsidP="00BD6DEA">
            <w:pPr>
              <w:widowControl w:val="0"/>
              <w:autoSpaceDE w:val="0"/>
              <w:autoSpaceDN w:val="0"/>
              <w:adjustRightInd w:val="0"/>
              <w:spacing w:line="360" w:lineRule="auto"/>
              <w:jc w:val="center"/>
              <w:rPr>
                <w:ins w:id="210" w:author="Bartos, Thomas M" w:date="2013-07-13T20:59:00Z"/>
                <w:rFonts w:ascii="Helvetica" w:hAnsi="Helvetica" w:cs="Helvetica"/>
                <w:sz w:val="18"/>
                <w:szCs w:val="18"/>
              </w:rPr>
            </w:pPr>
          </w:p>
          <w:p w14:paraId="31A0E872" w14:textId="2968F555" w:rsidR="00BD6DEA" w:rsidRDefault="000C2BE3" w:rsidP="00BD6DEA">
            <w:pPr>
              <w:widowControl w:val="0"/>
              <w:autoSpaceDE w:val="0"/>
              <w:autoSpaceDN w:val="0"/>
              <w:adjustRightInd w:val="0"/>
              <w:spacing w:line="360" w:lineRule="auto"/>
              <w:rPr>
                <w:ins w:id="211" w:author="Bartos, Thomas M" w:date="2013-07-13T20:59:00Z"/>
                <w:rFonts w:ascii="Helvetica" w:hAnsi="Helvetica" w:cs="Helvetica"/>
                <w:sz w:val="18"/>
                <w:szCs w:val="18"/>
              </w:rPr>
            </w:pPr>
            <w:ins w:id="212" w:author="Bartos, Thomas M" w:date="2013-07-13T20:59:00Z">
              <w:r>
                <w:rPr>
                  <w:rFonts w:ascii="Helvetica" w:hAnsi="Helvetica" w:cs="Helvetica"/>
                  <w:sz w:val="18"/>
                  <w:szCs w:val="18"/>
                </w:rPr>
                <w:t>H</w:t>
              </w:r>
              <w:r w:rsidR="00BD6DEA">
                <w:rPr>
                  <w:rFonts w:ascii="Helvetica" w:hAnsi="Helvetica" w:cs="Helvetica"/>
                  <w:sz w:val="18"/>
                  <w:szCs w:val="18"/>
                </w:rPr>
                <w:t>ave sex with a partner that</w:t>
              </w:r>
              <w:r>
                <w:rPr>
                  <w:rFonts w:ascii="Helvetica" w:hAnsi="Helvetica" w:cs="Helvetica"/>
                  <w:sz w:val="18"/>
                  <w:szCs w:val="18"/>
                </w:rPr>
                <w:t xml:space="preserve"> is infected and use protectio</w:t>
              </w:r>
            </w:ins>
            <w:ins w:id="213" w:author="Bartos, Thomas M" w:date="2013-07-13T21:29:00Z">
              <w:r>
                <w:rPr>
                  <w:rFonts w:ascii="Helvetica" w:hAnsi="Helvetica" w:cs="Helvetica"/>
                  <w:sz w:val="18"/>
                  <w:szCs w:val="18"/>
                </w:rPr>
                <w:t>n</w:t>
              </w:r>
            </w:ins>
          </w:p>
          <w:p w14:paraId="05022B45" w14:textId="77777777" w:rsidR="00BD6DEA" w:rsidRDefault="00BD6DEA" w:rsidP="00BD6DEA">
            <w:pPr>
              <w:widowControl w:val="0"/>
              <w:autoSpaceDE w:val="0"/>
              <w:autoSpaceDN w:val="0"/>
              <w:adjustRightInd w:val="0"/>
              <w:spacing w:line="360" w:lineRule="auto"/>
              <w:rPr>
                <w:ins w:id="214" w:author="Bartos, Thomas M" w:date="2013-07-13T20:59:00Z"/>
                <w:rFonts w:ascii="Helvetica" w:hAnsi="Helvetica" w:cs="Helvetica"/>
                <w:sz w:val="18"/>
                <w:szCs w:val="18"/>
              </w:rPr>
            </w:pPr>
          </w:p>
          <w:p w14:paraId="3F42B5FB" w14:textId="77777777" w:rsidR="00BD6DEA" w:rsidRPr="00980124" w:rsidRDefault="00BD6DEA" w:rsidP="00BD6DEA">
            <w:pPr>
              <w:widowControl w:val="0"/>
              <w:autoSpaceDE w:val="0"/>
              <w:autoSpaceDN w:val="0"/>
              <w:adjustRightInd w:val="0"/>
              <w:spacing w:line="360" w:lineRule="auto"/>
              <w:rPr>
                <w:ins w:id="215" w:author="Bartos, Thomas M" w:date="2013-07-13T20:59:00Z"/>
                <w:rFonts w:ascii="Helvetica" w:hAnsi="Helvetica" w:cs="Helvetica"/>
                <w:sz w:val="18"/>
                <w:szCs w:val="18"/>
              </w:rPr>
            </w:pPr>
            <w:ins w:id="216" w:author="Bartos, Thomas M" w:date="2013-07-13T20:59:00Z">
              <w:r>
                <w:rPr>
                  <w:rFonts w:ascii="Helvetica" w:hAnsi="Helvetica" w:cs="Helvetica"/>
                  <w:sz w:val="18"/>
                  <w:szCs w:val="18"/>
                </w:rPr>
                <w:t>Super boosted if contract an STI and know it</w:t>
              </w:r>
            </w:ins>
          </w:p>
        </w:tc>
        <w:tc>
          <w:tcPr>
            <w:tcW w:w="3618" w:type="dxa"/>
            <w:vAlign w:val="center"/>
          </w:tcPr>
          <w:p w14:paraId="6FB4F3DC" w14:textId="5DCBA353" w:rsidR="00BD6DEA" w:rsidRPr="003B796E" w:rsidRDefault="003B796E">
            <w:pPr>
              <w:widowControl w:val="0"/>
              <w:autoSpaceDE w:val="0"/>
              <w:autoSpaceDN w:val="0"/>
              <w:adjustRightInd w:val="0"/>
              <w:spacing w:line="360" w:lineRule="auto"/>
              <w:rPr>
                <w:ins w:id="217" w:author="Bartos, Thomas M" w:date="2013-07-13T20:59:00Z"/>
                <w:rFonts w:ascii="Helvetica" w:hAnsi="Helvetica" w:cs="Helvetica"/>
                <w:sz w:val="18"/>
                <w:szCs w:val="18"/>
                <w:rPrChange w:id="218" w:author="Bartos, Thomas M" w:date="2013-07-13T21:34:00Z">
                  <w:rPr>
                    <w:ins w:id="219" w:author="Bartos, Thomas M" w:date="2013-07-13T20:59:00Z"/>
                  </w:rPr>
                </w:rPrChange>
              </w:rPr>
              <w:pPrChange w:id="220" w:author="Bartos, Thomas M" w:date="2013-07-13T21:34:00Z">
                <w:pPr>
                  <w:pStyle w:val="ListParagraph"/>
                  <w:widowControl w:val="0"/>
                  <w:numPr>
                    <w:numId w:val="6"/>
                  </w:numPr>
                  <w:autoSpaceDE w:val="0"/>
                  <w:autoSpaceDN w:val="0"/>
                  <w:adjustRightInd w:val="0"/>
                  <w:spacing w:line="360" w:lineRule="auto"/>
                  <w:ind w:hanging="360"/>
                </w:pPr>
              </w:pPrChange>
            </w:pPr>
            <w:ins w:id="221" w:author="Bartos, Thomas M" w:date="2013-07-13T21:34:00Z">
              <w:r>
                <w:rPr>
                  <w:rFonts w:ascii="Helvetica" w:hAnsi="Helvetica" w:cs="Helvetica"/>
                  <w:sz w:val="18"/>
                  <w:szCs w:val="18"/>
                </w:rPr>
                <w:t>“</w:t>
              </w:r>
              <w:proofErr w:type="gramStart"/>
              <w:r>
                <w:rPr>
                  <w:rFonts w:ascii="Helvetica" w:hAnsi="Helvetica" w:cs="Helvetica"/>
                  <w:sz w:val="18"/>
                  <w:szCs w:val="18"/>
                </w:rPr>
                <w:t>getting</w:t>
              </w:r>
              <w:proofErr w:type="gramEnd"/>
              <w:r>
                <w:rPr>
                  <w:rFonts w:ascii="Helvetica" w:hAnsi="Helvetica" w:cs="Helvetica"/>
                  <w:sz w:val="18"/>
                  <w:szCs w:val="18"/>
                </w:rPr>
                <w:t xml:space="preserve"> away” with unsafe sex</w:t>
              </w:r>
            </w:ins>
          </w:p>
        </w:tc>
      </w:tr>
      <w:tr w:rsidR="00BD6DEA" w:rsidRPr="00DB352C" w14:paraId="19E7CCB6" w14:textId="77777777" w:rsidTr="00BD6DEA">
        <w:trPr>
          <w:ins w:id="222" w:author="Bartos, Thomas M" w:date="2013-07-13T20:59:00Z"/>
        </w:trPr>
        <w:tc>
          <w:tcPr>
            <w:tcW w:w="1638" w:type="dxa"/>
            <w:vAlign w:val="center"/>
          </w:tcPr>
          <w:p w14:paraId="63262D60" w14:textId="0266D07E" w:rsidR="00BD6DEA" w:rsidRPr="00DB352C" w:rsidRDefault="00BD6DEA" w:rsidP="00BD6DEA">
            <w:pPr>
              <w:widowControl w:val="0"/>
              <w:autoSpaceDE w:val="0"/>
              <w:autoSpaceDN w:val="0"/>
              <w:adjustRightInd w:val="0"/>
              <w:spacing w:line="360" w:lineRule="auto"/>
              <w:jc w:val="center"/>
              <w:rPr>
                <w:ins w:id="223" w:author="Bartos, Thomas M" w:date="2013-07-13T20:59:00Z"/>
                <w:rFonts w:ascii="Helvetica" w:hAnsi="Helvetica" w:cs="Helvetica"/>
                <w:b/>
                <w:sz w:val="18"/>
                <w:szCs w:val="18"/>
              </w:rPr>
            </w:pPr>
            <w:ins w:id="224" w:author="Bartos, Thomas M" w:date="2013-07-13T20:59:00Z">
              <w:r w:rsidRPr="00DB352C">
                <w:rPr>
                  <w:rFonts w:ascii="Helvetica" w:hAnsi="Helvetica" w:cs="Helvetica"/>
                  <w:b/>
                  <w:sz w:val="18"/>
                  <w:szCs w:val="18"/>
                </w:rPr>
                <w:lastRenderedPageBreak/>
                <w:t>Certainty</w:t>
              </w:r>
            </w:ins>
            <w:ins w:id="225" w:author="Bartos, Thomas M" w:date="2013-07-13T21:32:00Z">
              <w:r w:rsidR="003B796E">
                <w:rPr>
                  <w:rFonts w:ascii="Helvetica" w:hAnsi="Helvetica" w:cs="Helvetica"/>
                  <w:b/>
                  <w:sz w:val="18"/>
                  <w:szCs w:val="18"/>
                </w:rPr>
                <w:t xml:space="preserve"> (about your attitude)</w:t>
              </w:r>
            </w:ins>
          </w:p>
        </w:tc>
        <w:tc>
          <w:tcPr>
            <w:tcW w:w="2160" w:type="dxa"/>
            <w:vAlign w:val="center"/>
          </w:tcPr>
          <w:p w14:paraId="4AA7AAEB" w14:textId="77777777" w:rsidR="00BD6DEA" w:rsidRPr="00DB352C" w:rsidRDefault="00BD6DEA" w:rsidP="00BD6DEA">
            <w:pPr>
              <w:widowControl w:val="0"/>
              <w:autoSpaceDE w:val="0"/>
              <w:autoSpaceDN w:val="0"/>
              <w:adjustRightInd w:val="0"/>
              <w:spacing w:line="360" w:lineRule="auto"/>
              <w:rPr>
                <w:ins w:id="226" w:author="Bartos, Thomas M" w:date="2013-07-13T20:59:00Z"/>
                <w:rFonts w:ascii="Helvetica" w:hAnsi="Helvetica" w:cs="Helvetica"/>
                <w:sz w:val="18"/>
                <w:szCs w:val="18"/>
              </w:rPr>
            </w:pPr>
            <w:proofErr w:type="spellStart"/>
            <w:ins w:id="227" w:author="Bartos, Thomas M" w:date="2013-07-13T20:59:00Z">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ins>
          </w:p>
        </w:tc>
        <w:tc>
          <w:tcPr>
            <w:tcW w:w="2160" w:type="dxa"/>
            <w:vAlign w:val="center"/>
          </w:tcPr>
          <w:p w14:paraId="1D54DA8E" w14:textId="77777777" w:rsidR="00BD6DEA" w:rsidRDefault="00BD6DEA" w:rsidP="00BD6DEA">
            <w:pPr>
              <w:widowControl w:val="0"/>
              <w:autoSpaceDE w:val="0"/>
              <w:autoSpaceDN w:val="0"/>
              <w:adjustRightInd w:val="0"/>
              <w:spacing w:line="360" w:lineRule="auto"/>
              <w:rPr>
                <w:ins w:id="228" w:author="Bartos, Thomas M" w:date="2013-07-13T20:59:00Z"/>
                <w:rFonts w:ascii="Helvetica" w:hAnsi="Helvetica" w:cs="Helvetica"/>
                <w:sz w:val="18"/>
                <w:szCs w:val="18"/>
              </w:rPr>
            </w:pPr>
            <w:ins w:id="229" w:author="Bartos, Thomas M" w:date="2013-07-13T20:59:00Z">
              <w:r w:rsidRPr="00DB352C">
                <w:rPr>
                  <w:rFonts w:ascii="Helvetica" w:hAnsi="Helvetica" w:cs="Helvetica"/>
                  <w:sz w:val="18"/>
                  <w:szCs w:val="18"/>
                </w:rPr>
                <w:t>Every time you repeat your attitude to someone else</w:t>
              </w:r>
            </w:ins>
          </w:p>
          <w:p w14:paraId="5B51439D" w14:textId="77777777" w:rsidR="00BD6DEA" w:rsidRDefault="00BD6DEA" w:rsidP="00BD6DEA">
            <w:pPr>
              <w:widowControl w:val="0"/>
              <w:autoSpaceDE w:val="0"/>
              <w:autoSpaceDN w:val="0"/>
              <w:adjustRightInd w:val="0"/>
              <w:spacing w:line="360" w:lineRule="auto"/>
              <w:rPr>
                <w:ins w:id="230" w:author="Bartos, Thomas M" w:date="2013-07-13T20:59:00Z"/>
                <w:rFonts w:ascii="Helvetica" w:hAnsi="Helvetica" w:cs="Helvetica"/>
                <w:sz w:val="18"/>
                <w:szCs w:val="18"/>
              </w:rPr>
            </w:pPr>
          </w:p>
          <w:p w14:paraId="579BC98E" w14:textId="574BF364" w:rsidR="00BD6DEA" w:rsidRDefault="00BD6DEA" w:rsidP="00BD6DEA">
            <w:pPr>
              <w:widowControl w:val="0"/>
              <w:autoSpaceDE w:val="0"/>
              <w:autoSpaceDN w:val="0"/>
              <w:adjustRightInd w:val="0"/>
              <w:spacing w:line="360" w:lineRule="auto"/>
              <w:rPr>
                <w:ins w:id="231" w:author="Bartos, Thomas M" w:date="2013-07-13T20:59:00Z"/>
                <w:rFonts w:ascii="Helvetica" w:hAnsi="Helvetica" w:cs="Helvetica"/>
                <w:sz w:val="18"/>
                <w:szCs w:val="18"/>
              </w:rPr>
            </w:pPr>
            <w:ins w:id="232" w:author="Bartos, Thomas M" w:date="2013-07-13T20:59:00Z">
              <w:r>
                <w:rPr>
                  <w:rFonts w:ascii="Helvetica" w:hAnsi="Helvetica" w:cs="Helvetica"/>
                  <w:sz w:val="18"/>
                  <w:szCs w:val="18"/>
                </w:rPr>
                <w:t>If you</w:t>
              </w:r>
              <w:r w:rsidR="003B796E">
                <w:rPr>
                  <w:rFonts w:ascii="Helvetica" w:hAnsi="Helvetica" w:cs="Helvetica"/>
                  <w:sz w:val="18"/>
                  <w:szCs w:val="18"/>
                </w:rPr>
                <w:t xml:space="preserve"> feel like others have </w:t>
              </w:r>
              <w:r>
                <w:rPr>
                  <w:rFonts w:ascii="Helvetica" w:hAnsi="Helvetica" w:cs="Helvetica"/>
                  <w:sz w:val="18"/>
                  <w:szCs w:val="18"/>
                </w:rPr>
                <w:t>similar attitude as you</w:t>
              </w:r>
            </w:ins>
          </w:p>
          <w:p w14:paraId="0E903F87" w14:textId="77777777" w:rsidR="00BD6DEA" w:rsidRDefault="00BD6DEA" w:rsidP="00BD6DEA">
            <w:pPr>
              <w:widowControl w:val="0"/>
              <w:autoSpaceDE w:val="0"/>
              <w:autoSpaceDN w:val="0"/>
              <w:adjustRightInd w:val="0"/>
              <w:spacing w:line="360" w:lineRule="auto"/>
              <w:rPr>
                <w:ins w:id="233" w:author="Bartos, Thomas M" w:date="2013-07-13T20:59:00Z"/>
                <w:rFonts w:ascii="Helvetica" w:hAnsi="Helvetica" w:cs="Helvetica"/>
                <w:sz w:val="18"/>
                <w:szCs w:val="18"/>
              </w:rPr>
            </w:pPr>
          </w:p>
          <w:p w14:paraId="4EE1E9F2" w14:textId="77777777" w:rsidR="00BD6DEA" w:rsidRPr="00DB352C" w:rsidRDefault="00BD6DEA" w:rsidP="00BD6DEA">
            <w:pPr>
              <w:widowControl w:val="0"/>
              <w:autoSpaceDE w:val="0"/>
              <w:autoSpaceDN w:val="0"/>
              <w:adjustRightInd w:val="0"/>
              <w:spacing w:line="360" w:lineRule="auto"/>
              <w:rPr>
                <w:ins w:id="234" w:author="Bartos, Thomas M" w:date="2013-07-13T20:59:00Z"/>
                <w:rFonts w:ascii="Helvetica" w:hAnsi="Helvetica" w:cs="Helvetica"/>
                <w:sz w:val="18"/>
                <w:szCs w:val="18"/>
              </w:rPr>
            </w:pPr>
            <w:ins w:id="235" w:author="Bartos, Thomas M" w:date="2013-07-13T20:59:00Z">
              <w:r>
                <w:rPr>
                  <w:rFonts w:ascii="Helvetica" w:hAnsi="Helvetica" w:cs="Helvetica"/>
                  <w:sz w:val="18"/>
                  <w:szCs w:val="18"/>
                </w:rPr>
                <w:t>Super boosted if contract an STI and know it</w:t>
              </w:r>
            </w:ins>
          </w:p>
        </w:tc>
        <w:tc>
          <w:tcPr>
            <w:tcW w:w="3618" w:type="dxa"/>
            <w:vAlign w:val="center"/>
          </w:tcPr>
          <w:p w14:paraId="6C135D4C" w14:textId="163C0648" w:rsidR="00BD6DEA" w:rsidRPr="00DB352C" w:rsidRDefault="003B796E" w:rsidP="00BD6DEA">
            <w:pPr>
              <w:widowControl w:val="0"/>
              <w:autoSpaceDE w:val="0"/>
              <w:autoSpaceDN w:val="0"/>
              <w:adjustRightInd w:val="0"/>
              <w:spacing w:line="360" w:lineRule="auto"/>
              <w:rPr>
                <w:ins w:id="236" w:author="Bartos, Thomas M" w:date="2013-07-13T20:59:00Z"/>
                <w:rFonts w:ascii="Helvetica" w:hAnsi="Helvetica" w:cs="Helvetica"/>
                <w:sz w:val="18"/>
                <w:szCs w:val="18"/>
              </w:rPr>
            </w:pPr>
            <w:ins w:id="237" w:author="Bartos, Thomas M" w:date="2013-07-13T20:59:00Z">
              <w:r>
                <w:rPr>
                  <w:rFonts w:ascii="Helvetica" w:hAnsi="Helvetica" w:cs="Helvetica"/>
                  <w:sz w:val="18"/>
                  <w:szCs w:val="18"/>
                </w:rPr>
                <w:t xml:space="preserve">Whenever </w:t>
              </w:r>
            </w:ins>
            <w:ins w:id="238" w:author="Bartos, Thomas M" w:date="2013-07-13T21:33:00Z">
              <w:r>
                <w:rPr>
                  <w:rFonts w:ascii="Helvetica" w:hAnsi="Helvetica" w:cs="Helvetica"/>
                  <w:sz w:val="18"/>
                  <w:szCs w:val="18"/>
                </w:rPr>
                <w:t>your attitude is challenged by significantly different attitude</w:t>
              </w:r>
            </w:ins>
          </w:p>
          <w:p w14:paraId="3DEF2193" w14:textId="77777777" w:rsidR="00BD6DEA" w:rsidRPr="00DB352C" w:rsidRDefault="00BD6DEA" w:rsidP="00BD6DEA">
            <w:pPr>
              <w:widowControl w:val="0"/>
              <w:autoSpaceDE w:val="0"/>
              <w:autoSpaceDN w:val="0"/>
              <w:adjustRightInd w:val="0"/>
              <w:spacing w:line="360" w:lineRule="auto"/>
              <w:rPr>
                <w:ins w:id="239" w:author="Bartos, Thomas M" w:date="2013-07-13T20:59:00Z"/>
                <w:rFonts w:ascii="Helvetica" w:hAnsi="Helvetica" w:cs="Helvetica"/>
                <w:sz w:val="18"/>
                <w:szCs w:val="18"/>
              </w:rPr>
            </w:pPr>
          </w:p>
        </w:tc>
      </w:tr>
      <w:tr w:rsidR="00BD6DEA" w:rsidRPr="00DB352C" w14:paraId="7894C85B" w14:textId="77777777" w:rsidTr="00BD6DEA">
        <w:trPr>
          <w:ins w:id="240" w:author="Bartos, Thomas M" w:date="2013-07-13T20:59:00Z"/>
        </w:trPr>
        <w:tc>
          <w:tcPr>
            <w:tcW w:w="1638" w:type="dxa"/>
            <w:vAlign w:val="center"/>
          </w:tcPr>
          <w:p w14:paraId="6CA52075" w14:textId="3D592121" w:rsidR="00BD6DEA" w:rsidRPr="00DB352C" w:rsidRDefault="00BD6DEA" w:rsidP="00BD6DEA">
            <w:pPr>
              <w:widowControl w:val="0"/>
              <w:autoSpaceDE w:val="0"/>
              <w:autoSpaceDN w:val="0"/>
              <w:adjustRightInd w:val="0"/>
              <w:spacing w:line="360" w:lineRule="auto"/>
              <w:jc w:val="center"/>
              <w:rPr>
                <w:ins w:id="241" w:author="Bartos, Thomas M" w:date="2013-07-13T20:59:00Z"/>
                <w:rFonts w:ascii="Helvetica" w:hAnsi="Helvetica" w:cs="Helvetica"/>
                <w:b/>
                <w:sz w:val="18"/>
                <w:szCs w:val="18"/>
              </w:rPr>
            </w:pPr>
            <w:ins w:id="242" w:author="Bartos, Thomas M" w:date="2013-07-13T20:59:00Z">
              <w:r w:rsidRPr="00DB352C">
                <w:rPr>
                  <w:rFonts w:ascii="Helvetica" w:hAnsi="Helvetica" w:cs="Helvetica"/>
                  <w:b/>
                  <w:sz w:val="18"/>
                  <w:szCs w:val="18"/>
                </w:rPr>
                <w:t>Justification</w:t>
              </w:r>
            </w:ins>
            <w:ins w:id="243" w:author="Bartos, Thomas M" w:date="2013-07-13T21:32:00Z">
              <w:r w:rsidR="003B796E">
                <w:rPr>
                  <w:rFonts w:ascii="Helvetica" w:hAnsi="Helvetica" w:cs="Helvetica"/>
                  <w:b/>
                  <w:sz w:val="18"/>
                  <w:szCs w:val="18"/>
                </w:rPr>
                <w:t xml:space="preserve"> (about your attitude)</w:t>
              </w:r>
            </w:ins>
          </w:p>
        </w:tc>
        <w:tc>
          <w:tcPr>
            <w:tcW w:w="2160" w:type="dxa"/>
            <w:vAlign w:val="center"/>
          </w:tcPr>
          <w:p w14:paraId="15DB0724" w14:textId="4B6CD5DE" w:rsidR="00BD6DEA" w:rsidRPr="00DB352C" w:rsidRDefault="00BD6DEA" w:rsidP="00BD6DEA">
            <w:pPr>
              <w:widowControl w:val="0"/>
              <w:autoSpaceDE w:val="0"/>
              <w:autoSpaceDN w:val="0"/>
              <w:adjustRightInd w:val="0"/>
              <w:spacing w:line="360" w:lineRule="auto"/>
              <w:rPr>
                <w:ins w:id="244" w:author="Bartos, Thomas M" w:date="2013-07-13T20:59:00Z"/>
                <w:rFonts w:ascii="Helvetica" w:hAnsi="Helvetica" w:cs="Helvetica"/>
                <w:sz w:val="18"/>
                <w:szCs w:val="18"/>
              </w:rPr>
            </w:pPr>
            <w:ins w:id="245" w:author="Bartos, Thomas M" w:date="2013-07-13T20:59:00Z">
              <w:r w:rsidRPr="00DB352C">
                <w:rPr>
                  <w:rFonts w:ascii="Helvetica" w:hAnsi="Helvetica" w:cs="Helvetica"/>
                  <w:sz w:val="18"/>
                  <w:szCs w:val="18"/>
                </w:rPr>
                <w:t>Sex ed</w:t>
              </w:r>
            </w:ins>
            <w:ins w:id="246" w:author="Bartos, Thomas M" w:date="2013-07-13T21:30:00Z">
              <w:r w:rsidR="003B796E">
                <w:rPr>
                  <w:rFonts w:ascii="Helvetica" w:hAnsi="Helvetica" w:cs="Helvetica"/>
                  <w:sz w:val="18"/>
                  <w:szCs w:val="18"/>
                </w:rPr>
                <w:t>ucation</w:t>
              </w:r>
            </w:ins>
            <w:ins w:id="247" w:author="Bartos, Thomas M" w:date="2013-07-13T20:59:00Z">
              <w:r w:rsidRPr="00DB352C">
                <w:rPr>
                  <w:rFonts w:ascii="Helvetica" w:hAnsi="Helvetica" w:cs="Helvetica"/>
                  <w:sz w:val="18"/>
                  <w:szCs w:val="18"/>
                </w:rPr>
                <w:t xml:space="preserve"> including condoms</w:t>
              </w:r>
            </w:ins>
          </w:p>
        </w:tc>
        <w:tc>
          <w:tcPr>
            <w:tcW w:w="2160" w:type="dxa"/>
            <w:vAlign w:val="center"/>
          </w:tcPr>
          <w:p w14:paraId="0EADB371" w14:textId="77777777" w:rsidR="00BD6DEA" w:rsidRPr="00DB352C" w:rsidRDefault="00BD6DEA" w:rsidP="00BD6DEA">
            <w:pPr>
              <w:widowControl w:val="0"/>
              <w:autoSpaceDE w:val="0"/>
              <w:autoSpaceDN w:val="0"/>
              <w:adjustRightInd w:val="0"/>
              <w:spacing w:line="360" w:lineRule="auto"/>
              <w:rPr>
                <w:ins w:id="248" w:author="Bartos, Thomas M" w:date="2013-07-13T20:59:00Z"/>
                <w:rFonts w:ascii="Helvetica" w:hAnsi="Helvetica" w:cs="Helvetica"/>
                <w:sz w:val="18"/>
                <w:szCs w:val="18"/>
              </w:rPr>
            </w:pPr>
            <w:ins w:id="249" w:author="Bartos, Thomas M" w:date="2013-07-13T20:59:00Z">
              <w:r>
                <w:rPr>
                  <w:rFonts w:ascii="Helvetica" w:hAnsi="Helvetica" w:cs="Helvetica"/>
                  <w:sz w:val="18"/>
                  <w:szCs w:val="18"/>
                </w:rPr>
                <w:t>Super boosted if contract an STI and know it</w:t>
              </w:r>
            </w:ins>
          </w:p>
        </w:tc>
        <w:tc>
          <w:tcPr>
            <w:tcW w:w="3618" w:type="dxa"/>
            <w:vAlign w:val="center"/>
          </w:tcPr>
          <w:p w14:paraId="2D2B7E30" w14:textId="4A4AE663" w:rsidR="00BD6DEA" w:rsidRPr="003B796E" w:rsidRDefault="003B796E">
            <w:pPr>
              <w:widowControl w:val="0"/>
              <w:autoSpaceDE w:val="0"/>
              <w:autoSpaceDN w:val="0"/>
              <w:adjustRightInd w:val="0"/>
              <w:spacing w:line="360" w:lineRule="auto"/>
              <w:rPr>
                <w:ins w:id="250" w:author="Bartos, Thomas M" w:date="2013-07-13T20:59:00Z"/>
                <w:rFonts w:ascii="Helvetica" w:hAnsi="Helvetica" w:cs="Helvetica"/>
                <w:sz w:val="18"/>
                <w:szCs w:val="18"/>
                <w:rPrChange w:id="251" w:author="Bartos, Thomas M" w:date="2013-07-13T21:34:00Z">
                  <w:rPr>
                    <w:ins w:id="252" w:author="Bartos, Thomas M" w:date="2013-07-13T20:59:00Z"/>
                  </w:rPr>
                </w:rPrChange>
              </w:rPr>
              <w:pPrChange w:id="253" w:author="Bartos, Thomas M" w:date="2013-07-13T21:34:00Z">
                <w:pPr>
                  <w:pStyle w:val="ListParagraph"/>
                  <w:widowControl w:val="0"/>
                  <w:numPr>
                    <w:numId w:val="5"/>
                  </w:numPr>
                  <w:autoSpaceDE w:val="0"/>
                  <w:autoSpaceDN w:val="0"/>
                  <w:adjustRightInd w:val="0"/>
                  <w:spacing w:line="360" w:lineRule="auto"/>
                  <w:ind w:hanging="360"/>
                </w:pPr>
              </w:pPrChange>
            </w:pPr>
            <w:ins w:id="254" w:author="Bartos, Thomas M" w:date="2013-07-13T21:34:00Z">
              <w:r>
                <w:rPr>
                  <w:rFonts w:ascii="Helvetica" w:hAnsi="Helvetica" w:cs="Helvetica"/>
                  <w:sz w:val="18"/>
                  <w:szCs w:val="18"/>
                </w:rPr>
                <w:t>“</w:t>
              </w:r>
              <w:proofErr w:type="gramStart"/>
              <w:r>
                <w:rPr>
                  <w:rFonts w:ascii="Helvetica" w:hAnsi="Helvetica" w:cs="Helvetica"/>
                  <w:sz w:val="18"/>
                  <w:szCs w:val="18"/>
                </w:rPr>
                <w:t>getting</w:t>
              </w:r>
              <w:proofErr w:type="gramEnd"/>
              <w:r>
                <w:rPr>
                  <w:rFonts w:ascii="Helvetica" w:hAnsi="Helvetica" w:cs="Helvetica"/>
                  <w:sz w:val="18"/>
                  <w:szCs w:val="18"/>
                </w:rPr>
                <w:t xml:space="preserve"> away” with unsafe sex</w:t>
              </w:r>
            </w:ins>
          </w:p>
        </w:tc>
      </w:tr>
    </w:tbl>
    <w:p w14:paraId="5DA50134" w14:textId="77777777" w:rsidR="00BD6DEA" w:rsidRDefault="00BD6DEA" w:rsidP="006E4950">
      <w:pPr>
        <w:widowControl w:val="0"/>
        <w:autoSpaceDE w:val="0"/>
        <w:autoSpaceDN w:val="0"/>
        <w:adjustRightInd w:val="0"/>
        <w:spacing w:line="360" w:lineRule="auto"/>
        <w:rPr>
          <w:ins w:id="255" w:author="Bartos, Thomas M" w:date="2013-07-13T20:57:00Z"/>
          <w:rFonts w:ascii="Helvetica" w:hAnsi="Helvetica" w:cs="Helvetica"/>
          <w:b/>
          <w:color w:val="F79646" w:themeColor="accent6"/>
          <w:sz w:val="22"/>
          <w:szCs w:val="22"/>
        </w:rPr>
      </w:pPr>
    </w:p>
    <w:p w14:paraId="7D4DF9D2" w14:textId="77777777" w:rsidR="00BD6DEA" w:rsidRDefault="00BD6DEA" w:rsidP="006E4950">
      <w:pPr>
        <w:widowControl w:val="0"/>
        <w:autoSpaceDE w:val="0"/>
        <w:autoSpaceDN w:val="0"/>
        <w:adjustRightInd w:val="0"/>
        <w:spacing w:line="360" w:lineRule="auto"/>
        <w:rPr>
          <w:rFonts w:ascii="Helvetica" w:hAnsi="Helvetica" w:cs="Helvetica"/>
          <w:b/>
          <w:color w:val="F79646" w:themeColor="accent6"/>
          <w:sz w:val="22"/>
          <w:szCs w:val="22"/>
        </w:rPr>
      </w:pPr>
    </w:p>
    <w:p w14:paraId="7464EBF8" w14:textId="77777777" w:rsidR="009C51EE" w:rsidRDefault="009C51EE" w:rsidP="009C51EE">
      <w:pPr>
        <w:widowControl w:val="0"/>
        <w:autoSpaceDE w:val="0"/>
        <w:autoSpaceDN w:val="0"/>
        <w:adjustRightInd w:val="0"/>
        <w:spacing w:line="360" w:lineRule="auto"/>
        <w:rPr>
          <w:ins w:id="256" w:author="Bartos, Thomas M" w:date="2013-07-13T22:33:00Z"/>
          <w:rFonts w:ascii="Helvetica" w:hAnsi="Helvetica" w:cs="Helvetica"/>
          <w:b/>
          <w:color w:val="F79646" w:themeColor="accent6"/>
          <w:sz w:val="22"/>
          <w:szCs w:val="22"/>
        </w:rPr>
      </w:pPr>
      <w:r w:rsidRPr="006E4950">
        <w:rPr>
          <w:rFonts w:ascii="Helvetica" w:hAnsi="Helvetica" w:cs="Helvetica"/>
          <w:b/>
          <w:color w:val="4BACC6" w:themeColor="accent5"/>
          <w:sz w:val="22"/>
          <w:szCs w:val="22"/>
        </w:rPr>
        <w:t>Model</w:t>
      </w:r>
      <w:r>
        <w:rPr>
          <w:rFonts w:ascii="Helvetica" w:hAnsi="Helvetica" w:cs="Helvetica"/>
          <w:b/>
          <w:color w:val="4BACC6" w:themeColor="accent5"/>
          <w:sz w:val="22"/>
          <w:szCs w:val="22"/>
        </w:rPr>
        <w:t xml:space="preserve"> </w:t>
      </w:r>
      <w:r w:rsidRPr="006E4950">
        <w:rPr>
          <w:rFonts w:ascii="Helvetica" w:hAnsi="Helvetica" w:cs="Helvetica"/>
          <w:b/>
          <w:color w:val="4BACC6" w:themeColor="accent5"/>
          <w:sz w:val="22"/>
          <w:szCs w:val="22"/>
        </w:rPr>
        <w:t>Parameters</w:t>
      </w:r>
      <w:r>
        <w:rPr>
          <w:rFonts w:ascii="Helvetica" w:hAnsi="Helvetica" w:cs="Helvetica"/>
          <w:b/>
          <w:color w:val="4BACC6" w:themeColor="accent5"/>
          <w:sz w:val="22"/>
          <w:szCs w:val="22"/>
        </w:rPr>
        <w:t xml:space="preserve"> </w:t>
      </w:r>
      <w:r>
        <w:rPr>
          <w:rFonts w:ascii="Helvetica" w:hAnsi="Helvetica" w:cs="Helvetica"/>
          <w:b/>
          <w:color w:val="F79646" w:themeColor="accent6"/>
          <w:sz w:val="22"/>
          <w:szCs w:val="22"/>
        </w:rPr>
        <w:t xml:space="preserve">and </w:t>
      </w:r>
      <w:proofErr w:type="spellStart"/>
      <w:r>
        <w:rPr>
          <w:rFonts w:ascii="Helvetica" w:hAnsi="Helvetica" w:cs="Helvetica"/>
          <w:b/>
          <w:color w:val="F79646" w:themeColor="accent6"/>
          <w:sz w:val="22"/>
          <w:szCs w:val="22"/>
        </w:rPr>
        <w:t>NetLogo</w:t>
      </w:r>
      <w:proofErr w:type="spellEnd"/>
      <w:r>
        <w:rPr>
          <w:rFonts w:ascii="Helvetica" w:hAnsi="Helvetica" w:cs="Helvetica"/>
          <w:b/>
          <w:color w:val="F79646" w:themeColor="accent6"/>
          <w:sz w:val="22"/>
          <w:szCs w:val="22"/>
        </w:rPr>
        <w:t xml:space="preserve"> Interface Structure</w:t>
      </w:r>
    </w:p>
    <w:p w14:paraId="6F0530CC" w14:textId="77777777" w:rsidR="00153C23" w:rsidRDefault="00153C23" w:rsidP="009C51EE">
      <w:pPr>
        <w:widowControl w:val="0"/>
        <w:autoSpaceDE w:val="0"/>
        <w:autoSpaceDN w:val="0"/>
        <w:adjustRightInd w:val="0"/>
        <w:spacing w:line="360" w:lineRule="auto"/>
        <w:rPr>
          <w:rFonts w:ascii="Helvetica" w:hAnsi="Helvetica" w:cs="Helvetica"/>
          <w:b/>
          <w:color w:val="4BACC6" w:themeColor="accent5"/>
          <w:sz w:val="22"/>
          <w:szCs w:val="22"/>
        </w:rPr>
      </w:pPr>
    </w:p>
    <w:p w14:paraId="5EBD7CB5" w14:textId="5EEBFCA7" w:rsidR="009C51EE" w:rsidRPr="004F5C66" w:rsidRDefault="009C51EE" w:rsidP="009C51EE">
      <w:pPr>
        <w:widowControl w:val="0"/>
        <w:autoSpaceDE w:val="0"/>
        <w:autoSpaceDN w:val="0"/>
        <w:adjustRightInd w:val="0"/>
        <w:spacing w:line="360" w:lineRule="auto"/>
        <w:rPr>
          <w:rFonts w:ascii="Helvetica" w:hAnsi="Helvetica" w:cs="Helvetica"/>
          <w:color w:val="F79646" w:themeColor="accent6"/>
          <w:sz w:val="22"/>
          <w:szCs w:val="22"/>
        </w:rPr>
      </w:pPr>
      <w:r w:rsidRPr="00863BE2">
        <w:rPr>
          <w:rFonts w:ascii="Helvetica" w:hAnsi="Helvetica" w:cs="Helvetica"/>
          <w:b/>
          <w:sz w:val="22"/>
          <w:szCs w:val="22"/>
          <w:u w:val="single"/>
        </w:rPr>
        <w:t>Social network:</w:t>
      </w:r>
      <w:r w:rsidRPr="006E4950">
        <w:rPr>
          <w:rFonts w:ascii="Helvetica" w:hAnsi="Helvetica" w:cs="Helvetica"/>
          <w:sz w:val="22"/>
          <w:szCs w:val="22"/>
        </w:rPr>
        <w:t xml:space="preserve"> </w:t>
      </w:r>
      <w:r>
        <w:rPr>
          <w:rFonts w:ascii="Helvetica" w:hAnsi="Helvetica" w:cs="Helvetica"/>
          <w:sz w:val="22"/>
          <w:szCs w:val="22"/>
        </w:rPr>
        <w:t xml:space="preserve"> </w:t>
      </w:r>
      <w:r w:rsidRPr="006E4950">
        <w:rPr>
          <w:rFonts w:ascii="Helvetica" w:hAnsi="Helvetica" w:cs="Helvetica"/>
          <w:sz w:val="22"/>
          <w:szCs w:val="22"/>
        </w:rPr>
        <w:t>Parameters</w:t>
      </w:r>
      <w:r>
        <w:rPr>
          <w:rFonts w:ascii="Helvetica" w:hAnsi="Helvetica" w:cs="Helvetica"/>
          <w:sz w:val="22"/>
          <w:szCs w:val="22"/>
        </w:rPr>
        <w:t xml:space="preserve"> are provided</w:t>
      </w:r>
      <w:r w:rsidRPr="006E4950">
        <w:rPr>
          <w:rFonts w:ascii="Helvetica" w:hAnsi="Helvetica" w:cs="Helvetica"/>
          <w:sz w:val="22"/>
          <w:szCs w:val="22"/>
        </w:rPr>
        <w:t xml:space="preserve"> to initialize a </w:t>
      </w:r>
      <w:r w:rsidRPr="004F5C66">
        <w:rPr>
          <w:rFonts w:ascii="Helvetica" w:hAnsi="Helvetica" w:cs="Helvetica"/>
          <w:color w:val="F79646" w:themeColor="accent6"/>
          <w:sz w:val="22"/>
          <w:szCs w:val="22"/>
        </w:rPr>
        <w:t>simple</w:t>
      </w:r>
      <w:r>
        <w:rPr>
          <w:rFonts w:ascii="Helvetica" w:hAnsi="Helvetica" w:cs="Helvetica"/>
          <w:sz w:val="22"/>
          <w:szCs w:val="22"/>
        </w:rPr>
        <w:t xml:space="preserve"> </w:t>
      </w:r>
      <w:r w:rsidRPr="006E4950">
        <w:rPr>
          <w:rFonts w:ascii="Helvetica" w:hAnsi="Helvetica" w:cs="Helvetica"/>
          <w:sz w:val="22"/>
          <w:szCs w:val="22"/>
        </w:rPr>
        <w:t>social network, consisting</w:t>
      </w:r>
      <w:r>
        <w:rPr>
          <w:rFonts w:ascii="Helvetica" w:hAnsi="Helvetica" w:cs="Helvetica"/>
          <w:sz w:val="22"/>
          <w:szCs w:val="22"/>
        </w:rPr>
        <w:t xml:space="preserve"> </w:t>
      </w:r>
      <w:r w:rsidRPr="00BB09CD">
        <w:rPr>
          <w:rFonts w:ascii="Helvetica" w:hAnsi="Helvetica" w:cs="Helvetica"/>
          <w:sz w:val="22"/>
          <w:szCs w:val="22"/>
        </w:rPr>
        <w:t>primarily</w:t>
      </w:r>
      <w:r w:rsidRPr="006E4950">
        <w:rPr>
          <w:rFonts w:ascii="Helvetica" w:hAnsi="Helvetica" w:cs="Helvetica"/>
          <w:sz w:val="22"/>
          <w:szCs w:val="22"/>
        </w:rPr>
        <w:t xml:space="preserve"> of discrete social groups (cliques).</w:t>
      </w:r>
      <w:r>
        <w:rPr>
          <w:rFonts w:ascii="Helvetica" w:hAnsi="Helvetica" w:cs="Helvetica"/>
          <w:sz w:val="22"/>
          <w:szCs w:val="22"/>
        </w:rPr>
        <w:t xml:space="preserve"> U</w:t>
      </w:r>
      <w:r w:rsidRPr="006E4950">
        <w:rPr>
          <w:rFonts w:ascii="Helvetica" w:hAnsi="Helvetica" w:cs="Helvetica"/>
          <w:sz w:val="22"/>
          <w:szCs w:val="22"/>
        </w:rPr>
        <w:t>sers can control the number and size (</w:t>
      </w:r>
      <w:r>
        <w:rPr>
          <w:rFonts w:ascii="Helvetica" w:hAnsi="Helvetica" w:cs="Helvetica"/>
          <w:sz w:val="22"/>
          <w:szCs w:val="22"/>
        </w:rPr>
        <w:t xml:space="preserve">number of </w:t>
      </w:r>
      <w:r w:rsidRPr="006E4950">
        <w:rPr>
          <w:rFonts w:ascii="Helvetica" w:hAnsi="Helvetica" w:cs="Helvetica"/>
          <w:sz w:val="22"/>
          <w:szCs w:val="22"/>
        </w:rPr>
        <w:t>members) of cliques</w:t>
      </w:r>
      <w:r>
        <w:rPr>
          <w:rFonts w:ascii="Helvetica" w:hAnsi="Helvetica" w:cs="Helvetica"/>
          <w:sz w:val="22"/>
          <w:szCs w:val="22"/>
        </w:rPr>
        <w:t xml:space="preserve"> (</w:t>
      </w:r>
      <w:proofErr w:type="spellStart"/>
      <w:r w:rsidRPr="00863BE2">
        <w:rPr>
          <w:rFonts w:ascii="Helvetica" w:hAnsi="Helvetica" w:cs="Helvetica"/>
          <w:b/>
          <w:color w:val="008000"/>
          <w:sz w:val="22"/>
          <w:szCs w:val="22"/>
        </w:rPr>
        <w:t>num</w:t>
      </w:r>
      <w:proofErr w:type="spellEnd"/>
      <w:r w:rsidRPr="00863BE2">
        <w:rPr>
          <w:rFonts w:ascii="Helvetica" w:hAnsi="Helvetica" w:cs="Helvetica"/>
          <w:b/>
          <w:color w:val="008000"/>
          <w:sz w:val="22"/>
          <w:szCs w:val="22"/>
        </w:rPr>
        <w:t>-cliques</w:t>
      </w:r>
      <w:r>
        <w:rPr>
          <w:rFonts w:ascii="Helvetica" w:hAnsi="Helvetica" w:cs="Helvetica"/>
          <w:sz w:val="22"/>
          <w:szCs w:val="22"/>
        </w:rPr>
        <w:t xml:space="preserve"> and </w:t>
      </w:r>
      <w:r w:rsidRPr="00863BE2">
        <w:rPr>
          <w:rFonts w:ascii="Helvetica" w:hAnsi="Helvetica" w:cs="Helvetica"/>
          <w:b/>
          <w:color w:val="008000"/>
          <w:sz w:val="22"/>
          <w:szCs w:val="22"/>
        </w:rPr>
        <w:t>clique-size</w:t>
      </w:r>
      <w:r>
        <w:rPr>
          <w:rFonts w:ascii="Helvetica" w:hAnsi="Helvetica" w:cs="Helvetica"/>
          <w:sz w:val="22"/>
          <w:szCs w:val="22"/>
        </w:rPr>
        <w:t xml:space="preserve"> sliders)</w:t>
      </w:r>
      <w:r w:rsidRPr="006E4950">
        <w:rPr>
          <w:rFonts w:ascii="Helvetica" w:hAnsi="Helvetica" w:cs="Helvetica"/>
          <w:sz w:val="22"/>
          <w:szCs w:val="22"/>
        </w:rPr>
        <w:t xml:space="preserve">, and whether they are initialized with </w:t>
      </w:r>
      <w:r>
        <w:rPr>
          <w:rFonts w:ascii="Helvetica" w:hAnsi="Helvetica" w:cs="Helvetica"/>
          <w:sz w:val="22"/>
          <w:szCs w:val="22"/>
        </w:rPr>
        <w:t>a limited number of</w:t>
      </w:r>
      <w:r w:rsidRPr="006E4950">
        <w:rPr>
          <w:rFonts w:ascii="Helvetica" w:hAnsi="Helvetica" w:cs="Helvetica"/>
          <w:sz w:val="22"/>
          <w:szCs w:val="22"/>
        </w:rPr>
        <w:t xml:space="preserve"> inter-group links</w:t>
      </w:r>
      <w:r>
        <w:rPr>
          <w:rFonts w:ascii="Helvetica" w:hAnsi="Helvetica" w:cs="Helvetica"/>
          <w:sz w:val="22"/>
          <w:szCs w:val="22"/>
        </w:rPr>
        <w:t xml:space="preserve"> between “clique leaders” (</w:t>
      </w:r>
      <w:r w:rsidRPr="00BD11B7">
        <w:rPr>
          <w:rFonts w:ascii="Helvetica" w:hAnsi="Helvetica" w:cs="Helvetica"/>
          <w:b/>
          <w:color w:val="008000"/>
          <w:sz w:val="22"/>
          <w:szCs w:val="22"/>
        </w:rPr>
        <w:t>social-butterflies?</w:t>
      </w:r>
      <w:r>
        <w:rPr>
          <w:rFonts w:ascii="Helvetica" w:hAnsi="Helvetica" w:cs="Helvetica"/>
          <w:sz w:val="22"/>
          <w:szCs w:val="22"/>
        </w:rPr>
        <w:t xml:space="preserve"> switch enabled)</w:t>
      </w:r>
      <w:r w:rsidRPr="006E4950">
        <w:rPr>
          <w:rFonts w:ascii="Helvetica" w:hAnsi="Helvetica" w:cs="Helvetica"/>
          <w:sz w:val="22"/>
          <w:szCs w:val="22"/>
        </w:rPr>
        <w:t xml:space="preserve">. These cliques consist of agents that primarily interact with members of the same group. </w:t>
      </w:r>
      <w:r>
        <w:rPr>
          <w:rFonts w:ascii="Helvetica" w:hAnsi="Helvetica" w:cs="Helvetica"/>
          <w:sz w:val="22"/>
          <w:szCs w:val="22"/>
        </w:rPr>
        <w:t>Each agent has a specified number of desired friends (</w:t>
      </w:r>
      <w:proofErr w:type="spellStart"/>
      <w:r w:rsidRPr="004F5C66">
        <w:rPr>
          <w:rFonts w:ascii="Helvetica" w:hAnsi="Helvetica" w:cs="Helvetica"/>
          <w:b/>
          <w:color w:val="008000"/>
          <w:sz w:val="22"/>
          <w:szCs w:val="22"/>
        </w:rPr>
        <w:t>avg</w:t>
      </w:r>
      <w:proofErr w:type="spellEnd"/>
      <w:r w:rsidRPr="004F5C66">
        <w:rPr>
          <w:rFonts w:ascii="Helvetica" w:hAnsi="Helvetica" w:cs="Helvetica"/>
          <w:b/>
          <w:color w:val="008000"/>
          <w:sz w:val="22"/>
          <w:szCs w:val="22"/>
        </w:rPr>
        <w:t>-</w:t>
      </w:r>
      <w:proofErr w:type="spellStart"/>
      <w:r w:rsidRPr="004F5C66">
        <w:rPr>
          <w:rFonts w:ascii="Helvetica" w:hAnsi="Helvetica" w:cs="Helvetica"/>
          <w:b/>
          <w:color w:val="008000"/>
          <w:sz w:val="22"/>
          <w:szCs w:val="22"/>
        </w:rPr>
        <w:t>num</w:t>
      </w:r>
      <w:proofErr w:type="spellEnd"/>
      <w:r w:rsidRPr="004F5C66">
        <w:rPr>
          <w:rFonts w:ascii="Helvetica" w:hAnsi="Helvetica" w:cs="Helvetica"/>
          <w:b/>
          <w:color w:val="008000"/>
          <w:sz w:val="22"/>
          <w:szCs w:val="22"/>
        </w:rPr>
        <w:t>-friends</w:t>
      </w:r>
      <w:r>
        <w:rPr>
          <w:rFonts w:ascii="Helvetica" w:hAnsi="Helvetica" w:cs="Helvetica"/>
          <w:sz w:val="22"/>
          <w:szCs w:val="22"/>
        </w:rPr>
        <w:t xml:space="preserve"> slider), which generates a fixed number of friend links within the group. </w:t>
      </w:r>
      <w:ins w:id="257" w:author="Bartos, Thomas M" w:date="2013-07-13T22:34:00Z">
        <w:r w:rsidR="00B80662">
          <w:rPr>
            <w:rFonts w:ascii="Helvetica" w:hAnsi="Helvetica" w:cs="Helvetica"/>
            <w:sz w:val="22"/>
            <w:szCs w:val="22"/>
          </w:rPr>
          <w:t xml:space="preserve"> </w:t>
        </w:r>
      </w:ins>
      <w:r w:rsidRPr="00475CBA">
        <w:rPr>
          <w:rFonts w:ascii="Helvetica" w:hAnsi="Helvetica" w:cs="Helvetica"/>
          <w:color w:val="4F81BD" w:themeColor="accent1"/>
          <w:sz w:val="22"/>
          <w:szCs w:val="22"/>
        </w:rPr>
        <w:t>Specific values for each agent start with random value drawn from a normal distribution</w:t>
      </w:r>
      <w:r>
        <w:rPr>
          <w:rFonts w:ascii="Helvetica" w:hAnsi="Helvetica" w:cs="Helvetica"/>
          <w:color w:val="F79646" w:themeColor="accent6"/>
          <w:sz w:val="22"/>
          <w:szCs w:val="22"/>
        </w:rPr>
        <w:t xml:space="preserve"> </w:t>
      </w:r>
      <w:r w:rsidRPr="00D8442A">
        <w:rPr>
          <w:rFonts w:ascii="Helvetica" w:hAnsi="Helvetica" w:cs="Helvetica"/>
          <w:color w:val="4F81BD" w:themeColor="accent1"/>
          <w:sz w:val="22"/>
          <w:szCs w:val="22"/>
        </w:rPr>
        <w:t xml:space="preserve">centered </w:t>
      </w:r>
      <w:proofErr w:type="gramStart"/>
      <w:r w:rsidRPr="00D8442A">
        <w:rPr>
          <w:rFonts w:ascii="Helvetica" w:hAnsi="Helvetica" w:cs="Helvetica"/>
          <w:color w:val="4F81BD" w:themeColor="accent1"/>
          <w:sz w:val="22"/>
          <w:szCs w:val="22"/>
        </w:rPr>
        <w:t>around</w:t>
      </w:r>
      <w:proofErr w:type="gramEnd"/>
      <w:r w:rsidRPr="00D8442A">
        <w:rPr>
          <w:rFonts w:ascii="Helvetica" w:hAnsi="Helvetica" w:cs="Helvetica"/>
          <w:color w:val="4F81BD" w:themeColor="accent1"/>
          <w:sz w:val="22"/>
          <w:szCs w:val="22"/>
        </w:rPr>
        <w:t xml:space="preserve"> a specified mean value.</w:t>
      </w:r>
    </w:p>
    <w:p w14:paraId="26661016" w14:textId="77777777" w:rsidR="009C51EE" w:rsidRPr="006E4950" w:rsidRDefault="009C51EE" w:rsidP="009C51EE">
      <w:pPr>
        <w:widowControl w:val="0"/>
        <w:autoSpaceDE w:val="0"/>
        <w:autoSpaceDN w:val="0"/>
        <w:adjustRightInd w:val="0"/>
        <w:spacing w:line="360" w:lineRule="auto"/>
        <w:rPr>
          <w:rFonts w:ascii="Helvetica" w:hAnsi="Helvetica" w:cs="Helvetica"/>
          <w:sz w:val="22"/>
          <w:szCs w:val="22"/>
        </w:rPr>
      </w:pPr>
    </w:p>
    <w:p w14:paraId="3483D7C9" w14:textId="60CF2285" w:rsidR="009C51EE" w:rsidRDefault="009C51EE" w:rsidP="009C51EE">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STI characteristics:</w:t>
      </w:r>
      <w:r w:rsidRPr="006E4950">
        <w:rPr>
          <w:rFonts w:ascii="Helvetica" w:hAnsi="Helvetica" w:cs="Helvetica"/>
          <w:sz w:val="22"/>
          <w:szCs w:val="22"/>
        </w:rPr>
        <w:t xml:space="preserve"> </w:t>
      </w:r>
      <w:r>
        <w:rPr>
          <w:rFonts w:ascii="Helvetica" w:hAnsi="Helvetica" w:cs="Helvetica"/>
          <w:sz w:val="22"/>
          <w:szCs w:val="22"/>
        </w:rPr>
        <w:t>U</w:t>
      </w:r>
      <w:r w:rsidRPr="006E4950">
        <w:rPr>
          <w:rFonts w:ascii="Helvetica" w:hAnsi="Helvetica" w:cs="Helvetica"/>
          <w:sz w:val="22"/>
          <w:szCs w:val="22"/>
        </w:rPr>
        <w:t xml:space="preserve">sers can control the likelihood </w:t>
      </w:r>
      <w:r>
        <w:rPr>
          <w:rFonts w:ascii="Helvetica" w:hAnsi="Helvetica" w:cs="Helvetica"/>
          <w:sz w:val="22"/>
          <w:szCs w:val="22"/>
        </w:rPr>
        <w:t xml:space="preserve">(out of 100%) </w:t>
      </w:r>
      <w:r w:rsidRPr="006E4950">
        <w:rPr>
          <w:rFonts w:ascii="Helvetica" w:hAnsi="Helvetica" w:cs="Helvetica"/>
          <w:sz w:val="22"/>
          <w:szCs w:val="22"/>
        </w:rPr>
        <w:t xml:space="preserve">of an infection spreading during an unprotected </w:t>
      </w:r>
      <w:r w:rsidRPr="00400CD3">
        <w:rPr>
          <w:rFonts w:ascii="Helvetica" w:hAnsi="Helvetica" w:cs="Helvetica"/>
          <w:sz w:val="22"/>
          <w:szCs w:val="22"/>
        </w:rPr>
        <w:t>sexual</w:t>
      </w:r>
      <w:r w:rsidRPr="006E4950">
        <w:rPr>
          <w:rFonts w:ascii="Helvetica" w:hAnsi="Helvetica" w:cs="Helvetica"/>
          <w:sz w:val="22"/>
          <w:szCs w:val="22"/>
        </w:rPr>
        <w:t xml:space="preserve"> encounter</w:t>
      </w:r>
      <w:r>
        <w:rPr>
          <w:rFonts w:ascii="Helvetica" w:hAnsi="Helvetica" w:cs="Helvetica"/>
          <w:sz w:val="22"/>
          <w:szCs w:val="22"/>
        </w:rPr>
        <w:t xml:space="preserve"> (</w:t>
      </w:r>
      <w:r w:rsidRPr="004F5C66">
        <w:rPr>
          <w:rFonts w:ascii="Helvetica" w:hAnsi="Helvetica" w:cs="Helvetica"/>
          <w:b/>
          <w:color w:val="008000"/>
          <w:sz w:val="22"/>
          <w:szCs w:val="22"/>
        </w:rPr>
        <w:t>infection-chance</w:t>
      </w:r>
      <w:r>
        <w:rPr>
          <w:rFonts w:ascii="Helvetica" w:hAnsi="Helvetica" w:cs="Helvetica"/>
          <w:sz w:val="22"/>
          <w:szCs w:val="22"/>
        </w:rPr>
        <w:t xml:space="preserve"> slider)</w:t>
      </w:r>
      <w:r w:rsidRPr="006E4950">
        <w:rPr>
          <w:rFonts w:ascii="Helvetica" w:hAnsi="Helvetica" w:cs="Helvetica"/>
          <w:sz w:val="22"/>
          <w:szCs w:val="22"/>
        </w:rPr>
        <w:t xml:space="preserve">, and </w:t>
      </w:r>
      <w:ins w:id="258" w:author="Bartos, Thomas M" w:date="2013-07-13T22:34:00Z">
        <w:r w:rsidR="00B80662">
          <w:rPr>
            <w:rFonts w:ascii="Helvetica" w:hAnsi="Helvetica" w:cs="Helvetica"/>
            <w:color w:val="F79646" w:themeColor="accent6"/>
            <w:sz w:val="22"/>
            <w:szCs w:val="22"/>
          </w:rPr>
          <w:t>choose</w:t>
        </w:r>
      </w:ins>
      <w:del w:id="259" w:author="Bartos, Thomas M" w:date="2013-07-13T22:34:00Z">
        <w:r w:rsidRPr="00400CD3" w:rsidDel="00B80662">
          <w:rPr>
            <w:rFonts w:ascii="Helvetica" w:hAnsi="Helvetica" w:cs="Helvetica"/>
            <w:color w:val="F79646" w:themeColor="accent6"/>
            <w:sz w:val="22"/>
            <w:szCs w:val="22"/>
          </w:rPr>
          <w:delText>[choose]</w:delText>
        </w:r>
      </w:del>
      <w:r>
        <w:rPr>
          <w:rFonts w:ascii="Helvetica" w:hAnsi="Helvetica" w:cs="Helvetica"/>
          <w:sz w:val="22"/>
          <w:szCs w:val="22"/>
        </w:rPr>
        <w:t xml:space="preserve"> </w:t>
      </w:r>
      <w:r w:rsidRPr="006E4950">
        <w:rPr>
          <w:rFonts w:ascii="Helvetica" w:hAnsi="Helvetica" w:cs="Helvetica"/>
          <w:sz w:val="22"/>
          <w:szCs w:val="22"/>
        </w:rPr>
        <w:t>which genders (if any) show symptoms of the infection</w:t>
      </w:r>
      <w:r>
        <w:rPr>
          <w:rFonts w:ascii="Helvetica" w:hAnsi="Helvetica" w:cs="Helvetica"/>
          <w:sz w:val="22"/>
          <w:szCs w:val="22"/>
        </w:rPr>
        <w:t xml:space="preserve"> </w:t>
      </w:r>
      <w:r w:rsidRPr="00400CD3">
        <w:rPr>
          <w:rFonts w:ascii="Helvetica" w:hAnsi="Helvetica" w:cs="Helvetica"/>
          <w:color w:val="F79646" w:themeColor="accent6"/>
          <w:sz w:val="22"/>
          <w:szCs w:val="22"/>
        </w:rPr>
        <w:t>(using the</w:t>
      </w:r>
      <w:r>
        <w:rPr>
          <w:rFonts w:ascii="Helvetica" w:hAnsi="Helvetica" w:cs="Helvetica"/>
          <w:sz w:val="22"/>
          <w:szCs w:val="22"/>
        </w:rPr>
        <w:t xml:space="preserve"> </w:t>
      </w:r>
      <w:r w:rsidRPr="004F5C66">
        <w:rPr>
          <w:rFonts w:ascii="Helvetica" w:hAnsi="Helvetica" w:cs="Helvetica"/>
          <w:b/>
          <w:color w:val="008000"/>
          <w:sz w:val="22"/>
          <w:szCs w:val="22"/>
        </w:rPr>
        <w:t>symptomatic?</w:t>
      </w:r>
      <w:r>
        <w:rPr>
          <w:rFonts w:ascii="Helvetica" w:hAnsi="Helvetica" w:cs="Helvetica"/>
          <w:sz w:val="22"/>
          <w:szCs w:val="22"/>
        </w:rPr>
        <w:t xml:space="preserve"> chooser).</w:t>
      </w:r>
      <w:ins w:id="260" w:author="Bartos, Thomas M" w:date="2013-07-13T22:34:00Z">
        <w:r w:rsidR="00B80662">
          <w:rPr>
            <w:rFonts w:ascii="Helvetica" w:hAnsi="Helvetica" w:cs="Helvetica"/>
            <w:sz w:val="22"/>
            <w:szCs w:val="22"/>
          </w:rPr>
          <w:t xml:space="preserve"> </w:t>
        </w:r>
      </w:ins>
      <w:r>
        <w:rPr>
          <w:rFonts w:ascii="Helvetica" w:hAnsi="Helvetica" w:cs="Helvetica"/>
          <w:sz w:val="22"/>
          <w:szCs w:val="22"/>
        </w:rPr>
        <w:t xml:space="preserve"> When the user presses </w:t>
      </w:r>
      <w:r w:rsidRPr="004F5C66">
        <w:rPr>
          <w:rFonts w:ascii="Helvetica" w:hAnsi="Helvetica" w:cs="Helvetica"/>
          <w:b/>
          <w:color w:val="8064A2" w:themeColor="accent4"/>
          <w:sz w:val="22"/>
          <w:szCs w:val="22"/>
        </w:rPr>
        <w:t>setup</w:t>
      </w:r>
      <w:r>
        <w:rPr>
          <w:rFonts w:ascii="Helvetica" w:hAnsi="Helvetica" w:cs="Helvetica"/>
          <w:sz w:val="22"/>
          <w:szCs w:val="22"/>
        </w:rPr>
        <w:t>, one random agent in the model will be infected by default.</w:t>
      </w:r>
      <w:ins w:id="261" w:author="Bartos, Thomas M" w:date="2013-07-13T22:35:00Z">
        <w:r w:rsidR="00B80662">
          <w:rPr>
            <w:rFonts w:ascii="Helvetica" w:hAnsi="Helvetica" w:cs="Helvetica"/>
            <w:sz w:val="22"/>
            <w:szCs w:val="22"/>
          </w:rPr>
          <w:t xml:space="preserve">  </w:t>
        </w:r>
      </w:ins>
      <w:r>
        <w:rPr>
          <w:rFonts w:ascii="Helvetica" w:hAnsi="Helvetica" w:cs="Helvetica"/>
          <w:sz w:val="22"/>
          <w:szCs w:val="22"/>
        </w:rPr>
        <w:t xml:space="preserve"> However, the user can also choose to </w:t>
      </w:r>
      <w:r w:rsidRPr="007004F0">
        <w:rPr>
          <w:rFonts w:ascii="Helvetica" w:hAnsi="Helvetica" w:cs="Helvetica"/>
          <w:b/>
          <w:color w:val="8064A2" w:themeColor="accent4"/>
          <w:sz w:val="22"/>
          <w:szCs w:val="22"/>
        </w:rPr>
        <w:t>select</w:t>
      </w:r>
      <w:r>
        <w:rPr>
          <w:rFonts w:ascii="Helvetica" w:hAnsi="Helvetica" w:cs="Helvetica"/>
          <w:b/>
          <w:color w:val="8064A2" w:themeColor="accent4"/>
          <w:sz w:val="22"/>
          <w:szCs w:val="22"/>
        </w:rPr>
        <w:t xml:space="preserve"> </w:t>
      </w:r>
      <w:r>
        <w:rPr>
          <w:rFonts w:ascii="Helvetica" w:hAnsi="Helvetica" w:cs="Helvetica"/>
          <w:sz w:val="22"/>
          <w:szCs w:val="22"/>
        </w:rPr>
        <w:t xml:space="preserve">an agent in the model to infect with their mouse, or press </w:t>
      </w:r>
      <w:r w:rsidRPr="007004F0">
        <w:rPr>
          <w:rFonts w:ascii="Helvetica" w:hAnsi="Helvetica" w:cs="Helvetica"/>
          <w:b/>
          <w:color w:val="8064A2" w:themeColor="accent4"/>
          <w:sz w:val="22"/>
          <w:szCs w:val="22"/>
        </w:rPr>
        <w:t>infect</w:t>
      </w:r>
      <w:ins w:id="262" w:author="Bartos, Thomas M" w:date="2013-07-13T22:35:00Z">
        <w:r w:rsidR="00B80662">
          <w:rPr>
            <w:rFonts w:ascii="Helvetica" w:hAnsi="Helvetica" w:cs="Helvetica"/>
            <w:b/>
            <w:color w:val="8064A2" w:themeColor="accent4"/>
            <w:sz w:val="22"/>
            <w:szCs w:val="22"/>
          </w:rPr>
          <w:noBreakHyphen/>
        </w:r>
      </w:ins>
      <w:del w:id="263" w:author="Bartos, Thomas M" w:date="2013-07-13T22:35:00Z">
        <w:r w:rsidRPr="007004F0" w:rsidDel="00B80662">
          <w:rPr>
            <w:rFonts w:ascii="Helvetica" w:hAnsi="Helvetica" w:cs="Helvetica"/>
            <w:b/>
            <w:color w:val="8064A2" w:themeColor="accent4"/>
            <w:sz w:val="22"/>
            <w:szCs w:val="22"/>
          </w:rPr>
          <w:delText>-</w:delText>
        </w:r>
      </w:del>
      <w:r w:rsidRPr="007004F0">
        <w:rPr>
          <w:rFonts w:ascii="Helvetica" w:hAnsi="Helvetica" w:cs="Helvetica"/>
          <w:b/>
          <w:color w:val="8064A2" w:themeColor="accent4"/>
          <w:sz w:val="22"/>
          <w:szCs w:val="22"/>
        </w:rPr>
        <w:t>random</w:t>
      </w:r>
      <w:r>
        <w:rPr>
          <w:rFonts w:ascii="Helvetica" w:hAnsi="Helvetica" w:cs="Helvetica"/>
          <w:sz w:val="22"/>
          <w:szCs w:val="22"/>
        </w:rPr>
        <w:t xml:space="preserve"> to infect an additional agent in the model with a sexually transmitted infection. These functions are optional, but can be called multiple times before</w:t>
      </w:r>
      <w:ins w:id="264" w:author="Bartos, Thomas M" w:date="2013-07-13T22:36:00Z">
        <w:r w:rsidR="00B80662">
          <w:rPr>
            <w:rFonts w:ascii="Helvetica" w:hAnsi="Helvetica" w:cs="Helvetica"/>
            <w:sz w:val="22"/>
            <w:szCs w:val="22"/>
          </w:rPr>
          <w:t xml:space="preserve">, </w:t>
        </w:r>
      </w:ins>
      <w:del w:id="265" w:author="Bartos, Thomas M" w:date="2013-07-13T22:36:00Z">
        <w:r w:rsidDel="00B80662">
          <w:rPr>
            <w:rFonts w:ascii="Helvetica" w:hAnsi="Helvetica" w:cs="Helvetica"/>
            <w:sz w:val="22"/>
            <w:szCs w:val="22"/>
          </w:rPr>
          <w:delText xml:space="preserve"> </w:delText>
        </w:r>
      </w:del>
      <w:r>
        <w:rPr>
          <w:rFonts w:ascii="Helvetica" w:hAnsi="Helvetica" w:cs="Helvetica"/>
          <w:sz w:val="22"/>
          <w:szCs w:val="22"/>
        </w:rPr>
        <w:t>or at any time during</w:t>
      </w:r>
      <w:ins w:id="266" w:author="Bartos, Thomas M" w:date="2013-07-13T22:36:00Z">
        <w:r w:rsidR="00B80662">
          <w:rPr>
            <w:rFonts w:ascii="Helvetica" w:hAnsi="Helvetica" w:cs="Helvetica"/>
            <w:sz w:val="22"/>
            <w:szCs w:val="22"/>
          </w:rPr>
          <w:t>,</w:t>
        </w:r>
      </w:ins>
      <w:r>
        <w:rPr>
          <w:rFonts w:ascii="Helvetica" w:hAnsi="Helvetica" w:cs="Helvetica"/>
          <w:sz w:val="22"/>
          <w:szCs w:val="22"/>
        </w:rPr>
        <w:t xml:space="preserve"> the simulation.</w:t>
      </w:r>
      <w:del w:id="267" w:author="Bartos, Thomas M" w:date="2013-07-13T22:35:00Z">
        <w:r w:rsidDel="00B80662">
          <w:rPr>
            <w:rFonts w:ascii="Helvetica" w:hAnsi="Helvetica" w:cs="Helvetica"/>
            <w:sz w:val="22"/>
            <w:szCs w:val="22"/>
          </w:rPr>
          <w:delText xml:space="preserve"> </w:delText>
        </w:r>
        <w:r w:rsidRPr="00D8442A" w:rsidDel="00B80662">
          <w:rPr>
            <w:rFonts w:ascii="Helvetica" w:hAnsi="Helvetica" w:cs="Helvetica"/>
            <w:sz w:val="22"/>
            <w:szCs w:val="22"/>
            <w:highlight w:val="yellow"/>
          </w:rPr>
          <w:delText>(why no comma before or or after during?)</w:delText>
        </w:r>
      </w:del>
    </w:p>
    <w:p w14:paraId="1F057C09" w14:textId="77777777" w:rsidR="00443501" w:rsidRPr="00443501" w:rsidRDefault="00443501" w:rsidP="006E4950">
      <w:pPr>
        <w:widowControl w:val="0"/>
        <w:autoSpaceDE w:val="0"/>
        <w:autoSpaceDN w:val="0"/>
        <w:adjustRightInd w:val="0"/>
        <w:spacing w:line="360" w:lineRule="auto"/>
        <w:rPr>
          <w:rFonts w:ascii="Helvetica" w:hAnsi="Helvetica" w:cs="Helvetica"/>
          <w:b/>
          <w:sz w:val="22"/>
          <w:szCs w:val="22"/>
          <w:u w:val="single"/>
        </w:rPr>
      </w:pPr>
    </w:p>
    <w:p w14:paraId="2C9B1C1C" w14:textId="77777777" w:rsidR="009C51EE" w:rsidRPr="00400CD3" w:rsidRDefault="009C51EE" w:rsidP="009C51EE">
      <w:pPr>
        <w:widowControl w:val="0"/>
        <w:autoSpaceDE w:val="0"/>
        <w:autoSpaceDN w:val="0"/>
        <w:adjustRightInd w:val="0"/>
        <w:spacing w:line="360" w:lineRule="auto"/>
        <w:rPr>
          <w:rFonts w:ascii="Helvetica" w:hAnsi="Helvetica" w:cs="Helvetica"/>
          <w:b/>
          <w:color w:val="4F81BD" w:themeColor="accent1"/>
          <w:sz w:val="22"/>
          <w:szCs w:val="22"/>
          <w:u w:val="single"/>
        </w:rPr>
      </w:pPr>
      <w:r w:rsidRPr="00400CD3">
        <w:rPr>
          <w:rFonts w:ascii="Helvetica" w:hAnsi="Helvetica" w:cs="Helvetica"/>
          <w:b/>
          <w:color w:val="4F81BD" w:themeColor="accent1"/>
          <w:sz w:val="22"/>
          <w:szCs w:val="22"/>
          <w:u w:val="single"/>
        </w:rPr>
        <w:t>Agent Parameters Impacting Practice of Safe Sex</w:t>
      </w:r>
    </w:p>
    <w:p w14:paraId="559234B7" w14:textId="74352534" w:rsidR="009C51EE" w:rsidRPr="00400CD3" w:rsidDel="00B80662" w:rsidRDefault="009C51EE" w:rsidP="009C51EE">
      <w:pPr>
        <w:widowControl w:val="0"/>
        <w:autoSpaceDE w:val="0"/>
        <w:autoSpaceDN w:val="0"/>
        <w:adjustRightInd w:val="0"/>
        <w:spacing w:line="360" w:lineRule="auto"/>
        <w:rPr>
          <w:del w:id="268" w:author="Bartos, Thomas M" w:date="2013-07-13T22:37:00Z"/>
          <w:rFonts w:ascii="Helvetica" w:hAnsi="Helvetica" w:cs="Helvetica"/>
          <w:b/>
          <w:color w:val="F79646" w:themeColor="accent6"/>
          <w:sz w:val="22"/>
          <w:szCs w:val="22"/>
          <w:u w:val="single"/>
        </w:rPr>
      </w:pPr>
      <w:del w:id="269" w:author="Bartos, Thomas M" w:date="2013-07-13T22:37:00Z">
        <w:r w:rsidRPr="00400CD3" w:rsidDel="00B80662">
          <w:rPr>
            <w:rFonts w:ascii="Helvetica" w:hAnsi="Helvetica" w:cs="Helvetica"/>
            <w:b/>
            <w:color w:val="F79646" w:themeColor="accent6"/>
            <w:sz w:val="22"/>
            <w:szCs w:val="22"/>
            <w:u w:val="single"/>
          </w:rPr>
          <w:delText xml:space="preserve">Global Averages of Agent Parameters Impacting Likelihood of </w:delText>
        </w:r>
        <w:r w:rsidDel="00B80662">
          <w:rPr>
            <w:rFonts w:ascii="Helvetica" w:hAnsi="Helvetica" w:cs="Helvetica"/>
            <w:b/>
            <w:color w:val="F79646" w:themeColor="accent6"/>
            <w:sz w:val="22"/>
            <w:szCs w:val="22"/>
            <w:u w:val="single"/>
          </w:rPr>
          <w:delText xml:space="preserve">Practicing </w:delText>
        </w:r>
        <w:r w:rsidRPr="00400CD3" w:rsidDel="00B80662">
          <w:rPr>
            <w:rFonts w:ascii="Helvetica" w:hAnsi="Helvetica" w:cs="Helvetica"/>
            <w:b/>
            <w:color w:val="F79646" w:themeColor="accent6"/>
            <w:sz w:val="22"/>
            <w:szCs w:val="22"/>
            <w:u w:val="single"/>
          </w:rPr>
          <w:delText>Safe Sex</w:delText>
        </w:r>
        <w:r w:rsidDel="00B80662">
          <w:rPr>
            <w:rFonts w:ascii="Helvetica" w:hAnsi="Helvetica" w:cs="Helvetica"/>
            <w:b/>
            <w:color w:val="F79646" w:themeColor="accent6"/>
            <w:sz w:val="22"/>
            <w:szCs w:val="22"/>
            <w:u w:val="single"/>
          </w:rPr>
          <w:delText xml:space="preserve"> </w:delText>
        </w:r>
      </w:del>
    </w:p>
    <w:p w14:paraId="64FD2273" w14:textId="77777777" w:rsidR="009C51EE" w:rsidRDefault="009C51EE" w:rsidP="009C51EE">
      <w:pPr>
        <w:widowControl w:val="0"/>
        <w:autoSpaceDE w:val="0"/>
        <w:autoSpaceDN w:val="0"/>
        <w:adjustRightInd w:val="0"/>
        <w:spacing w:line="360" w:lineRule="auto"/>
        <w:rPr>
          <w:rFonts w:ascii="Helvetica" w:hAnsi="Helvetica" w:cs="Helvetica"/>
          <w:sz w:val="22"/>
          <w:szCs w:val="22"/>
        </w:rPr>
      </w:pPr>
    </w:p>
    <w:p w14:paraId="5E1F8B0A" w14:textId="1674FD4E" w:rsidR="009C51EE" w:rsidRDefault="009C51EE" w:rsidP="009C51EE">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Attitude</w:t>
      </w:r>
      <w:r w:rsidRPr="00863BE2">
        <w:rPr>
          <w:rFonts w:ascii="Helvetica" w:hAnsi="Helvetica" w:cs="Helvetica"/>
          <w:b/>
          <w:sz w:val="22"/>
          <w:szCs w:val="22"/>
          <w:u w:val="single"/>
        </w:rPr>
        <w:t>:</w:t>
      </w:r>
      <w:r w:rsidRPr="006E4950">
        <w:rPr>
          <w:rFonts w:ascii="Helvetica" w:hAnsi="Helvetica" w:cs="Helvetica"/>
          <w:sz w:val="22"/>
          <w:szCs w:val="22"/>
        </w:rPr>
        <w:t xml:space="preserve"> </w:t>
      </w:r>
      <w:ins w:id="270" w:author="Bartos, Thomas M" w:date="2013-07-13T22:39:00Z">
        <w:r w:rsidR="00B80662">
          <w:rPr>
            <w:rFonts w:ascii="Helvetica" w:hAnsi="Helvetica" w:cs="Helvetica"/>
            <w:sz w:val="22"/>
            <w:szCs w:val="22"/>
          </w:rPr>
          <w:t>U</w:t>
        </w:r>
      </w:ins>
      <w:del w:id="271" w:author="Bartos, Thomas M" w:date="2013-07-13T22:39:00Z">
        <w:r w:rsidRPr="006E4950" w:rsidDel="00B80662">
          <w:rPr>
            <w:rFonts w:ascii="Helvetica" w:hAnsi="Helvetica" w:cs="Helvetica"/>
            <w:sz w:val="22"/>
            <w:szCs w:val="22"/>
          </w:rPr>
          <w:delText>u</w:delText>
        </w:r>
      </w:del>
      <w:r w:rsidRPr="006E4950">
        <w:rPr>
          <w:rFonts w:ascii="Helvetica" w:hAnsi="Helvetica" w:cs="Helvetica"/>
          <w:sz w:val="22"/>
          <w:szCs w:val="22"/>
        </w:rPr>
        <w:t xml:space="preserve">sers can separately define </w:t>
      </w:r>
      <w:r>
        <w:rPr>
          <w:rFonts w:ascii="Helvetica" w:hAnsi="Helvetica" w:cs="Helvetica"/>
          <w:sz w:val="22"/>
          <w:szCs w:val="22"/>
        </w:rPr>
        <w:t xml:space="preserve">the </w:t>
      </w:r>
      <w:r w:rsidRPr="003653E2">
        <w:rPr>
          <w:rFonts w:ascii="Helvetica" w:hAnsi="Helvetica" w:cs="Helvetica"/>
          <w:color w:val="F79646" w:themeColor="accent6"/>
          <w:sz w:val="22"/>
          <w:szCs w:val="22"/>
        </w:rPr>
        <w:t>[average]</w:t>
      </w:r>
      <w:r>
        <w:rPr>
          <w:rFonts w:ascii="Helvetica" w:hAnsi="Helvetica" w:cs="Helvetica"/>
          <w:sz w:val="22"/>
          <w:szCs w:val="22"/>
        </w:rPr>
        <w:t xml:space="preserve"> initial </w:t>
      </w:r>
      <w:r w:rsidRPr="0054008D">
        <w:rPr>
          <w:rFonts w:ascii="Helvetica" w:hAnsi="Helvetica" w:cs="Helvetica"/>
          <w:sz w:val="22"/>
          <w:szCs w:val="22"/>
        </w:rPr>
        <w:t>intention</w:t>
      </w:r>
      <w:r>
        <w:rPr>
          <w:rFonts w:ascii="Helvetica" w:hAnsi="Helvetica" w:cs="Helvetica"/>
          <w:sz w:val="22"/>
          <w:szCs w:val="22"/>
        </w:rPr>
        <w:t xml:space="preserve"> of a male vs. female </w:t>
      </w:r>
      <w:r w:rsidRPr="0054008D">
        <w:rPr>
          <w:rFonts w:ascii="Helvetica" w:hAnsi="Helvetica" w:cs="Helvetica"/>
          <w:sz w:val="22"/>
          <w:szCs w:val="22"/>
        </w:rPr>
        <w:t>agent in the model to</w:t>
      </w:r>
      <w:r>
        <w:rPr>
          <w:rFonts w:ascii="Helvetica" w:hAnsi="Helvetica" w:cs="Helvetica"/>
          <w:sz w:val="22"/>
          <w:szCs w:val="22"/>
        </w:rPr>
        <w:t xml:space="preserve"> practice safe sex, i.e., condom use</w:t>
      </w:r>
      <w:del w:id="272" w:author="Bartos, Thomas M" w:date="2013-07-13T22:38:00Z">
        <w:r w:rsidRPr="0054008D" w:rsidDel="00B80662">
          <w:rPr>
            <w:rFonts w:ascii="Helvetica" w:hAnsi="Helvetica" w:cs="Helvetica"/>
            <w:color w:val="F79646" w:themeColor="accent6"/>
            <w:sz w:val="22"/>
            <w:szCs w:val="22"/>
          </w:rPr>
          <w:delText>(age?)</w:delText>
        </w:r>
      </w:del>
      <w:r>
        <w:rPr>
          <w:rFonts w:ascii="Helvetica" w:hAnsi="Helvetica" w:cs="Helvetica"/>
          <w:color w:val="F79646" w:themeColor="accent6"/>
          <w:sz w:val="22"/>
          <w:szCs w:val="22"/>
        </w:rPr>
        <w:t xml:space="preserve"> </w:t>
      </w:r>
      <w:r>
        <w:rPr>
          <w:rFonts w:ascii="Helvetica" w:hAnsi="Helvetica" w:cs="Helvetica"/>
          <w:sz w:val="22"/>
          <w:szCs w:val="22"/>
        </w:rPr>
        <w:t xml:space="preserve">(using the </w:t>
      </w:r>
      <w:proofErr w:type="spellStart"/>
      <w:r w:rsidRPr="00B852BF">
        <w:rPr>
          <w:rFonts w:ascii="Helvetica" w:hAnsi="Helvetica" w:cs="Helvetica"/>
          <w:b/>
          <w:color w:val="008000"/>
          <w:sz w:val="22"/>
          <w:szCs w:val="22"/>
        </w:rPr>
        <w:t>avg</w:t>
      </w:r>
      <w:proofErr w:type="spellEnd"/>
      <w:r w:rsidRPr="00B852BF">
        <w:rPr>
          <w:rFonts w:ascii="Helvetica" w:hAnsi="Helvetica" w:cs="Helvetica"/>
          <w:b/>
          <w:color w:val="008000"/>
          <w:sz w:val="22"/>
          <w:szCs w:val="22"/>
        </w:rPr>
        <w:t>-male-condom-intention</w:t>
      </w:r>
      <w:r>
        <w:rPr>
          <w:rFonts w:ascii="Helvetica" w:hAnsi="Helvetica" w:cs="Helvetica"/>
          <w:sz w:val="22"/>
          <w:szCs w:val="22"/>
        </w:rPr>
        <w:t xml:space="preserve"> and </w:t>
      </w:r>
      <w:proofErr w:type="spellStart"/>
      <w:r w:rsidRPr="00B852BF">
        <w:rPr>
          <w:rFonts w:ascii="Helvetica" w:hAnsi="Helvetica" w:cs="Helvetica"/>
          <w:b/>
          <w:color w:val="008000"/>
          <w:sz w:val="22"/>
          <w:szCs w:val="22"/>
        </w:rPr>
        <w:t>avg</w:t>
      </w:r>
      <w:proofErr w:type="spellEnd"/>
      <w:r w:rsidRPr="00B852BF">
        <w:rPr>
          <w:rFonts w:ascii="Helvetica" w:hAnsi="Helvetica" w:cs="Helvetica"/>
          <w:b/>
          <w:color w:val="008000"/>
          <w:sz w:val="22"/>
          <w:szCs w:val="22"/>
        </w:rPr>
        <w:t>-female-condom-intention</w:t>
      </w:r>
      <w:r>
        <w:rPr>
          <w:rFonts w:ascii="Helvetica" w:hAnsi="Helvetica" w:cs="Helvetica"/>
          <w:sz w:val="22"/>
          <w:szCs w:val="22"/>
        </w:rPr>
        <w:t xml:space="preserve"> sliders, </w:t>
      </w:r>
      <w:r w:rsidRPr="009F1486">
        <w:rPr>
          <w:rFonts w:ascii="Helvetica" w:hAnsi="Helvetica" w:cs="Helvetica"/>
          <w:color w:val="F79646" w:themeColor="accent6"/>
          <w:sz w:val="22"/>
          <w:szCs w:val="22"/>
        </w:rPr>
        <w:t>both with ranges</w:t>
      </w:r>
      <w:ins w:id="273" w:author="Bartos, Thomas M" w:date="2013-07-13T22:38:00Z">
        <w:r w:rsidR="00B80662">
          <w:rPr>
            <w:rFonts w:ascii="Helvetica" w:hAnsi="Helvetica" w:cs="Helvetica"/>
            <w:color w:val="F79646" w:themeColor="accent6"/>
            <w:sz w:val="22"/>
            <w:szCs w:val="22"/>
          </w:rPr>
          <w:t xml:space="preserve"> from</w:t>
        </w:r>
      </w:ins>
      <w:del w:id="274" w:author="Bartos, Thomas M" w:date="2013-07-13T22:38:00Z">
        <w:r w:rsidRPr="009F1486" w:rsidDel="00B80662">
          <w:rPr>
            <w:rFonts w:ascii="Helvetica" w:hAnsi="Helvetica" w:cs="Helvetica"/>
            <w:color w:val="F79646" w:themeColor="accent6"/>
            <w:sz w:val="22"/>
            <w:szCs w:val="22"/>
          </w:rPr>
          <w:delText>/which both range</w:delText>
        </w:r>
      </w:del>
      <w:r w:rsidRPr="009F1486">
        <w:rPr>
          <w:rFonts w:ascii="Helvetica" w:hAnsi="Helvetica" w:cs="Helvetica"/>
          <w:color w:val="F79646" w:themeColor="accent6"/>
          <w:sz w:val="22"/>
          <w:szCs w:val="22"/>
        </w:rPr>
        <w:t xml:space="preserve"> </w:t>
      </w:r>
      <w:r>
        <w:rPr>
          <w:rFonts w:ascii="Helvetica" w:hAnsi="Helvetica" w:cs="Helvetica"/>
          <w:sz w:val="22"/>
          <w:szCs w:val="22"/>
        </w:rPr>
        <w:t>0 to 100%).</w:t>
      </w:r>
      <w:ins w:id="275" w:author="Bartos, Thomas M" w:date="2013-07-13T22:39:00Z">
        <w:r w:rsidR="00B80662">
          <w:rPr>
            <w:rFonts w:ascii="Helvetica" w:hAnsi="Helvetica" w:cs="Helvetica"/>
            <w:sz w:val="22"/>
            <w:szCs w:val="22"/>
          </w:rPr>
          <w:t xml:space="preserve"> A randomly generated value for each agent based on a normal distribution is set based on the initial mean.</w:t>
        </w:r>
      </w:ins>
      <w:del w:id="276" w:author="Bartos, Thomas M" w:date="2013-07-13T22:39:00Z">
        <w:r w:rsidDel="00B80662">
          <w:rPr>
            <w:rFonts w:ascii="Helvetica" w:hAnsi="Helvetica" w:cs="Helvetica"/>
            <w:sz w:val="22"/>
            <w:szCs w:val="22"/>
          </w:rPr>
          <w:delText xml:space="preserve"> </w:delText>
        </w:r>
        <w:r w:rsidRPr="00EB3870" w:rsidDel="00B80662">
          <w:rPr>
            <w:rFonts w:ascii="Helvetica" w:hAnsi="Helvetica" w:cs="Helvetica"/>
            <w:sz w:val="22"/>
            <w:szCs w:val="22"/>
          </w:rPr>
          <w:delText xml:space="preserve">The desire </w:delText>
        </w:r>
        <w:r w:rsidDel="00B80662">
          <w:rPr>
            <w:rFonts w:ascii="Helvetica" w:hAnsi="Helvetica" w:cs="Helvetica"/>
            <w:sz w:val="22"/>
            <w:szCs w:val="22"/>
          </w:rPr>
          <w:delText>that an agent wants to practice</w:delText>
        </w:r>
        <w:r w:rsidRPr="00EB3870" w:rsidDel="00B80662">
          <w:rPr>
            <w:rFonts w:ascii="Helvetica" w:hAnsi="Helvetica" w:cs="Helvetica"/>
            <w:sz w:val="22"/>
            <w:szCs w:val="22"/>
          </w:rPr>
          <w:delText xml:space="preserve"> </w:delText>
        </w:r>
        <w:r w:rsidDel="00B80662">
          <w:rPr>
            <w:rFonts w:ascii="Helvetica" w:hAnsi="Helvetica" w:cs="Helvetica"/>
            <w:sz w:val="22"/>
            <w:szCs w:val="22"/>
          </w:rPr>
          <w:delText xml:space="preserve">safe sex </w:delText>
        </w:r>
        <w:r w:rsidRPr="000F41BD" w:rsidDel="00B80662">
          <w:rPr>
            <w:rFonts w:ascii="Helvetica" w:hAnsi="Helvetica" w:cs="Helvetica"/>
            <w:color w:val="4F81BD" w:themeColor="accent1"/>
            <w:sz w:val="22"/>
            <w:szCs w:val="22"/>
          </w:rPr>
          <w:delText xml:space="preserve">is set by a normally distributed random variable ranging from 0 to </w:delText>
        </w:r>
        <w:r w:rsidRPr="002E7419" w:rsidDel="00B80662">
          <w:rPr>
            <w:rFonts w:ascii="Helvetica" w:hAnsi="Helvetica" w:cs="Helvetica"/>
            <w:color w:val="F79646" w:themeColor="accent6"/>
            <w:sz w:val="22"/>
            <w:szCs w:val="22"/>
          </w:rPr>
          <w:delText>100% which</w:delText>
        </w:r>
        <w:r w:rsidRPr="000F41BD" w:rsidDel="00B80662">
          <w:rPr>
            <w:rFonts w:ascii="Helvetica" w:hAnsi="Helvetica" w:cs="Helvetica"/>
            <w:color w:val="4F81BD" w:themeColor="accent1"/>
            <w:sz w:val="22"/>
            <w:szCs w:val="22"/>
          </w:rPr>
          <w:delText xml:space="preserve"> is gender dependent.</w:delText>
        </w:r>
      </w:del>
    </w:p>
    <w:p w14:paraId="6E1DE97F" w14:textId="7D0AC29F" w:rsidR="00244D40" w:rsidDel="00B80662" w:rsidRDefault="00244D40" w:rsidP="00764263">
      <w:pPr>
        <w:widowControl w:val="0"/>
        <w:autoSpaceDE w:val="0"/>
        <w:autoSpaceDN w:val="0"/>
        <w:adjustRightInd w:val="0"/>
        <w:spacing w:line="360" w:lineRule="auto"/>
        <w:rPr>
          <w:del w:id="277" w:author="Bartos, Thomas M" w:date="2013-07-13T22:40:00Z"/>
          <w:rFonts w:ascii="Helvetica" w:hAnsi="Helvetica" w:cs="Helvetica"/>
          <w:sz w:val="22"/>
          <w:szCs w:val="22"/>
        </w:rPr>
      </w:pPr>
    </w:p>
    <w:p w14:paraId="092B3E02"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2C43C414" w14:textId="06BC979B" w:rsidR="00764263" w:rsidRDefault="009C51EE" w:rsidP="006E4950">
      <w:pPr>
        <w:widowControl w:val="0"/>
        <w:autoSpaceDE w:val="0"/>
        <w:autoSpaceDN w:val="0"/>
        <w:adjustRightInd w:val="0"/>
        <w:spacing w:line="360" w:lineRule="auto"/>
        <w:rPr>
          <w:rFonts w:ascii="Helvetica" w:hAnsi="Helvetica" w:cs="Helvetica"/>
          <w:color w:val="4F81BD" w:themeColor="accent1"/>
          <w:sz w:val="22"/>
          <w:szCs w:val="22"/>
        </w:rPr>
      </w:pPr>
      <w:r>
        <w:rPr>
          <w:rFonts w:ascii="Helvetica" w:hAnsi="Helvetica" w:cs="Helvetica"/>
          <w:b/>
          <w:sz w:val="22"/>
          <w:szCs w:val="22"/>
          <w:u w:val="single"/>
        </w:rPr>
        <w:t>Certainty</w:t>
      </w:r>
      <w:r w:rsidRPr="00863BE2">
        <w:rPr>
          <w:rFonts w:ascii="Helvetica" w:hAnsi="Helvetica" w:cs="Helvetica"/>
          <w:b/>
          <w:sz w:val="22"/>
          <w:szCs w:val="22"/>
          <w:u w:val="single"/>
        </w:rPr>
        <w:t>:</w:t>
      </w:r>
      <w:r w:rsidRPr="006E4950">
        <w:rPr>
          <w:rFonts w:ascii="Helvetica" w:hAnsi="Helvetica" w:cs="Helvetica"/>
          <w:sz w:val="22"/>
          <w:szCs w:val="22"/>
        </w:rPr>
        <w:t xml:space="preserve"> </w:t>
      </w:r>
      <w:r>
        <w:rPr>
          <w:rFonts w:ascii="Helvetica" w:hAnsi="Helvetica" w:cs="Helvetica"/>
          <w:sz w:val="22"/>
          <w:szCs w:val="22"/>
        </w:rPr>
        <w:t xml:space="preserve"> A</w:t>
      </w:r>
      <w:r w:rsidRPr="006E4950">
        <w:rPr>
          <w:rFonts w:ascii="Helvetica" w:hAnsi="Helvetica" w:cs="Helvetica"/>
          <w:sz w:val="22"/>
          <w:szCs w:val="22"/>
        </w:rPr>
        <w:t>gents have an initial confidence</w:t>
      </w:r>
      <w:r>
        <w:rPr>
          <w:rFonts w:ascii="Helvetica" w:hAnsi="Helvetica" w:cs="Helvetica"/>
          <w:sz w:val="22"/>
          <w:szCs w:val="22"/>
        </w:rPr>
        <w:t xml:space="preserve"> </w:t>
      </w:r>
      <w:r w:rsidRPr="006E4950">
        <w:rPr>
          <w:rFonts w:ascii="Helvetica" w:hAnsi="Helvetica" w:cs="Helvetica"/>
          <w:sz w:val="22"/>
          <w:szCs w:val="22"/>
        </w:rPr>
        <w:t xml:space="preserve">in their </w:t>
      </w:r>
      <w:r>
        <w:rPr>
          <w:rFonts w:ascii="Helvetica" w:hAnsi="Helvetica" w:cs="Helvetica"/>
          <w:sz w:val="22"/>
          <w:szCs w:val="22"/>
        </w:rPr>
        <w:t xml:space="preserve">attitude </w:t>
      </w:r>
      <w:r w:rsidRPr="00A60948">
        <w:rPr>
          <w:rFonts w:ascii="Helvetica" w:hAnsi="Helvetica" w:cs="Helvetica"/>
          <w:sz w:val="22"/>
          <w:szCs w:val="22"/>
        </w:rPr>
        <w:t>towards practicing safe sex,</w:t>
      </w:r>
      <w:r>
        <w:rPr>
          <w:rFonts w:ascii="Helvetica" w:hAnsi="Helvetica" w:cs="Helvetica"/>
          <w:sz w:val="22"/>
          <w:szCs w:val="22"/>
        </w:rPr>
        <w:t xml:space="preserve"> which influences how resistant they will be </w:t>
      </w:r>
      <w:r>
        <w:rPr>
          <w:rFonts w:ascii="Helvetica" w:hAnsi="Helvetica" w:cs="Helvetica"/>
          <w:color w:val="4F81BD" w:themeColor="accent1"/>
          <w:sz w:val="22"/>
          <w:szCs w:val="22"/>
        </w:rPr>
        <w:t>t</w:t>
      </w:r>
      <w:r w:rsidRPr="000F41BD">
        <w:rPr>
          <w:rFonts w:ascii="Helvetica" w:hAnsi="Helvetica" w:cs="Helvetica"/>
          <w:color w:val="4F81BD" w:themeColor="accent1"/>
          <w:sz w:val="22"/>
          <w:szCs w:val="22"/>
        </w:rPr>
        <w:t>o adopting alternate viewpoints</w:t>
      </w:r>
      <w:del w:id="278" w:author="Bartos, Thomas M" w:date="2013-07-13T22:40:00Z">
        <w:r w:rsidRPr="00D8442A" w:rsidDel="00B80662">
          <w:rPr>
            <w:rFonts w:ascii="Helvetica" w:hAnsi="Helvetica" w:cs="Helvetica"/>
            <w:strike/>
            <w:color w:val="F79646" w:themeColor="accent6"/>
            <w:sz w:val="22"/>
            <w:szCs w:val="22"/>
          </w:rPr>
          <w:delText>/changing their attitude</w:delText>
        </w:r>
      </w:del>
      <w:r w:rsidRPr="000F41BD">
        <w:rPr>
          <w:rFonts w:ascii="Helvetica" w:hAnsi="Helvetica" w:cs="Helvetica"/>
          <w:color w:val="F79646" w:themeColor="accent6"/>
          <w:sz w:val="22"/>
          <w:szCs w:val="22"/>
        </w:rPr>
        <w:t>.</w:t>
      </w:r>
      <w:r>
        <w:rPr>
          <w:rFonts w:ascii="Helvetica" w:hAnsi="Helvetica" w:cs="Helvetica"/>
          <w:color w:val="F79646" w:themeColor="accent6"/>
          <w:sz w:val="22"/>
          <w:szCs w:val="22"/>
        </w:rPr>
        <w:t xml:space="preserve"> </w:t>
      </w:r>
      <w:r>
        <w:rPr>
          <w:rFonts w:ascii="Helvetica" w:hAnsi="Helvetica" w:cs="Helvetica"/>
          <w:sz w:val="22"/>
          <w:szCs w:val="22"/>
        </w:rPr>
        <w:t>T</w:t>
      </w:r>
      <w:r w:rsidR="008B6A05">
        <w:rPr>
          <w:rFonts w:ascii="Helvetica" w:hAnsi="Helvetica" w:cs="Helvetica"/>
          <w:sz w:val="22"/>
          <w:szCs w:val="22"/>
        </w:rPr>
        <w:t xml:space="preserve">he initial average population </w:t>
      </w:r>
      <w:r>
        <w:rPr>
          <w:rFonts w:ascii="Helvetica" w:hAnsi="Helvetica" w:cs="Helvetica"/>
          <w:sz w:val="22"/>
          <w:szCs w:val="22"/>
        </w:rPr>
        <w:t xml:space="preserve">certainty </w:t>
      </w:r>
      <w:r w:rsidR="008B6A05">
        <w:rPr>
          <w:rFonts w:ascii="Helvetica" w:hAnsi="Helvetica" w:cs="Helvetica"/>
          <w:sz w:val="22"/>
          <w:szCs w:val="22"/>
        </w:rPr>
        <w:t xml:space="preserve">value is set </w:t>
      </w:r>
      <w:r w:rsidR="008B6A05" w:rsidRPr="008B6A05">
        <w:rPr>
          <w:rFonts w:ascii="Helvetica" w:hAnsi="Helvetica" w:cs="Helvetica"/>
          <w:sz w:val="22"/>
          <w:szCs w:val="22"/>
        </w:rPr>
        <w:t>with</w:t>
      </w:r>
      <w:r w:rsidR="008B6A05">
        <w:rPr>
          <w:rFonts w:ascii="Helvetica" w:hAnsi="Helvetica" w:cs="Helvetica"/>
          <w:sz w:val="22"/>
          <w:szCs w:val="22"/>
        </w:rPr>
        <w:t xml:space="preserve"> </w:t>
      </w:r>
      <w:r w:rsidR="008B6A05" w:rsidRPr="009C51EE">
        <w:rPr>
          <w:rFonts w:ascii="Helvetica" w:hAnsi="Helvetica" w:cs="Helvetica"/>
          <w:sz w:val="22"/>
          <w:szCs w:val="22"/>
        </w:rPr>
        <w:t>the</w:t>
      </w:r>
      <w:r w:rsidR="008B6A05">
        <w:rPr>
          <w:rFonts w:ascii="Helvetica" w:hAnsi="Helvetica" w:cs="Helvetica"/>
          <w:sz w:val="22"/>
          <w:szCs w:val="22"/>
        </w:rPr>
        <w:t xml:space="preserve"> </w:t>
      </w:r>
      <w:proofErr w:type="spellStart"/>
      <w:r w:rsidR="008B6A05" w:rsidRPr="00601ED5">
        <w:rPr>
          <w:rFonts w:ascii="Helvetica" w:hAnsi="Helvetica" w:cs="Helvetica"/>
          <w:b/>
          <w:color w:val="008000"/>
          <w:sz w:val="22"/>
          <w:szCs w:val="22"/>
        </w:rPr>
        <w:t>avg</w:t>
      </w:r>
      <w:proofErr w:type="spellEnd"/>
      <w:r w:rsidR="008B6A05" w:rsidRPr="00601ED5">
        <w:rPr>
          <w:rFonts w:ascii="Helvetica" w:hAnsi="Helvetica" w:cs="Helvetica"/>
          <w:b/>
          <w:color w:val="008000"/>
          <w:sz w:val="22"/>
          <w:szCs w:val="22"/>
        </w:rPr>
        <w:t>-</w:t>
      </w:r>
      <w:proofErr w:type="spellStart"/>
      <w:r w:rsidR="008B6A05" w:rsidRPr="00601ED5">
        <w:rPr>
          <w:rFonts w:ascii="Helvetica" w:hAnsi="Helvetica" w:cs="Helvetica"/>
          <w:b/>
          <w:color w:val="008000"/>
          <w:sz w:val="22"/>
          <w:szCs w:val="22"/>
        </w:rPr>
        <w:t>mesosystem</w:t>
      </w:r>
      <w:proofErr w:type="spellEnd"/>
      <w:r w:rsidR="008B6A05" w:rsidRPr="00601ED5">
        <w:rPr>
          <w:rFonts w:ascii="Helvetica" w:hAnsi="Helvetica" w:cs="Helvetica"/>
          <w:b/>
          <w:color w:val="008000"/>
          <w:sz w:val="22"/>
          <w:szCs w:val="22"/>
        </w:rPr>
        <w:t>-condom-encouragement</w:t>
      </w:r>
      <w:r w:rsidR="008B6A05">
        <w:rPr>
          <w:rFonts w:ascii="Helvetica" w:hAnsi="Helvetica" w:cs="Helvetica"/>
          <w:sz w:val="22"/>
          <w:szCs w:val="22"/>
        </w:rPr>
        <w:t xml:space="preserve"> </w:t>
      </w:r>
      <w:r w:rsidR="008B6A05" w:rsidRPr="009C51EE">
        <w:rPr>
          <w:rFonts w:ascii="Helvetica" w:hAnsi="Helvetica" w:cs="Helvetica"/>
          <w:sz w:val="22"/>
          <w:szCs w:val="22"/>
        </w:rPr>
        <w:t>slider</w:t>
      </w:r>
      <w:r w:rsidR="008B6A05">
        <w:rPr>
          <w:rFonts w:ascii="Helvetica" w:hAnsi="Helvetica" w:cs="Helvetica"/>
          <w:sz w:val="22"/>
          <w:szCs w:val="22"/>
        </w:rPr>
        <w:t xml:space="preserve"> [</w:t>
      </w:r>
      <w:r>
        <w:rPr>
          <w:rFonts w:ascii="Helvetica" w:hAnsi="Helvetica" w:cs="Helvetica"/>
          <w:sz w:val="22"/>
          <w:szCs w:val="22"/>
        </w:rPr>
        <w:t xml:space="preserve">range </w:t>
      </w:r>
      <w:r w:rsidR="008B6A05" w:rsidRPr="006E4950">
        <w:rPr>
          <w:rFonts w:ascii="Helvetica" w:hAnsi="Helvetica" w:cs="Helvetica"/>
          <w:sz w:val="22"/>
          <w:szCs w:val="22"/>
        </w:rPr>
        <w:t>0-100</w:t>
      </w:r>
      <w:r w:rsidR="008B6A05" w:rsidRPr="008B6A05">
        <w:rPr>
          <w:rFonts w:ascii="Helvetica" w:hAnsi="Helvetica" w:cs="Helvetica"/>
          <w:color w:val="F79646" w:themeColor="accent6"/>
          <w:sz w:val="22"/>
          <w:szCs w:val="22"/>
        </w:rPr>
        <w:t>%</w:t>
      </w:r>
      <w:r>
        <w:rPr>
          <w:rFonts w:ascii="Helvetica" w:hAnsi="Helvetica" w:cs="Helvetica"/>
          <w:sz w:val="22"/>
          <w:szCs w:val="22"/>
        </w:rPr>
        <w:t xml:space="preserve">]. </w:t>
      </w:r>
      <w:ins w:id="279" w:author="Bartos, Thomas M" w:date="2013-07-13T22:40:00Z">
        <w:r w:rsidR="00B80662">
          <w:rPr>
            <w:rFonts w:ascii="Helvetica" w:hAnsi="Helvetica" w:cs="Helvetica"/>
            <w:sz w:val="22"/>
            <w:szCs w:val="22"/>
          </w:rPr>
          <w:t xml:space="preserve"> </w:t>
        </w:r>
      </w:ins>
      <w:r>
        <w:rPr>
          <w:rFonts w:ascii="Helvetica" w:hAnsi="Helvetica" w:cs="Helvetica"/>
          <w:sz w:val="22"/>
          <w:szCs w:val="22"/>
        </w:rPr>
        <w:t xml:space="preserve">This variable reflects how much </w:t>
      </w:r>
      <w:r w:rsidRPr="00D8442A">
        <w:rPr>
          <w:rFonts w:ascii="Helvetica" w:hAnsi="Helvetica" w:cs="Helvetica"/>
          <w:sz w:val="22"/>
          <w:szCs w:val="22"/>
        </w:rPr>
        <w:t xml:space="preserve">of </w:t>
      </w:r>
      <w:r w:rsidRPr="00EB3870">
        <w:rPr>
          <w:rFonts w:ascii="Helvetica" w:hAnsi="Helvetica" w:cs="Helvetica"/>
          <w:sz w:val="22"/>
          <w:szCs w:val="22"/>
        </w:rPr>
        <w:t>their upbringing encouraged safe sex</w:t>
      </w:r>
      <w:r>
        <w:rPr>
          <w:rFonts w:ascii="Helvetica" w:hAnsi="Helvetica" w:cs="Helvetica"/>
          <w:sz w:val="22"/>
          <w:szCs w:val="22"/>
        </w:rPr>
        <w:t xml:space="preserve">. These views </w:t>
      </w:r>
      <w:r w:rsidRPr="00EB3870">
        <w:rPr>
          <w:rFonts w:ascii="Helvetica" w:hAnsi="Helvetica" w:cs="Helvetica"/>
          <w:sz w:val="22"/>
          <w:szCs w:val="22"/>
        </w:rPr>
        <w:t xml:space="preserve">might consist of </w:t>
      </w:r>
      <w:proofErr w:type="gramStart"/>
      <w:r w:rsidRPr="00EB3870">
        <w:rPr>
          <w:rFonts w:ascii="Helvetica" w:hAnsi="Helvetica" w:cs="Helvetica"/>
          <w:sz w:val="22"/>
          <w:szCs w:val="22"/>
        </w:rPr>
        <w:t xml:space="preserve">parents' </w:t>
      </w:r>
      <w:ins w:id="280" w:author="Bartos, Thomas M" w:date="2013-07-13T22:40:00Z">
        <w:r w:rsidR="00B80662">
          <w:rPr>
            <w:rFonts w:ascii="Helvetica" w:hAnsi="Helvetica" w:cs="Helvetica"/>
            <w:sz w:val="22"/>
            <w:szCs w:val="22"/>
          </w:rPr>
          <w:t xml:space="preserve"> </w:t>
        </w:r>
      </w:ins>
      <w:r w:rsidRPr="00EB3870">
        <w:rPr>
          <w:rFonts w:ascii="Helvetica" w:hAnsi="Helvetica" w:cs="Helvetica"/>
          <w:sz w:val="22"/>
          <w:szCs w:val="22"/>
        </w:rPr>
        <w:t>beliefs</w:t>
      </w:r>
      <w:proofErr w:type="gramEnd"/>
      <w:r w:rsidRPr="00EB3870">
        <w:rPr>
          <w:rFonts w:ascii="Helvetica" w:hAnsi="Helvetica" w:cs="Helvetica"/>
          <w:sz w:val="22"/>
          <w:szCs w:val="22"/>
        </w:rPr>
        <w:t>, life experiences, religious attitudes, etc.</w:t>
      </w:r>
      <w:r>
        <w:rPr>
          <w:rFonts w:ascii="Helvetica" w:hAnsi="Helvetica" w:cs="Helvetica"/>
          <w:sz w:val="22"/>
          <w:szCs w:val="22"/>
        </w:rPr>
        <w:t xml:space="preserve"> </w:t>
      </w:r>
      <w:ins w:id="281" w:author="Bartos, Thomas M" w:date="2013-07-13T22:41:00Z">
        <w:r w:rsidR="00B80662">
          <w:rPr>
            <w:rFonts w:ascii="Helvetica" w:hAnsi="Helvetica" w:cs="Helvetica"/>
            <w:sz w:val="22"/>
            <w:szCs w:val="22"/>
          </w:rPr>
          <w:t xml:space="preserve"> </w:t>
        </w:r>
      </w:ins>
      <w:r w:rsidRPr="00A9786D">
        <w:rPr>
          <w:rFonts w:ascii="Helvetica" w:hAnsi="Helvetica" w:cs="Helvetica"/>
          <w:color w:val="4F81BD" w:themeColor="accent1"/>
          <w:sz w:val="22"/>
          <w:szCs w:val="22"/>
        </w:rPr>
        <w:t>Certainty can influence the likelihood of practicing safe sex, but is independent of attitude.  Willingness to change one’s attitude would be proportional to a corresponding variable equal to [100 - attitude].</w:t>
      </w:r>
    </w:p>
    <w:p w14:paraId="3ED83FA3" w14:textId="1403076F" w:rsidR="008A0974" w:rsidDel="00FC13F4" w:rsidRDefault="008A0974" w:rsidP="008A0974">
      <w:pPr>
        <w:widowControl w:val="0"/>
        <w:autoSpaceDE w:val="0"/>
        <w:autoSpaceDN w:val="0"/>
        <w:adjustRightInd w:val="0"/>
        <w:spacing w:line="360" w:lineRule="auto"/>
        <w:rPr>
          <w:del w:id="282" w:author="Bartos, Thomas M" w:date="2013-07-13T22:41:00Z"/>
          <w:rFonts w:ascii="Helvetica" w:hAnsi="Helvetica" w:cs="Helvetica"/>
          <w:sz w:val="22"/>
          <w:szCs w:val="22"/>
        </w:rPr>
      </w:pPr>
      <w:del w:id="283" w:author="Bartos, Thomas M" w:date="2013-07-13T22:41:00Z">
        <w:r w:rsidRPr="008A0974" w:rsidDel="00FC13F4">
          <w:rPr>
            <w:rFonts w:ascii="Helvetica" w:hAnsi="Helvetica" w:cs="Helvetica"/>
            <w:sz w:val="22"/>
            <w:szCs w:val="22"/>
            <w:highlight w:val="yellow"/>
          </w:rPr>
          <w:delText xml:space="preserve">Note: Chose mesosystem terminology based on Bronfenbrenner’s word, but not his theory.  </w:delText>
        </w:r>
        <w:r w:rsidRPr="008A0974" w:rsidDel="00FC13F4">
          <w:rPr>
            <w:rFonts w:ascii="Helvetica" w:hAnsi="Helvetica" w:cs="Helvetica"/>
            <w:sz w:val="22"/>
            <w:szCs w:val="22"/>
            <w:highlight w:val="yellow"/>
          </w:rPr>
          <w:sym w:font="Wingdings" w:char="F0E0"/>
        </w:r>
        <w:r w:rsidRPr="008A0974" w:rsidDel="00FC13F4">
          <w:rPr>
            <w:rFonts w:ascii="Helvetica" w:hAnsi="Helvetica" w:cs="Helvetica"/>
            <w:sz w:val="22"/>
            <w:szCs w:val="22"/>
            <w:highlight w:val="yellow"/>
          </w:rPr>
          <w:delText xml:space="preserve"> don’t include this in rationale section, include in parameter section</w:delText>
        </w:r>
        <w:r w:rsidDel="00FC13F4">
          <w:rPr>
            <w:rFonts w:ascii="Helvetica" w:hAnsi="Helvetica" w:cs="Helvetica"/>
            <w:sz w:val="22"/>
            <w:szCs w:val="22"/>
          </w:rPr>
          <w:delText xml:space="preserve"> </w:delText>
        </w:r>
      </w:del>
    </w:p>
    <w:p w14:paraId="3DDF6952" w14:textId="77777777" w:rsidR="008A0974" w:rsidRDefault="008A0974" w:rsidP="006E4950">
      <w:pPr>
        <w:widowControl w:val="0"/>
        <w:autoSpaceDE w:val="0"/>
        <w:autoSpaceDN w:val="0"/>
        <w:adjustRightInd w:val="0"/>
        <w:spacing w:line="360" w:lineRule="auto"/>
        <w:rPr>
          <w:rFonts w:ascii="Helvetica" w:hAnsi="Helvetica" w:cs="Helvetica"/>
          <w:sz w:val="22"/>
          <w:szCs w:val="22"/>
        </w:rPr>
      </w:pPr>
    </w:p>
    <w:p w14:paraId="6B748C6B" w14:textId="77777777" w:rsidR="00DF3127" w:rsidRDefault="00DF3127" w:rsidP="006E4950">
      <w:pPr>
        <w:widowControl w:val="0"/>
        <w:autoSpaceDE w:val="0"/>
        <w:autoSpaceDN w:val="0"/>
        <w:adjustRightInd w:val="0"/>
        <w:spacing w:line="360" w:lineRule="auto"/>
        <w:rPr>
          <w:rFonts w:ascii="Helvetica" w:hAnsi="Helvetica" w:cs="Helvetica"/>
          <w:sz w:val="22"/>
          <w:szCs w:val="22"/>
        </w:rPr>
      </w:pPr>
    </w:p>
    <w:p w14:paraId="0399E174" w14:textId="303C3A9D" w:rsidR="008C5740" w:rsidRPr="00E13E2E" w:rsidRDefault="008C5740" w:rsidP="008C5740">
      <w:pPr>
        <w:spacing w:line="360" w:lineRule="auto"/>
        <w:rPr>
          <w:rFonts w:ascii="Helvetica" w:hAnsi="Helvetica" w:cs="Helvetica"/>
          <w:color w:val="F79646" w:themeColor="accent6"/>
          <w:sz w:val="22"/>
          <w:szCs w:val="22"/>
        </w:rPr>
      </w:pPr>
      <w:r>
        <w:rPr>
          <w:rFonts w:ascii="Helvetica" w:hAnsi="Helvetica" w:cs="Helvetica"/>
          <w:b/>
          <w:sz w:val="22"/>
          <w:szCs w:val="22"/>
          <w:u w:val="single"/>
        </w:rPr>
        <w:t>Justification</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Pr="00811E0F">
        <w:rPr>
          <w:rFonts w:ascii="Helvetica" w:hAnsi="Helvetica" w:cs="Helvetica"/>
          <w:color w:val="4F81BD" w:themeColor="accent1"/>
          <w:sz w:val="22"/>
          <w:szCs w:val="22"/>
        </w:rPr>
        <w:t>Justification is the</w:t>
      </w:r>
      <w:del w:id="284" w:author="Bartos, Thomas M" w:date="2013-07-13T22:41:00Z">
        <w:r w:rsidRPr="00811E0F" w:rsidDel="00FC13F4">
          <w:rPr>
            <w:rFonts w:ascii="Helvetica" w:hAnsi="Helvetica" w:cs="Helvetica"/>
            <w:color w:val="F79646" w:themeColor="accent6"/>
            <w:sz w:val="22"/>
            <w:szCs w:val="22"/>
          </w:rPr>
          <w:delText>/agents have an/</w:delText>
        </w:r>
      </w:del>
      <w:r>
        <w:rPr>
          <w:rFonts w:ascii="Helvetica" w:hAnsi="Helvetica" w:cs="Helvetica"/>
          <w:sz w:val="22"/>
          <w:szCs w:val="22"/>
        </w:rPr>
        <w:t xml:space="preserve"> initial </w:t>
      </w:r>
      <w:r w:rsidRPr="00EB3870">
        <w:rPr>
          <w:rFonts w:ascii="Helvetica" w:hAnsi="Helvetica" w:cs="Helvetica"/>
          <w:sz w:val="22"/>
          <w:szCs w:val="22"/>
        </w:rPr>
        <w:t xml:space="preserve">reasoning why </w:t>
      </w:r>
      <w:r>
        <w:rPr>
          <w:rFonts w:ascii="Helvetica" w:hAnsi="Helvetica" w:cs="Helvetica"/>
          <w:sz w:val="22"/>
          <w:szCs w:val="22"/>
        </w:rPr>
        <w:t xml:space="preserve">agents </w:t>
      </w:r>
      <w:r w:rsidRPr="00EB3870">
        <w:rPr>
          <w:rFonts w:ascii="Helvetica" w:hAnsi="Helvetica" w:cs="Helvetica"/>
          <w:sz w:val="22"/>
          <w:szCs w:val="22"/>
        </w:rPr>
        <w:t xml:space="preserve">have their </w:t>
      </w:r>
      <w:r>
        <w:rPr>
          <w:rFonts w:ascii="Helvetica" w:hAnsi="Helvetica" w:cs="Helvetica"/>
          <w:sz w:val="22"/>
          <w:szCs w:val="22"/>
        </w:rPr>
        <w:t>attitude and</w:t>
      </w:r>
      <w:r w:rsidRPr="00EB3870">
        <w:rPr>
          <w:rFonts w:ascii="Helvetica" w:hAnsi="Helvetica" w:cs="Helvetica"/>
          <w:sz w:val="22"/>
          <w:szCs w:val="22"/>
        </w:rPr>
        <w:t xml:space="preserve"> what </w:t>
      </w:r>
      <w:r>
        <w:rPr>
          <w:rFonts w:ascii="Helvetica" w:hAnsi="Helvetica" w:cs="Helvetica"/>
          <w:sz w:val="22"/>
          <w:szCs w:val="22"/>
        </w:rPr>
        <w:t xml:space="preserve">logical explanations </w:t>
      </w:r>
      <w:r w:rsidRPr="00EB3870">
        <w:rPr>
          <w:rFonts w:ascii="Helvetica" w:hAnsi="Helvetica" w:cs="Helvetica"/>
          <w:sz w:val="22"/>
          <w:szCs w:val="22"/>
        </w:rPr>
        <w:t xml:space="preserve">they have to </w:t>
      </w:r>
      <w:r w:rsidRPr="00E13E2E">
        <w:rPr>
          <w:rFonts w:ascii="Helvetica" w:hAnsi="Helvetica" w:cs="Helvetica"/>
          <w:color w:val="F79646" w:themeColor="accent6"/>
          <w:sz w:val="22"/>
          <w:szCs w:val="22"/>
        </w:rPr>
        <w:t>back up</w:t>
      </w:r>
      <w:r w:rsidRPr="00EB3870">
        <w:rPr>
          <w:rFonts w:ascii="Helvetica" w:hAnsi="Helvetica" w:cs="Helvetica"/>
          <w:sz w:val="22"/>
          <w:szCs w:val="22"/>
        </w:rPr>
        <w:t xml:space="preserve"> their attitude</w:t>
      </w:r>
      <w:r>
        <w:rPr>
          <w:rFonts w:ascii="Helvetica" w:hAnsi="Helvetica" w:cs="Helvetica"/>
          <w:sz w:val="22"/>
          <w:szCs w:val="22"/>
        </w:rPr>
        <w:t>.</w:t>
      </w:r>
      <w:ins w:id="285" w:author="Bartos, Thomas M" w:date="2013-07-13T22:41:00Z">
        <w:r w:rsidR="00FC13F4">
          <w:rPr>
            <w:rFonts w:ascii="Helvetica" w:hAnsi="Helvetica" w:cs="Helvetica"/>
            <w:sz w:val="22"/>
            <w:szCs w:val="22"/>
          </w:rPr>
          <w:t xml:space="preserve"> </w:t>
        </w:r>
      </w:ins>
      <w:del w:id="286" w:author="Bartos, Thomas M" w:date="2013-07-13T22:41:00Z">
        <w:r w:rsidDel="00FC13F4">
          <w:rPr>
            <w:rFonts w:ascii="Helvetica" w:hAnsi="Helvetica" w:cs="Helvetica"/>
            <w:sz w:val="22"/>
            <w:szCs w:val="22"/>
          </w:rPr>
          <w:delText xml:space="preserve"> </w:delText>
        </w:r>
      </w:del>
      <w:r>
        <w:rPr>
          <w:rFonts w:ascii="Helvetica" w:hAnsi="Helvetica" w:cs="Helvetica"/>
          <w:sz w:val="22"/>
          <w:szCs w:val="22"/>
        </w:rPr>
        <w:t>U</w:t>
      </w:r>
      <w:r w:rsidRPr="006E4950">
        <w:rPr>
          <w:rFonts w:ascii="Helvetica" w:hAnsi="Helvetica" w:cs="Helvetica"/>
          <w:sz w:val="22"/>
          <w:szCs w:val="22"/>
        </w:rPr>
        <w:t>sers can indicate the percentage of agents that receive sexual e</w:t>
      </w:r>
      <w:r>
        <w:rPr>
          <w:rFonts w:ascii="Helvetica" w:hAnsi="Helvetica" w:cs="Helvetica"/>
          <w:sz w:val="22"/>
          <w:szCs w:val="22"/>
        </w:rPr>
        <w:t>ducation including condom use, (</w:t>
      </w:r>
      <w:r w:rsidRPr="002C0AA2">
        <w:rPr>
          <w:rFonts w:ascii="Helvetica" w:hAnsi="Helvetica" w:cs="Helvetica"/>
          <w:b/>
          <w:color w:val="008000"/>
          <w:sz w:val="22"/>
          <w:szCs w:val="22"/>
        </w:rPr>
        <w:t>%-receive-condom-sex-</w:t>
      </w:r>
      <w:proofErr w:type="spellStart"/>
      <w:r w:rsidRPr="002C0AA2">
        <w:rPr>
          <w:rFonts w:ascii="Helvetica" w:hAnsi="Helvetica" w:cs="Helvetica"/>
          <w:b/>
          <w:color w:val="008000"/>
          <w:sz w:val="22"/>
          <w:szCs w:val="22"/>
        </w:rPr>
        <w:t>ed</w:t>
      </w:r>
      <w:proofErr w:type="spellEnd"/>
      <w:r w:rsidRPr="00722BD2">
        <w:rPr>
          <w:rFonts w:ascii="Helvetica" w:hAnsi="Helvetica" w:cs="Helvetica"/>
          <w:sz w:val="22"/>
          <w:szCs w:val="22"/>
        </w:rPr>
        <w:t xml:space="preserve"> </w:t>
      </w:r>
      <w:r>
        <w:rPr>
          <w:rFonts w:ascii="Helvetica" w:hAnsi="Helvetica" w:cs="Helvetica"/>
          <w:sz w:val="22"/>
          <w:szCs w:val="22"/>
        </w:rPr>
        <w:t>[slider 0</w:t>
      </w:r>
      <w:r>
        <w:rPr>
          <w:rFonts w:ascii="Helvetica" w:hAnsi="Helvetica" w:cs="Helvetica"/>
          <w:sz w:val="22"/>
          <w:szCs w:val="22"/>
        </w:rPr>
        <w:noBreakHyphen/>
        <w:t>100]).</w:t>
      </w:r>
      <w:ins w:id="287" w:author="Bartos, Thomas M" w:date="2013-07-13T22:41:00Z">
        <w:r w:rsidR="00FC13F4">
          <w:rPr>
            <w:rFonts w:ascii="Helvetica" w:hAnsi="Helvetica" w:cs="Helvetica"/>
            <w:sz w:val="22"/>
            <w:szCs w:val="22"/>
          </w:rPr>
          <w:t xml:space="preserve"> </w:t>
        </w:r>
      </w:ins>
      <w:del w:id="288" w:author="Bartos, Thomas M" w:date="2013-07-13T22:41:00Z">
        <w:r w:rsidDel="00FC13F4">
          <w:rPr>
            <w:rFonts w:ascii="Helvetica" w:hAnsi="Helvetica" w:cs="Helvetica"/>
            <w:sz w:val="22"/>
            <w:szCs w:val="22"/>
          </w:rPr>
          <w:delText xml:space="preserve"> </w:delText>
        </w:r>
      </w:del>
      <w:r>
        <w:rPr>
          <w:rFonts w:ascii="Helvetica" w:hAnsi="Helvetica" w:cs="Helvetica"/>
          <w:sz w:val="22"/>
          <w:szCs w:val="22"/>
        </w:rPr>
        <w:t xml:space="preserve">Agents that </w:t>
      </w:r>
      <w:r w:rsidRPr="0054008D">
        <w:rPr>
          <w:rFonts w:ascii="Helvetica" w:hAnsi="Helvetica" w:cs="Helvetica"/>
          <w:sz w:val="22"/>
          <w:szCs w:val="22"/>
        </w:rPr>
        <w:t>receive health education</w:t>
      </w:r>
      <w:r>
        <w:rPr>
          <w:rFonts w:ascii="Helvetica" w:hAnsi="Helvetica" w:cs="Helvetica"/>
          <w:sz w:val="22"/>
          <w:szCs w:val="22"/>
        </w:rPr>
        <w:t xml:space="preserve"> including information about condoms as protection against STIs will have a higher level </w:t>
      </w:r>
      <w:r w:rsidRPr="00E13E2E">
        <w:rPr>
          <w:rFonts w:ascii="Helvetica" w:hAnsi="Helvetica" w:cs="Helvetica"/>
          <w:sz w:val="22"/>
          <w:szCs w:val="22"/>
        </w:rPr>
        <w:t>of</w:t>
      </w:r>
      <w:r>
        <w:rPr>
          <w:rFonts w:ascii="Helvetica" w:hAnsi="Helvetica" w:cs="Helvetica"/>
          <w:sz w:val="22"/>
          <w:szCs w:val="22"/>
        </w:rPr>
        <w:t xml:space="preserve"> </w:t>
      </w:r>
      <w:r w:rsidRPr="006E4950">
        <w:rPr>
          <w:rFonts w:ascii="Helvetica" w:hAnsi="Helvetica" w:cs="Helvetica"/>
          <w:sz w:val="22"/>
          <w:szCs w:val="22"/>
        </w:rPr>
        <w:t>accurate knowledge about safe sex practices and benefit</w:t>
      </w:r>
      <w:r>
        <w:rPr>
          <w:rFonts w:ascii="Helvetica" w:hAnsi="Helvetica" w:cs="Helvetica"/>
          <w:sz w:val="22"/>
          <w:szCs w:val="22"/>
        </w:rPr>
        <w:t>s, and those who don’t will have a lower level of accurate knowledge.</w:t>
      </w:r>
      <w:ins w:id="289" w:author="Bartos, Thomas M" w:date="2013-07-13T22:41:00Z">
        <w:r w:rsidR="00FC13F4">
          <w:rPr>
            <w:rFonts w:ascii="Helvetica" w:hAnsi="Helvetica" w:cs="Helvetica"/>
            <w:sz w:val="22"/>
            <w:szCs w:val="22"/>
          </w:rPr>
          <w:t xml:space="preserve"> </w:t>
        </w:r>
      </w:ins>
      <w:del w:id="290" w:author="Bartos, Thomas M" w:date="2013-07-13T22:41:00Z">
        <w:r w:rsidDel="00FC13F4">
          <w:rPr>
            <w:rFonts w:ascii="Helvetica" w:hAnsi="Helvetica" w:cs="Helvetica"/>
            <w:sz w:val="22"/>
            <w:szCs w:val="22"/>
          </w:rPr>
          <w:delText xml:space="preserve"> </w:delText>
        </w:r>
      </w:del>
      <w:r>
        <w:rPr>
          <w:rFonts w:ascii="Helvetica" w:hAnsi="Helvetica" w:cs="Helvetica"/>
          <w:sz w:val="22"/>
          <w:szCs w:val="22"/>
        </w:rPr>
        <w:t>Both values will be normally distributed over the higher or lower value</w:t>
      </w:r>
      <w:r w:rsidRPr="00E13E2E">
        <w:rPr>
          <w:rFonts w:ascii="Helvetica" w:hAnsi="Helvetica" w:cs="Helvetica"/>
          <w:color w:val="F79646" w:themeColor="accent6"/>
          <w:sz w:val="22"/>
          <w:szCs w:val="22"/>
        </w:rPr>
        <w:t xml:space="preserve"> </w:t>
      </w:r>
      <w:r w:rsidRPr="0054008D">
        <w:rPr>
          <w:rFonts w:ascii="Helvetica" w:hAnsi="Helvetica" w:cs="Helvetica"/>
          <w:sz w:val="22"/>
          <w:szCs w:val="22"/>
        </w:rPr>
        <w:t>and used as the initial</w:t>
      </w:r>
      <w:r w:rsidRPr="00E13E2E">
        <w:rPr>
          <w:rFonts w:ascii="Helvetica" w:hAnsi="Helvetica" w:cs="Helvetica"/>
          <w:color w:val="F79646" w:themeColor="accent6"/>
          <w:sz w:val="22"/>
          <w:szCs w:val="22"/>
        </w:rPr>
        <w:t xml:space="preserve"> </w:t>
      </w:r>
      <w:r w:rsidRPr="00811E0F">
        <w:rPr>
          <w:rFonts w:ascii="Helvetica" w:hAnsi="Helvetica" w:cs="Helvetica"/>
          <w:color w:val="4F81BD" w:themeColor="accent1"/>
          <w:sz w:val="22"/>
          <w:szCs w:val="22"/>
        </w:rPr>
        <w:t>J</w:t>
      </w:r>
      <w:del w:id="291" w:author="Bartos, Thomas M" w:date="2013-07-13T22:42:00Z">
        <w:r w:rsidRPr="00811E0F" w:rsidDel="00FC13F4">
          <w:rPr>
            <w:rFonts w:ascii="Helvetica" w:hAnsi="Helvetica" w:cs="Helvetica"/>
            <w:color w:val="4F81BD" w:themeColor="accent1"/>
            <w:sz w:val="22"/>
            <w:szCs w:val="22"/>
          </w:rPr>
          <w:delText>/</w:delText>
        </w:r>
        <w:r w:rsidRPr="00E13E2E" w:rsidDel="00FC13F4">
          <w:rPr>
            <w:rFonts w:ascii="Helvetica" w:hAnsi="Helvetica" w:cs="Helvetica"/>
            <w:color w:val="F79646" w:themeColor="accent6"/>
            <w:sz w:val="22"/>
            <w:szCs w:val="22"/>
          </w:rPr>
          <w:delText>j</w:delText>
        </w:r>
      </w:del>
      <w:r w:rsidRPr="00E13E2E">
        <w:rPr>
          <w:rFonts w:ascii="Helvetica" w:hAnsi="Helvetica" w:cs="Helvetica"/>
          <w:color w:val="F79646" w:themeColor="accent6"/>
          <w:sz w:val="22"/>
          <w:szCs w:val="22"/>
        </w:rPr>
        <w:t xml:space="preserve">ustification </w:t>
      </w:r>
      <w:r w:rsidRPr="0054008D">
        <w:rPr>
          <w:rFonts w:ascii="Helvetica" w:hAnsi="Helvetica" w:cs="Helvetica"/>
          <w:sz w:val="22"/>
          <w:szCs w:val="22"/>
        </w:rPr>
        <w:t>for a given agent.</w:t>
      </w:r>
    </w:p>
    <w:p w14:paraId="538DA968" w14:textId="77777777" w:rsidR="00694742" w:rsidRDefault="00694742" w:rsidP="00F23A10">
      <w:pPr>
        <w:widowControl w:val="0"/>
        <w:autoSpaceDE w:val="0"/>
        <w:autoSpaceDN w:val="0"/>
        <w:adjustRightInd w:val="0"/>
        <w:spacing w:line="360" w:lineRule="auto"/>
        <w:rPr>
          <w:rFonts w:ascii="Helvetica" w:hAnsi="Helvetica" w:cs="Helvetica"/>
          <w:sz w:val="22"/>
          <w:szCs w:val="22"/>
        </w:rPr>
      </w:pPr>
    </w:p>
    <w:p w14:paraId="4165F63B" w14:textId="17C3D3BA" w:rsidR="009C51EE" w:rsidRPr="002E7419" w:rsidRDefault="009C51EE" w:rsidP="009C51EE">
      <w:pPr>
        <w:widowControl w:val="0"/>
        <w:autoSpaceDE w:val="0"/>
        <w:autoSpaceDN w:val="0"/>
        <w:adjustRightInd w:val="0"/>
        <w:spacing w:line="360" w:lineRule="auto"/>
        <w:rPr>
          <w:rFonts w:ascii="Helvetica" w:hAnsi="Helvetica" w:cs="Helvetica"/>
          <w:sz w:val="22"/>
          <w:szCs w:val="22"/>
        </w:rPr>
      </w:pPr>
      <w:r w:rsidRPr="002E7419">
        <w:rPr>
          <w:rFonts w:ascii="Helvetica" w:hAnsi="Helvetica" w:cs="Helvetica"/>
          <w:sz w:val="22"/>
          <w:szCs w:val="22"/>
        </w:rPr>
        <w:t>The</w:t>
      </w:r>
      <w:del w:id="292" w:author="Bartos, Thomas M" w:date="2013-07-13T22:42:00Z">
        <w:r w:rsidRPr="002E7419" w:rsidDel="00FC13F4">
          <w:rPr>
            <w:rFonts w:ascii="Helvetica" w:hAnsi="Helvetica" w:cs="Helvetica"/>
            <w:sz w:val="22"/>
            <w:szCs w:val="22"/>
          </w:rPr>
          <w:delText>se</w:delText>
        </w:r>
      </w:del>
      <w:r w:rsidRPr="002E7419">
        <w:rPr>
          <w:rFonts w:ascii="Helvetica" w:hAnsi="Helvetica" w:cs="Helvetica"/>
          <w:sz w:val="22"/>
          <w:szCs w:val="22"/>
        </w:rPr>
        <w:t xml:space="preserve"> variable</w:t>
      </w:r>
      <w:del w:id="293" w:author="Bartos, Thomas M" w:date="2013-07-13T22:42:00Z">
        <w:r w:rsidRPr="002E7419" w:rsidDel="00FC13F4">
          <w:rPr>
            <w:rFonts w:ascii="Helvetica" w:hAnsi="Helvetica" w:cs="Helvetica"/>
            <w:sz w:val="22"/>
            <w:szCs w:val="22"/>
          </w:rPr>
          <w:delText>s</w:delText>
        </w:r>
      </w:del>
      <w:r w:rsidRPr="002E7419">
        <w:rPr>
          <w:rFonts w:ascii="Helvetica" w:hAnsi="Helvetica" w:cs="Helvetica"/>
          <w:sz w:val="22"/>
          <w:szCs w:val="22"/>
        </w:rPr>
        <w:t xml:space="preserve"> of </w:t>
      </w:r>
      <w:proofErr w:type="gramStart"/>
      <w:ins w:id="294" w:author="Bartos, Thomas M" w:date="2013-07-13T22:42:00Z">
        <w:r w:rsidR="00FC13F4">
          <w:rPr>
            <w:rFonts w:ascii="Helvetica" w:hAnsi="Helvetica" w:cs="Helvetica"/>
            <w:b/>
            <w:sz w:val="22"/>
            <w:szCs w:val="22"/>
          </w:rPr>
          <w:t>A</w:t>
        </w:r>
      </w:ins>
      <w:proofErr w:type="gramEnd"/>
      <w:del w:id="295" w:author="Bartos, Thomas M" w:date="2013-07-13T22:42:00Z">
        <w:r w:rsidRPr="002E7419" w:rsidDel="00FC13F4">
          <w:rPr>
            <w:rFonts w:ascii="Helvetica" w:hAnsi="Helvetica" w:cs="Helvetica"/>
            <w:b/>
            <w:sz w:val="22"/>
            <w:szCs w:val="22"/>
          </w:rPr>
          <w:delText>a</w:delText>
        </w:r>
      </w:del>
      <w:r w:rsidRPr="002E7419">
        <w:rPr>
          <w:rFonts w:ascii="Helvetica" w:hAnsi="Helvetica" w:cs="Helvetica"/>
          <w:b/>
          <w:sz w:val="22"/>
          <w:szCs w:val="22"/>
        </w:rPr>
        <w:t>ttitude</w:t>
      </w:r>
      <w:ins w:id="296" w:author="Bartos, Thomas M" w:date="2013-07-13T22:42:00Z">
        <w:r w:rsidR="00FC13F4">
          <w:rPr>
            <w:rFonts w:ascii="Helvetica" w:hAnsi="Helvetica" w:cs="Helvetica"/>
            <w:b/>
            <w:sz w:val="22"/>
            <w:szCs w:val="22"/>
          </w:rPr>
          <w:t xml:space="preserve"> </w:t>
        </w:r>
      </w:ins>
      <w:del w:id="297" w:author="Bartos, Thomas M" w:date="2013-07-13T22:42:00Z">
        <w:r w:rsidRPr="002E7419" w:rsidDel="00FC13F4">
          <w:rPr>
            <w:rFonts w:ascii="Helvetica" w:hAnsi="Helvetica" w:cs="Helvetica"/>
            <w:sz w:val="22"/>
            <w:szCs w:val="22"/>
          </w:rPr>
          <w:delText xml:space="preserve">, </w:delText>
        </w:r>
        <w:r w:rsidRPr="002E7419" w:rsidDel="00FC13F4">
          <w:rPr>
            <w:rFonts w:ascii="Helvetica" w:hAnsi="Helvetica" w:cs="Helvetica"/>
            <w:b/>
            <w:sz w:val="22"/>
            <w:szCs w:val="22"/>
          </w:rPr>
          <w:delText>certainty</w:delText>
        </w:r>
        <w:r w:rsidRPr="002E7419" w:rsidDel="00FC13F4">
          <w:rPr>
            <w:rFonts w:ascii="Helvetica" w:hAnsi="Helvetica" w:cs="Helvetica"/>
            <w:sz w:val="22"/>
            <w:szCs w:val="22"/>
          </w:rPr>
          <w:delText xml:space="preserve">, and </w:delText>
        </w:r>
        <w:r w:rsidRPr="002E7419" w:rsidDel="00FC13F4">
          <w:rPr>
            <w:rFonts w:ascii="Helvetica" w:hAnsi="Helvetica" w:cs="Helvetica"/>
            <w:b/>
            <w:sz w:val="22"/>
            <w:szCs w:val="22"/>
          </w:rPr>
          <w:delText>justification</w:delText>
        </w:r>
        <w:r w:rsidRPr="002E7419" w:rsidDel="00FC13F4">
          <w:rPr>
            <w:rFonts w:ascii="Helvetica" w:hAnsi="Helvetica" w:cs="Helvetica"/>
            <w:sz w:val="22"/>
            <w:szCs w:val="22"/>
          </w:rPr>
          <w:delText xml:space="preserve">, which </w:delText>
        </w:r>
      </w:del>
      <w:r w:rsidRPr="002E7419">
        <w:rPr>
          <w:rFonts w:ascii="Helvetica" w:hAnsi="Helvetica" w:cs="Helvetica"/>
          <w:sz w:val="22"/>
          <w:szCs w:val="22"/>
        </w:rPr>
        <w:t>influence</w:t>
      </w:r>
      <w:ins w:id="298" w:author="Bartos, Thomas M" w:date="2013-07-13T22:42:00Z">
        <w:r w:rsidR="00FC13F4">
          <w:rPr>
            <w:rFonts w:ascii="Helvetica" w:hAnsi="Helvetica" w:cs="Helvetica"/>
            <w:sz w:val="22"/>
            <w:szCs w:val="22"/>
          </w:rPr>
          <w:t>s</w:t>
        </w:r>
      </w:ins>
      <w:r w:rsidRPr="002E7419">
        <w:rPr>
          <w:rFonts w:ascii="Helvetica" w:hAnsi="Helvetica" w:cs="Helvetica"/>
          <w:sz w:val="22"/>
          <w:szCs w:val="22"/>
        </w:rPr>
        <w:t xml:space="preserve"> an agent’s </w:t>
      </w:r>
      <w:ins w:id="299" w:author="Bartos, Thomas M" w:date="2013-07-13T22:42:00Z">
        <w:r w:rsidR="00FC13F4">
          <w:rPr>
            <w:rFonts w:ascii="Helvetica" w:hAnsi="Helvetica" w:cs="Helvetica"/>
            <w:b/>
            <w:sz w:val="22"/>
            <w:szCs w:val="22"/>
          </w:rPr>
          <w:t>L</w:t>
        </w:r>
      </w:ins>
      <w:del w:id="300" w:author="Bartos, Thomas M" w:date="2013-07-13T22:42:00Z">
        <w:r w:rsidRPr="002E7419" w:rsidDel="00FC13F4">
          <w:rPr>
            <w:rFonts w:ascii="Helvetica" w:hAnsi="Helvetica" w:cs="Helvetica"/>
            <w:b/>
            <w:sz w:val="22"/>
            <w:szCs w:val="22"/>
          </w:rPr>
          <w:delText>l</w:delText>
        </w:r>
      </w:del>
      <w:r w:rsidRPr="002E7419">
        <w:rPr>
          <w:rFonts w:ascii="Helvetica" w:hAnsi="Helvetica" w:cs="Helvetica"/>
          <w:b/>
          <w:sz w:val="22"/>
          <w:szCs w:val="22"/>
        </w:rPr>
        <w:t>ikelihood</w:t>
      </w:r>
      <w:r w:rsidRPr="002E7419">
        <w:rPr>
          <w:rFonts w:ascii="Helvetica" w:hAnsi="Helvetica" w:cs="Helvetica"/>
          <w:sz w:val="22"/>
          <w:szCs w:val="22"/>
        </w:rPr>
        <w:t xml:space="preserve"> of engaging in safe sex using protection</w:t>
      </w:r>
      <w:ins w:id="301" w:author="Bartos, Thomas M" w:date="2013-07-13T22:43:00Z">
        <w:r w:rsidR="00FC13F4">
          <w:rPr>
            <w:rFonts w:ascii="Helvetica" w:hAnsi="Helvetica" w:cs="Helvetica"/>
            <w:sz w:val="22"/>
            <w:szCs w:val="22"/>
          </w:rPr>
          <w:t xml:space="preserve">.  The variables of </w:t>
        </w:r>
        <w:r w:rsidR="00FC13F4">
          <w:rPr>
            <w:rFonts w:ascii="Helvetica" w:hAnsi="Helvetica" w:cs="Helvetica"/>
            <w:b/>
            <w:sz w:val="22"/>
            <w:szCs w:val="22"/>
          </w:rPr>
          <w:t xml:space="preserve">Certainty </w:t>
        </w:r>
        <w:r w:rsidR="00FC13F4">
          <w:rPr>
            <w:rFonts w:ascii="Helvetica" w:hAnsi="Helvetica" w:cs="Helvetica"/>
            <w:sz w:val="22"/>
            <w:szCs w:val="22"/>
          </w:rPr>
          <w:t xml:space="preserve">and </w:t>
        </w:r>
        <w:r w:rsidR="00FC13F4">
          <w:rPr>
            <w:rFonts w:ascii="Helvetica" w:hAnsi="Helvetica" w:cs="Helvetica"/>
            <w:b/>
            <w:sz w:val="22"/>
            <w:szCs w:val="22"/>
          </w:rPr>
          <w:t>Justification</w:t>
        </w:r>
        <w:r w:rsidR="00FC13F4">
          <w:rPr>
            <w:rFonts w:ascii="Helvetica" w:hAnsi="Helvetica" w:cs="Helvetica"/>
            <w:sz w:val="22"/>
            <w:szCs w:val="22"/>
          </w:rPr>
          <w:t xml:space="preserve"> will affect each agent</w:t>
        </w:r>
      </w:ins>
      <w:ins w:id="302" w:author="Bartos, Thomas M" w:date="2013-07-13T22:44:00Z">
        <w:r w:rsidR="00FC13F4">
          <w:rPr>
            <w:rFonts w:ascii="Helvetica" w:hAnsi="Helvetica" w:cs="Helvetica"/>
            <w:sz w:val="22"/>
            <w:szCs w:val="22"/>
          </w:rPr>
          <w:t xml:space="preserve">’s </w:t>
        </w:r>
        <w:r w:rsidR="00FC13F4">
          <w:rPr>
            <w:rFonts w:ascii="Helvetica" w:hAnsi="Helvetica" w:cs="Helvetica"/>
            <w:b/>
            <w:sz w:val="22"/>
            <w:szCs w:val="22"/>
          </w:rPr>
          <w:t>Attitude</w:t>
        </w:r>
        <w:r w:rsidR="00FC13F4">
          <w:rPr>
            <w:rFonts w:ascii="Helvetica" w:hAnsi="Helvetica" w:cs="Helvetica"/>
            <w:sz w:val="22"/>
            <w:szCs w:val="22"/>
          </w:rPr>
          <w:t xml:space="preserve">.  </w:t>
        </w:r>
        <w:r w:rsidR="00FC13F4">
          <w:rPr>
            <w:rFonts w:ascii="Helvetica" w:hAnsi="Helvetica" w:cs="Helvetica"/>
            <w:b/>
            <w:sz w:val="22"/>
            <w:szCs w:val="22"/>
          </w:rPr>
          <w:t>Likelihood</w:t>
        </w:r>
      </w:ins>
      <w:del w:id="303" w:author="Bartos, Thomas M" w:date="2013-07-13T22:43:00Z">
        <w:r w:rsidRPr="002E7419" w:rsidDel="00FC13F4">
          <w:rPr>
            <w:rFonts w:ascii="Helvetica" w:hAnsi="Helvetica" w:cs="Helvetica"/>
            <w:sz w:val="22"/>
            <w:szCs w:val="22"/>
          </w:rPr>
          <w:delText>,</w:delText>
        </w:r>
      </w:del>
      <w:r w:rsidRPr="002E7419">
        <w:rPr>
          <w:rFonts w:ascii="Helvetica" w:hAnsi="Helvetica" w:cs="Helvetica"/>
          <w:sz w:val="22"/>
          <w:szCs w:val="22"/>
        </w:rPr>
        <w:t xml:space="preserve"> will </w:t>
      </w:r>
      <w:del w:id="304" w:author="Bartos, Thomas M" w:date="2013-07-13T22:44:00Z">
        <w:r w:rsidRPr="002E7419" w:rsidDel="00FC13F4">
          <w:rPr>
            <w:rFonts w:ascii="Helvetica" w:hAnsi="Helvetica" w:cs="Helvetica"/>
            <w:sz w:val="22"/>
            <w:szCs w:val="22"/>
          </w:rPr>
          <w:delText xml:space="preserve">interact and </w:delText>
        </w:r>
      </w:del>
      <w:r w:rsidRPr="002E7419">
        <w:rPr>
          <w:rFonts w:ascii="Helvetica" w:hAnsi="Helvetica" w:cs="Helvetica"/>
          <w:sz w:val="22"/>
          <w:szCs w:val="22"/>
        </w:rPr>
        <w:t>ultimately determine whether the agent indeed practices safe sex.</w:t>
      </w:r>
    </w:p>
    <w:p w14:paraId="7FA417E3" w14:textId="77777777" w:rsidR="009C51EE" w:rsidRDefault="009C51EE" w:rsidP="009C51EE">
      <w:pPr>
        <w:widowControl w:val="0"/>
        <w:autoSpaceDE w:val="0"/>
        <w:autoSpaceDN w:val="0"/>
        <w:adjustRightInd w:val="0"/>
        <w:spacing w:line="360" w:lineRule="auto"/>
        <w:rPr>
          <w:rFonts w:ascii="Helvetica" w:hAnsi="Helvetica" w:cs="Helvetica"/>
          <w:sz w:val="22"/>
          <w:szCs w:val="22"/>
        </w:rPr>
      </w:pPr>
    </w:p>
    <w:p w14:paraId="5535533A" w14:textId="77777777" w:rsidR="009C51EE" w:rsidRPr="006E4950" w:rsidRDefault="009C51EE" w:rsidP="009C51EE">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w:t>
      </w:r>
      <w:r w:rsidRPr="0054008D">
        <w:rPr>
          <w:rFonts w:ascii="Helvetica" w:hAnsi="Helvetica" w:cs="Helvetica"/>
          <w:sz w:val="22"/>
          <w:szCs w:val="22"/>
        </w:rPr>
        <w:t>approximate</w:t>
      </w:r>
      <w:r>
        <w:rPr>
          <w:rFonts w:ascii="Helvetica" w:hAnsi="Helvetica" w:cs="Helvetica"/>
          <w:sz w:val="22"/>
          <w:szCs w:val="22"/>
        </w:rPr>
        <w:t xml:space="preserve"> likelihood of an agent practicing in safe sex is demonstrated through the color of each agent. Enabling the </w:t>
      </w:r>
      <w:r w:rsidRPr="007004F0">
        <w:rPr>
          <w:rFonts w:ascii="Helvetica" w:hAnsi="Helvetica" w:cs="Helvetica"/>
          <w:b/>
          <w:color w:val="008000"/>
          <w:sz w:val="22"/>
          <w:szCs w:val="22"/>
        </w:rPr>
        <w:t>show-labels?</w:t>
      </w:r>
      <w:r>
        <w:rPr>
          <w:rFonts w:ascii="Helvetica" w:hAnsi="Helvetica" w:cs="Helvetica"/>
          <w:sz w:val="22"/>
          <w:szCs w:val="22"/>
        </w:rPr>
        <w:t xml:space="preserve"> </w:t>
      </w:r>
      <w:proofErr w:type="gramStart"/>
      <w:r>
        <w:rPr>
          <w:rFonts w:ascii="Helvetica" w:hAnsi="Helvetica" w:cs="Helvetica"/>
          <w:sz w:val="22"/>
          <w:szCs w:val="22"/>
        </w:rPr>
        <w:t>switch</w:t>
      </w:r>
      <w:proofErr w:type="gramEnd"/>
      <w:r>
        <w:rPr>
          <w:rFonts w:ascii="Helvetica" w:hAnsi="Helvetica" w:cs="Helvetica"/>
          <w:sz w:val="22"/>
          <w:szCs w:val="22"/>
        </w:rPr>
        <w:t xml:space="preserve"> will </w:t>
      </w:r>
      <w:r w:rsidRPr="0054008D">
        <w:rPr>
          <w:rFonts w:ascii="Helvetica" w:hAnsi="Helvetica" w:cs="Helvetica"/>
          <w:color w:val="F79646" w:themeColor="accent6"/>
          <w:sz w:val="22"/>
          <w:szCs w:val="22"/>
        </w:rPr>
        <w:t>also</w:t>
      </w:r>
      <w:del w:id="305" w:author="Bartos, Thomas M" w:date="2013-07-13T22:45:00Z">
        <w:r w:rsidRPr="0054008D" w:rsidDel="00FC13F4">
          <w:rPr>
            <w:rFonts w:ascii="Helvetica" w:hAnsi="Helvetica" w:cs="Helvetica"/>
            <w:color w:val="F79646" w:themeColor="accent6"/>
            <w:sz w:val="22"/>
            <w:szCs w:val="22"/>
          </w:rPr>
          <w:delText>?</w:delText>
        </w:r>
      </w:del>
      <w:r>
        <w:rPr>
          <w:rFonts w:ascii="Helvetica" w:hAnsi="Helvetica" w:cs="Helvetica"/>
          <w:sz w:val="22"/>
          <w:szCs w:val="22"/>
        </w:rPr>
        <w:t xml:space="preserve"> display the exact likelihood value of </w:t>
      </w:r>
      <w:r>
        <w:rPr>
          <w:rFonts w:ascii="Helvetica" w:hAnsi="Helvetica" w:cs="Helvetica"/>
          <w:sz w:val="22"/>
          <w:szCs w:val="22"/>
        </w:rPr>
        <w:lastRenderedPageBreak/>
        <w:t xml:space="preserve">each agent to engage in safe sex behaviors. The user can press </w:t>
      </w:r>
      <w:r w:rsidRPr="007004F0">
        <w:rPr>
          <w:rFonts w:ascii="Helvetica" w:hAnsi="Helvetica" w:cs="Helvetica"/>
          <w:b/>
          <w:color w:val="8064A2" w:themeColor="accent4"/>
          <w:sz w:val="22"/>
          <w:szCs w:val="22"/>
        </w:rPr>
        <w:t>go-once</w:t>
      </w:r>
      <w:r>
        <w:rPr>
          <w:rFonts w:ascii="Helvetica" w:hAnsi="Helvetica" w:cs="Helvetica"/>
          <w:sz w:val="22"/>
          <w:szCs w:val="22"/>
        </w:rPr>
        <w:t xml:space="preserve"> to see changes per step (often very useful if examining a person that was just infected) or press </w:t>
      </w:r>
      <w:r w:rsidRPr="007004F0">
        <w:rPr>
          <w:rFonts w:ascii="Helvetica" w:hAnsi="Helvetica" w:cs="Helvetica"/>
          <w:b/>
          <w:color w:val="8064A2" w:themeColor="accent4"/>
          <w:sz w:val="22"/>
          <w:szCs w:val="22"/>
        </w:rPr>
        <w:t>go</w:t>
      </w:r>
      <w:r>
        <w:rPr>
          <w:rFonts w:ascii="Helvetica" w:hAnsi="Helvetica" w:cs="Helvetica"/>
          <w:sz w:val="22"/>
          <w:szCs w:val="22"/>
        </w:rPr>
        <w:t xml:space="preserve"> to view a continuous progression of the model simulation. </w:t>
      </w:r>
    </w:p>
    <w:p w14:paraId="7A3EE2A7" w14:textId="4F06EEF6" w:rsidR="006B6B19" w:rsidRPr="0001005C" w:rsidRDefault="006B6B19" w:rsidP="006E4950">
      <w:pPr>
        <w:widowControl w:val="0"/>
        <w:autoSpaceDE w:val="0"/>
        <w:autoSpaceDN w:val="0"/>
        <w:adjustRightInd w:val="0"/>
        <w:spacing w:line="360" w:lineRule="auto"/>
        <w:rPr>
          <w:rFonts w:ascii="Helvetica" w:hAnsi="Helvetica" w:cs="Helvetica"/>
          <w:sz w:val="22"/>
          <w:szCs w:val="22"/>
        </w:rPr>
      </w:pPr>
    </w:p>
    <w:p w14:paraId="79C6CA55" w14:textId="77777777" w:rsidR="009C51EE" w:rsidRDefault="009C51EE" w:rsidP="009C51EE">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Agent Parameters</w:t>
      </w:r>
    </w:p>
    <w:p w14:paraId="5A4D1F28" w14:textId="77777777" w:rsidR="009C51EE" w:rsidRDefault="009C51EE" w:rsidP="00482EBC">
      <w:pPr>
        <w:widowControl w:val="0"/>
        <w:autoSpaceDE w:val="0"/>
        <w:autoSpaceDN w:val="0"/>
        <w:adjustRightInd w:val="0"/>
        <w:spacing w:line="360" w:lineRule="auto"/>
        <w:rPr>
          <w:rFonts w:ascii="Helvetica" w:hAnsi="Helvetica" w:cs="Helvetica"/>
          <w:sz w:val="22"/>
          <w:szCs w:val="22"/>
        </w:rPr>
      </w:pPr>
    </w:p>
    <w:p w14:paraId="06BDC669" w14:textId="2E25D973" w:rsidR="008C5740" w:rsidRPr="00482EBC" w:rsidRDefault="008C5740" w:rsidP="008C5740">
      <w:pPr>
        <w:widowControl w:val="0"/>
        <w:autoSpaceDE w:val="0"/>
        <w:autoSpaceDN w:val="0"/>
        <w:adjustRightInd w:val="0"/>
        <w:spacing w:line="360" w:lineRule="auto"/>
        <w:rPr>
          <w:rFonts w:ascii="Helvetica" w:hAnsi="Helvetica" w:cs="Helvetica"/>
          <w:color w:val="F79646" w:themeColor="accent6"/>
          <w:sz w:val="22"/>
          <w:szCs w:val="22"/>
        </w:rPr>
      </w:pPr>
      <w:proofErr w:type="gramStart"/>
      <w:r w:rsidRPr="00FB734C">
        <w:rPr>
          <w:rFonts w:ascii="Helvetica" w:hAnsi="Helvetica" w:cs="Helvetica"/>
          <w:sz w:val="22"/>
          <w:szCs w:val="22"/>
        </w:rPr>
        <w:t>Individual agents are initialized by setting gender and unique member variables</w:t>
      </w:r>
      <w:proofErr w:type="gramEnd"/>
      <w:r w:rsidRPr="00FB734C">
        <w:rPr>
          <w:rFonts w:ascii="Helvetica" w:hAnsi="Helvetica" w:cs="Helvetica"/>
          <w:sz w:val="22"/>
          <w:szCs w:val="22"/>
        </w:rPr>
        <w:t xml:space="preserve">. </w:t>
      </w:r>
      <w:r w:rsidRPr="00A9786D">
        <w:rPr>
          <w:rFonts w:ascii="Helvetica" w:hAnsi="Helvetica" w:cs="Helvetica"/>
          <w:sz w:val="22"/>
          <w:szCs w:val="22"/>
        </w:rPr>
        <w:t>Custom values for each agent are generated randomly following a</w:t>
      </w:r>
      <w:del w:id="306" w:author="Bartos, Thomas M" w:date="2013-07-13T22:45:00Z">
        <w:r w:rsidDel="00FC13F4">
          <w:rPr>
            <w:rFonts w:ascii="Helvetica" w:hAnsi="Helvetica" w:cs="Helvetica"/>
            <w:color w:val="F79646" w:themeColor="accent6"/>
            <w:sz w:val="22"/>
            <w:szCs w:val="22"/>
          </w:rPr>
          <w:delText>[</w:delText>
        </w:r>
      </w:del>
      <w:ins w:id="307" w:author="Bartos, Thomas M" w:date="2013-07-13T22:45:00Z">
        <w:r w:rsidR="00FC13F4">
          <w:rPr>
            <w:rFonts w:ascii="Helvetica" w:hAnsi="Helvetica" w:cs="Helvetica"/>
            <w:color w:val="F79646" w:themeColor="accent6"/>
            <w:sz w:val="22"/>
            <w:szCs w:val="22"/>
          </w:rPr>
          <w:t xml:space="preserve"> </w:t>
        </w:r>
      </w:ins>
      <w:del w:id="308" w:author="Bartos, Thomas M" w:date="2013-07-13T22:45:00Z">
        <w:r w:rsidRPr="00061C54" w:rsidDel="00FC13F4">
          <w:rPr>
            <w:rFonts w:ascii="Helvetica" w:hAnsi="Helvetica" w:cs="Helvetica"/>
            <w:color w:val="F79646" w:themeColor="accent6"/>
            <w:sz w:val="22"/>
            <w:szCs w:val="22"/>
          </w:rPr>
          <w:delText>n approximately</w:delText>
        </w:r>
        <w:r w:rsidDel="00FC13F4">
          <w:rPr>
            <w:rFonts w:ascii="Helvetica" w:hAnsi="Helvetica" w:cs="Helvetica"/>
            <w:color w:val="F79646" w:themeColor="accent6"/>
            <w:sz w:val="22"/>
            <w:szCs w:val="22"/>
          </w:rPr>
          <w:delText>]</w:delText>
        </w:r>
        <w:r w:rsidRPr="00061C54" w:rsidDel="00FC13F4">
          <w:rPr>
            <w:rFonts w:ascii="Helvetica" w:hAnsi="Helvetica" w:cs="Helvetica"/>
            <w:color w:val="F79646" w:themeColor="accent6"/>
            <w:sz w:val="22"/>
            <w:szCs w:val="22"/>
          </w:rPr>
          <w:delText xml:space="preserve"> </w:delText>
        </w:r>
      </w:del>
      <w:r w:rsidRPr="00A9786D">
        <w:rPr>
          <w:rFonts w:ascii="Helvetica" w:hAnsi="Helvetica" w:cs="Helvetica"/>
          <w:sz w:val="22"/>
          <w:szCs w:val="22"/>
        </w:rPr>
        <w:t>normal distribution using the average global variables indicated above, as well as some additional variables that are hard-coded and invisible to the user</w:t>
      </w:r>
      <w:r w:rsidRPr="00061C54">
        <w:rPr>
          <w:rFonts w:ascii="Helvetica" w:hAnsi="Helvetica" w:cs="Helvetica"/>
          <w:color w:val="F79646" w:themeColor="accent6"/>
          <w:sz w:val="22"/>
          <w:szCs w:val="22"/>
        </w:rPr>
        <w:t>.</w:t>
      </w:r>
      <w:r>
        <w:rPr>
          <w:rFonts w:ascii="Helvetica" w:hAnsi="Helvetica" w:cs="Helvetica"/>
          <w:color w:val="F79646" w:themeColor="accent6"/>
          <w:sz w:val="22"/>
          <w:szCs w:val="22"/>
        </w:rPr>
        <w:t xml:space="preserve"> </w:t>
      </w:r>
      <w:r w:rsidRPr="00811E0F">
        <w:rPr>
          <w:rFonts w:ascii="Helvetica" w:hAnsi="Helvetica" w:cs="Helvetica"/>
          <w:color w:val="4F81BD" w:themeColor="accent1"/>
          <w:sz w:val="22"/>
          <w:szCs w:val="22"/>
        </w:rPr>
        <w:t>The actual functional dependence</w:t>
      </w:r>
      <w:r>
        <w:rPr>
          <w:rFonts w:ascii="Helvetica" w:hAnsi="Helvetica" w:cs="Helvetica"/>
          <w:color w:val="F79646" w:themeColor="accent6"/>
          <w:sz w:val="22"/>
          <w:szCs w:val="22"/>
        </w:rPr>
        <w:t xml:space="preserve"> of the three</w:t>
      </w:r>
      <w:del w:id="309" w:author="Bartos, Thomas M" w:date="2013-07-13T22:46:00Z">
        <w:r w:rsidDel="00FC13F4">
          <w:rPr>
            <w:rFonts w:ascii="Helvetica" w:hAnsi="Helvetica" w:cs="Helvetica"/>
            <w:color w:val="F79646" w:themeColor="accent6"/>
            <w:sz w:val="22"/>
            <w:szCs w:val="22"/>
          </w:rPr>
          <w:delText xml:space="preserve"> [major?]</w:delText>
        </w:r>
      </w:del>
      <w:r>
        <w:rPr>
          <w:rFonts w:ascii="Helvetica" w:hAnsi="Helvetica" w:cs="Helvetica"/>
          <w:color w:val="F79646" w:themeColor="accent6"/>
          <w:sz w:val="22"/>
          <w:szCs w:val="22"/>
        </w:rPr>
        <w:t xml:space="preserve"> components of </w:t>
      </w:r>
      <w:r w:rsidRPr="00811E0F">
        <w:rPr>
          <w:rFonts w:ascii="Helvetica" w:hAnsi="Helvetica" w:cs="Helvetica"/>
          <w:color w:val="4F81BD" w:themeColor="accent1"/>
          <w:sz w:val="22"/>
          <w:szCs w:val="22"/>
        </w:rPr>
        <w:t>Attitude, Justification and Certainty on the Likelihood of practicing safe sex will be discussed in</w:t>
      </w:r>
      <w:r>
        <w:rPr>
          <w:rFonts w:ascii="Helvetica" w:hAnsi="Helvetica" w:cs="Helvetica"/>
          <w:color w:val="F79646" w:themeColor="accent6"/>
          <w:sz w:val="22"/>
          <w:szCs w:val="22"/>
        </w:rPr>
        <w:t xml:space="preserve"> </w:t>
      </w:r>
      <w:del w:id="310" w:author="Bartos, Thomas M" w:date="2013-07-13T22:46:00Z">
        <w:r w:rsidDel="00FC13F4">
          <w:rPr>
            <w:rFonts w:ascii="Helvetica" w:hAnsi="Helvetica" w:cs="Helvetica"/>
            <w:color w:val="F79646" w:themeColor="accent6"/>
            <w:sz w:val="22"/>
            <w:szCs w:val="22"/>
          </w:rPr>
          <w:delText>[</w:delText>
        </w:r>
      </w:del>
      <w:r>
        <w:rPr>
          <w:rFonts w:ascii="Helvetica" w:hAnsi="Helvetica" w:cs="Helvetica"/>
          <w:color w:val="F79646" w:themeColor="accent6"/>
          <w:sz w:val="22"/>
          <w:szCs w:val="22"/>
        </w:rPr>
        <w:t>further</w:t>
      </w:r>
      <w:ins w:id="311" w:author="Bartos, Thomas M" w:date="2013-07-13T22:46:00Z">
        <w:r w:rsidR="00FC13F4">
          <w:rPr>
            <w:rFonts w:ascii="Helvetica" w:hAnsi="Helvetica" w:cs="Helvetica"/>
            <w:color w:val="F79646" w:themeColor="accent6"/>
            <w:sz w:val="22"/>
            <w:szCs w:val="22"/>
          </w:rPr>
          <w:t xml:space="preserve"> </w:t>
        </w:r>
      </w:ins>
      <w:del w:id="312" w:author="Bartos, Thomas M" w:date="2013-07-13T22:46:00Z">
        <w:r w:rsidDel="00FC13F4">
          <w:rPr>
            <w:rFonts w:ascii="Helvetica" w:hAnsi="Helvetica" w:cs="Helvetica"/>
            <w:color w:val="F79646" w:themeColor="accent6"/>
            <w:sz w:val="22"/>
            <w:szCs w:val="22"/>
          </w:rPr>
          <w:delText xml:space="preserve">] </w:delText>
        </w:r>
      </w:del>
      <w:r w:rsidRPr="00811E0F">
        <w:rPr>
          <w:rFonts w:ascii="Helvetica" w:hAnsi="Helvetica" w:cs="Helvetica"/>
          <w:color w:val="4F81BD" w:themeColor="accent1"/>
          <w:sz w:val="22"/>
          <w:szCs w:val="22"/>
        </w:rPr>
        <w:t>detail below</w:t>
      </w:r>
      <w:ins w:id="313" w:author="Bartos, Thomas M" w:date="2013-07-13T22:46:00Z">
        <w:r w:rsidR="00FC13F4">
          <w:rPr>
            <w:rFonts w:ascii="Helvetica" w:hAnsi="Helvetica" w:cs="Helvetica"/>
            <w:color w:val="F79646" w:themeColor="accent6"/>
            <w:sz w:val="22"/>
            <w:szCs w:val="22"/>
          </w:rPr>
          <w:t>.</w:t>
        </w:r>
      </w:ins>
      <w:del w:id="314" w:author="Bartos, Thomas M" w:date="2013-07-13T22:46:00Z">
        <w:r w:rsidDel="00FC13F4">
          <w:rPr>
            <w:rFonts w:ascii="Helvetica" w:hAnsi="Helvetica" w:cs="Helvetica"/>
            <w:color w:val="F79646" w:themeColor="accent6"/>
            <w:sz w:val="22"/>
            <w:szCs w:val="22"/>
          </w:rPr>
          <w:delText xml:space="preserve"> [in context of rationalization…? Or what section?].</w:delText>
        </w:r>
      </w:del>
    </w:p>
    <w:p w14:paraId="15EF1968" w14:textId="77777777" w:rsidR="004D176B" w:rsidRPr="00BC5D0A" w:rsidRDefault="004D176B" w:rsidP="006E4950">
      <w:pPr>
        <w:widowControl w:val="0"/>
        <w:autoSpaceDE w:val="0"/>
        <w:autoSpaceDN w:val="0"/>
        <w:adjustRightInd w:val="0"/>
        <w:spacing w:line="360" w:lineRule="auto"/>
        <w:rPr>
          <w:rFonts w:ascii="Helvetica" w:hAnsi="Helvetica" w:cs="Helvetica"/>
          <w:sz w:val="22"/>
          <w:szCs w:val="22"/>
        </w:rPr>
      </w:pPr>
    </w:p>
    <w:p w14:paraId="7994F229" w14:textId="5411EA11" w:rsidR="00BC5D0A" w:rsidRDefault="00BC5D0A" w:rsidP="00EB3870">
      <w:pPr>
        <w:widowControl w:val="0"/>
        <w:autoSpaceDE w:val="0"/>
        <w:autoSpaceDN w:val="0"/>
        <w:adjustRightInd w:val="0"/>
        <w:spacing w:line="360" w:lineRule="auto"/>
        <w:rPr>
          <w:rFonts w:ascii="Helvetica" w:hAnsi="Helvetica" w:cs="Helvetica"/>
          <w:b/>
          <w:color w:val="F79646" w:themeColor="accent6"/>
          <w:sz w:val="22"/>
          <w:szCs w:val="22"/>
          <w:u w:val="single"/>
        </w:rPr>
      </w:pPr>
      <w:r w:rsidRPr="00877D28">
        <w:rPr>
          <w:rFonts w:ascii="Helvetica" w:hAnsi="Helvetica" w:cs="Helvetica"/>
          <w:b/>
          <w:sz w:val="22"/>
          <w:szCs w:val="22"/>
        </w:rPr>
        <w:t>Attitude:</w:t>
      </w:r>
      <w:r w:rsidRPr="00F177FA">
        <w:rPr>
          <w:rFonts w:ascii="Helvetica" w:hAnsi="Helvetica" w:cs="Helvetica"/>
          <w:b/>
          <w:sz w:val="22"/>
          <w:szCs w:val="22"/>
        </w:rPr>
        <w:t xml:space="preserve">  </w:t>
      </w:r>
      <w:r>
        <w:rPr>
          <w:rFonts w:ascii="Helvetica" w:hAnsi="Helvetica" w:cs="Helvetica"/>
          <w:sz w:val="22"/>
          <w:szCs w:val="22"/>
        </w:rPr>
        <w:t xml:space="preserve">An agent’s attitude is initially set to </w:t>
      </w:r>
      <w:del w:id="315" w:author="Bartos, Thomas M" w:date="2013-07-13T22:47:00Z">
        <w:r w:rsidDel="00FC13F4">
          <w:rPr>
            <w:rFonts w:ascii="Helvetica" w:hAnsi="Helvetica" w:cs="Helvetica"/>
            <w:color w:val="F79646" w:themeColor="accent6"/>
            <w:sz w:val="22"/>
            <w:szCs w:val="22"/>
          </w:rPr>
          <w:delText>[</w:delText>
        </w:r>
        <w:r w:rsidRPr="006C00A2" w:rsidDel="00FC13F4">
          <w:rPr>
            <w:rFonts w:ascii="Helvetica" w:hAnsi="Helvetica" w:cs="Helvetica"/>
            <w:color w:val="F79646" w:themeColor="accent6"/>
            <w:sz w:val="22"/>
            <w:szCs w:val="22"/>
          </w:rPr>
          <w:delText xml:space="preserve">condom </w:delText>
        </w:r>
        <w:r w:rsidDel="00FC13F4">
          <w:rPr>
            <w:rFonts w:ascii="Helvetica" w:hAnsi="Helvetica" w:cs="Helvetica"/>
            <w:color w:val="F79646" w:themeColor="accent6"/>
            <w:sz w:val="22"/>
            <w:szCs w:val="22"/>
          </w:rPr>
          <w:delText xml:space="preserve">intention] </w:delText>
        </w:r>
        <w:r w:rsidRPr="00CC2755" w:rsidDel="00FC13F4">
          <w:rPr>
            <w:rFonts w:ascii="Helvetica" w:hAnsi="Helvetica" w:cs="Helvetica"/>
            <w:color w:val="4F81BD" w:themeColor="accent1"/>
            <w:sz w:val="22"/>
            <w:szCs w:val="22"/>
          </w:rPr>
          <w:delText>…</w:delText>
        </w:r>
      </w:del>
      <w:r w:rsidRPr="00CC2755">
        <w:rPr>
          <w:rFonts w:ascii="Helvetica" w:hAnsi="Helvetica" w:cs="Helvetica"/>
          <w:color w:val="4F81BD" w:themeColor="accent1"/>
          <w:sz w:val="22"/>
          <w:szCs w:val="22"/>
        </w:rPr>
        <w:t xml:space="preserve">a random selection from a normally distributed range centered </w:t>
      </w:r>
      <w:proofErr w:type="gramStart"/>
      <w:r w:rsidRPr="00CC2755">
        <w:rPr>
          <w:rFonts w:ascii="Helvetica" w:hAnsi="Helvetica" w:cs="Helvetica"/>
          <w:color w:val="4F81BD" w:themeColor="accent1"/>
          <w:sz w:val="22"/>
          <w:szCs w:val="22"/>
        </w:rPr>
        <w:t>around</w:t>
      </w:r>
      <w:proofErr w:type="gramEnd"/>
      <w:r w:rsidRPr="00CC2755">
        <w:rPr>
          <w:rFonts w:ascii="Helvetica" w:hAnsi="Helvetica" w:cs="Helvetica"/>
          <w:color w:val="4F81BD" w:themeColor="accent1"/>
          <w:sz w:val="22"/>
          <w:szCs w:val="22"/>
        </w:rPr>
        <w:t xml:space="preserve"> a user specified mean.</w:t>
      </w:r>
      <w:r>
        <w:rPr>
          <w:rFonts w:ascii="Helvetica" w:hAnsi="Helvetica" w:cs="Helvetica"/>
          <w:color w:val="F79646" w:themeColor="accent6"/>
          <w:sz w:val="22"/>
          <w:szCs w:val="22"/>
        </w:rPr>
        <w:t xml:space="preserve"> </w:t>
      </w:r>
      <w:r>
        <w:rPr>
          <w:rFonts w:ascii="Helvetica" w:hAnsi="Helvetica" w:cs="Helvetica"/>
          <w:sz w:val="22"/>
          <w:szCs w:val="22"/>
        </w:rPr>
        <w:t xml:space="preserve">Attitude evolves </w:t>
      </w:r>
      <w:r w:rsidRPr="00A9786D">
        <w:rPr>
          <w:rFonts w:ascii="Helvetica" w:hAnsi="Helvetica" w:cs="Helvetica"/>
          <w:sz w:val="22"/>
          <w:szCs w:val="22"/>
        </w:rPr>
        <w:t>over</w:t>
      </w:r>
      <w:r>
        <w:rPr>
          <w:rFonts w:ascii="Helvetica" w:hAnsi="Helvetica" w:cs="Helvetica"/>
          <w:sz w:val="22"/>
          <w:szCs w:val="22"/>
        </w:rPr>
        <w:t xml:space="preserve"> the course of the model and </w:t>
      </w:r>
      <w:del w:id="316" w:author="Bartos, Thomas M" w:date="2013-07-13T22:47:00Z">
        <w:r w:rsidRPr="006C00A2" w:rsidDel="00FC13F4">
          <w:rPr>
            <w:rFonts w:ascii="Helvetica" w:hAnsi="Helvetica" w:cs="Helvetica"/>
            <w:color w:val="F79646" w:themeColor="accent6"/>
            <w:sz w:val="22"/>
            <w:szCs w:val="22"/>
          </w:rPr>
          <w:delText>changes/has the potential to change [on each tick]</w:delText>
        </w:r>
        <w:r w:rsidDel="00FC13F4">
          <w:rPr>
            <w:rFonts w:ascii="Helvetica" w:hAnsi="Helvetica" w:cs="Helvetica"/>
            <w:color w:val="F79646" w:themeColor="accent6"/>
            <w:sz w:val="22"/>
            <w:szCs w:val="22"/>
          </w:rPr>
          <w:delText xml:space="preserve"> </w:delText>
        </w:r>
      </w:del>
      <w:r w:rsidRPr="00CC2755">
        <w:rPr>
          <w:rFonts w:ascii="Helvetica" w:hAnsi="Helvetica" w:cs="Helvetica"/>
          <w:color w:val="4F81BD" w:themeColor="accent1"/>
          <w:sz w:val="22"/>
          <w:szCs w:val="22"/>
        </w:rPr>
        <w:t xml:space="preserve">is updated on each tick </w:t>
      </w:r>
      <w:r w:rsidRPr="00A9786D">
        <w:rPr>
          <w:rFonts w:ascii="Helvetica" w:hAnsi="Helvetica" w:cs="Helvetica"/>
          <w:sz w:val="22"/>
          <w:szCs w:val="22"/>
        </w:rPr>
        <w:t>based on talking to peers or</w:t>
      </w:r>
      <w:r w:rsidRPr="006C00A2">
        <w:rPr>
          <w:rFonts w:ascii="Helvetica" w:hAnsi="Helvetica" w:cs="Helvetica"/>
          <w:color w:val="F79646" w:themeColor="accent6"/>
          <w:sz w:val="22"/>
          <w:szCs w:val="22"/>
        </w:rPr>
        <w:t xml:space="preserve"> getting infected.</w:t>
      </w:r>
    </w:p>
    <w:p w14:paraId="30F8CE98" w14:textId="77777777" w:rsidR="001048E7" w:rsidRPr="001048E7" w:rsidRDefault="001048E7" w:rsidP="00EB3870">
      <w:pPr>
        <w:widowControl w:val="0"/>
        <w:autoSpaceDE w:val="0"/>
        <w:autoSpaceDN w:val="0"/>
        <w:adjustRightInd w:val="0"/>
        <w:spacing w:line="360" w:lineRule="auto"/>
        <w:rPr>
          <w:rFonts w:ascii="Helvetica" w:hAnsi="Helvetica" w:cs="Helvetica"/>
          <w:b/>
          <w:color w:val="F79646" w:themeColor="accent6"/>
          <w:sz w:val="22"/>
          <w:szCs w:val="22"/>
          <w:u w:val="single"/>
        </w:rPr>
      </w:pPr>
    </w:p>
    <w:p w14:paraId="1C3DF0BF" w14:textId="5DADF0EC" w:rsidR="00BC5D0A" w:rsidRDefault="00BC5D0A" w:rsidP="00BC5D0A">
      <w:pPr>
        <w:widowControl w:val="0"/>
        <w:autoSpaceDE w:val="0"/>
        <w:autoSpaceDN w:val="0"/>
        <w:adjustRightInd w:val="0"/>
        <w:spacing w:line="360" w:lineRule="auto"/>
        <w:rPr>
          <w:rFonts w:ascii="Helvetica" w:hAnsi="Helvetica" w:cs="Helvetica"/>
          <w:sz w:val="22"/>
          <w:szCs w:val="22"/>
        </w:rPr>
      </w:pPr>
      <w:r w:rsidRPr="00877D28">
        <w:rPr>
          <w:rFonts w:ascii="Helvetica" w:hAnsi="Helvetica" w:cs="Helvetica"/>
          <w:b/>
          <w:sz w:val="22"/>
          <w:szCs w:val="22"/>
        </w:rPr>
        <w:t>Certainty:</w:t>
      </w:r>
      <w:r>
        <w:rPr>
          <w:rFonts w:ascii="Helvetica" w:hAnsi="Helvetica" w:cs="Helvetica"/>
          <w:sz w:val="22"/>
          <w:szCs w:val="22"/>
        </w:rPr>
        <w:t xml:space="preserve">   Certainty is </w:t>
      </w:r>
      <w:r w:rsidRPr="00EB3870">
        <w:rPr>
          <w:rFonts w:ascii="Helvetica" w:hAnsi="Helvetica" w:cs="Helvetica"/>
          <w:sz w:val="22"/>
          <w:szCs w:val="22"/>
        </w:rPr>
        <w:t xml:space="preserve">initially set to </w:t>
      </w:r>
      <w:del w:id="317" w:author="Bartos, Thomas M" w:date="2013-07-13T22:47:00Z">
        <w:r w:rsidRPr="0001005C" w:rsidDel="00FC13F4">
          <w:rPr>
            <w:rFonts w:ascii="Helvetica" w:hAnsi="Helvetica" w:cs="Helvetica"/>
            <w:color w:val="F79646" w:themeColor="accent6"/>
            <w:sz w:val="22"/>
            <w:szCs w:val="22"/>
            <w:highlight w:val="yellow"/>
          </w:rPr>
          <w:delText>a value near? (redundant if already talked about normal random distribution?)</w:delText>
        </w:r>
        <w:r w:rsidRPr="00705094" w:rsidDel="00FC13F4">
          <w:rPr>
            <w:rFonts w:ascii="Helvetica" w:hAnsi="Helvetica" w:cs="Helvetica"/>
            <w:color w:val="F79646" w:themeColor="accent6"/>
            <w:sz w:val="22"/>
            <w:szCs w:val="22"/>
          </w:rPr>
          <w:delText xml:space="preserve"> </w:delText>
        </w:r>
      </w:del>
      <w:r w:rsidRPr="00C65CEF">
        <w:rPr>
          <w:rFonts w:ascii="Helvetica" w:hAnsi="Helvetica" w:cs="Helvetica"/>
          <w:color w:val="4F81BD" w:themeColor="accent1"/>
          <w:sz w:val="22"/>
          <w:szCs w:val="22"/>
        </w:rPr>
        <w:t>a randomly generated value using the variable</w:t>
      </w:r>
      <w:r>
        <w:rPr>
          <w:rFonts w:ascii="Helvetica" w:hAnsi="Helvetica" w:cs="Helvetica"/>
          <w:color w:val="F79646" w:themeColor="accent6"/>
          <w:sz w:val="22"/>
          <w:szCs w:val="22"/>
        </w:rPr>
        <w:t xml:space="preserve"> </w:t>
      </w:r>
      <w:proofErr w:type="spellStart"/>
      <w:r w:rsidRPr="0001005C">
        <w:rPr>
          <w:rFonts w:ascii="Helvetica" w:hAnsi="Helvetica" w:cs="Helvetica"/>
          <w:sz w:val="22"/>
          <w:szCs w:val="22"/>
        </w:rPr>
        <w:t>avg</w:t>
      </w:r>
      <w:proofErr w:type="spellEnd"/>
      <w:ins w:id="318" w:author="Bartos, Thomas M" w:date="2013-07-13T22:47:00Z">
        <w:r w:rsidR="00FC13F4">
          <w:rPr>
            <w:rFonts w:ascii="Helvetica" w:hAnsi="Helvetica" w:cs="Helvetica"/>
            <w:sz w:val="22"/>
            <w:szCs w:val="22"/>
          </w:rPr>
          <w:noBreakHyphen/>
        </w:r>
      </w:ins>
      <w:del w:id="319" w:author="Bartos, Thomas M" w:date="2013-07-13T22:47:00Z">
        <w:r w:rsidRPr="0001005C" w:rsidDel="00FC13F4">
          <w:rPr>
            <w:rFonts w:ascii="Helvetica" w:hAnsi="Helvetica" w:cs="Helvetica"/>
            <w:sz w:val="22"/>
            <w:szCs w:val="22"/>
          </w:rPr>
          <w:delText>-</w:delText>
        </w:r>
      </w:del>
      <w:proofErr w:type="spellStart"/>
      <w:r w:rsidRPr="00EB3870">
        <w:rPr>
          <w:rFonts w:ascii="Helvetica" w:hAnsi="Helvetica" w:cs="Helvetica"/>
          <w:sz w:val="22"/>
          <w:szCs w:val="22"/>
        </w:rPr>
        <w:t>mesosystem</w:t>
      </w:r>
      <w:proofErr w:type="spellEnd"/>
      <w:r w:rsidRPr="00EB3870">
        <w:rPr>
          <w:rFonts w:ascii="Helvetica" w:hAnsi="Helvetica" w:cs="Helvetica"/>
          <w:sz w:val="22"/>
          <w:szCs w:val="22"/>
        </w:rPr>
        <w:t>-condom-encouragement</w:t>
      </w:r>
      <w:r>
        <w:rPr>
          <w:rFonts w:ascii="Helvetica" w:hAnsi="Helvetica" w:cs="Helvetica"/>
          <w:sz w:val="22"/>
          <w:szCs w:val="22"/>
        </w:rPr>
        <w:t xml:space="preserve">. </w:t>
      </w:r>
      <w:del w:id="320" w:author="Bartos, Thomas M" w:date="2013-07-13T22:48:00Z">
        <w:r w:rsidDel="00FC13F4">
          <w:rPr>
            <w:rFonts w:ascii="Helvetica" w:hAnsi="Helvetica" w:cs="Helvetica"/>
            <w:sz w:val="22"/>
            <w:szCs w:val="22"/>
          </w:rPr>
          <w:delText>Certainty is the best determination of behavior, according to research (</w:delText>
        </w:r>
        <w:r w:rsidRPr="00705094" w:rsidDel="00FC13F4">
          <w:rPr>
            <w:rFonts w:ascii="Helvetica" w:hAnsi="Helvetica" w:cs="Helvetica"/>
            <w:sz w:val="22"/>
            <w:szCs w:val="22"/>
            <w:highlight w:val="yellow"/>
          </w:rPr>
          <w:delText>citation</w:delText>
        </w:r>
        <w:r w:rsidRPr="00705094" w:rsidDel="00FC13F4">
          <w:rPr>
            <w:rFonts w:ascii="Helvetica" w:hAnsi="Helvetica" w:cs="Helvetica"/>
            <w:sz w:val="22"/>
            <w:szCs w:val="22"/>
          </w:rPr>
          <w:delText>).</w:delText>
        </w:r>
        <w:r w:rsidDel="00FC13F4">
          <w:rPr>
            <w:rFonts w:ascii="Helvetica" w:hAnsi="Helvetica" w:cs="Helvetica"/>
            <w:sz w:val="22"/>
            <w:szCs w:val="22"/>
          </w:rPr>
          <w:delText xml:space="preserve"> </w:delText>
        </w:r>
        <w:r w:rsidRPr="009F3150" w:rsidDel="00FC13F4">
          <w:rPr>
            <w:rFonts w:ascii="Helvetica" w:hAnsi="Helvetica" w:cs="Helvetica"/>
            <w:color w:val="4F81BD" w:themeColor="accent1"/>
            <w:sz w:val="22"/>
            <w:szCs w:val="22"/>
          </w:rPr>
          <w:delText>However</w:delText>
        </w:r>
      </w:del>
      <w:ins w:id="321" w:author="Bartos, Thomas M" w:date="2013-07-13T22:48:00Z">
        <w:r w:rsidR="00FC13F4">
          <w:rPr>
            <w:rFonts w:ascii="Helvetica" w:hAnsi="Helvetica" w:cs="Helvetica"/>
            <w:sz w:val="22"/>
            <w:szCs w:val="22"/>
          </w:rPr>
          <w:t>Although Certainty in some studies is an indicator of actual behavior</w:t>
        </w:r>
      </w:ins>
      <w:r w:rsidRPr="009F3150">
        <w:rPr>
          <w:rFonts w:ascii="Helvetica" w:hAnsi="Helvetica" w:cs="Helvetica"/>
          <w:color w:val="4F81BD" w:themeColor="accent1"/>
          <w:sz w:val="22"/>
          <w:szCs w:val="22"/>
        </w:rPr>
        <w:t xml:space="preserve">, </w:t>
      </w:r>
      <w:ins w:id="322" w:author="Bartos, Thomas M" w:date="2013-07-13T22:49:00Z">
        <w:r w:rsidR="00FC13F4">
          <w:rPr>
            <w:rFonts w:ascii="Helvetica" w:hAnsi="Helvetica" w:cs="Helvetica"/>
            <w:color w:val="4F81BD" w:themeColor="accent1"/>
            <w:sz w:val="22"/>
            <w:szCs w:val="22"/>
          </w:rPr>
          <w:t xml:space="preserve">in </w:t>
        </w:r>
      </w:ins>
      <w:r w:rsidRPr="009F3150">
        <w:rPr>
          <w:rFonts w:ascii="Helvetica" w:hAnsi="Helvetica" w:cs="Helvetica"/>
          <w:color w:val="4F81BD" w:themeColor="accent1"/>
          <w:sz w:val="22"/>
          <w:szCs w:val="22"/>
        </w:rPr>
        <w:t xml:space="preserve">this </w:t>
      </w:r>
      <w:proofErr w:type="spellStart"/>
      <w:r w:rsidRPr="009F3150">
        <w:rPr>
          <w:rFonts w:ascii="Helvetica" w:hAnsi="Helvetica" w:cs="Helvetica"/>
          <w:color w:val="4F81BD" w:themeColor="accent1"/>
          <w:sz w:val="22"/>
          <w:szCs w:val="22"/>
        </w:rPr>
        <w:t>NetLogo</w:t>
      </w:r>
      <w:proofErr w:type="spellEnd"/>
      <w:r w:rsidRPr="009F3150">
        <w:rPr>
          <w:rFonts w:ascii="Helvetica" w:hAnsi="Helvetica" w:cs="Helvetica"/>
          <w:color w:val="4F81BD" w:themeColor="accent1"/>
          <w:sz w:val="22"/>
          <w:szCs w:val="22"/>
        </w:rPr>
        <w:t xml:space="preserve"> model </w:t>
      </w:r>
      <w:ins w:id="323" w:author="Bartos, Thomas M" w:date="2013-07-13T22:49:00Z">
        <w:r w:rsidR="00FC13F4">
          <w:rPr>
            <w:rFonts w:ascii="Helvetica" w:hAnsi="Helvetica" w:cs="Helvetica"/>
            <w:color w:val="4F81BD" w:themeColor="accent1"/>
            <w:sz w:val="22"/>
            <w:szCs w:val="22"/>
          </w:rPr>
          <w:t>C</w:t>
        </w:r>
      </w:ins>
      <w:del w:id="324" w:author="Bartos, Thomas M" w:date="2013-07-13T22:49:00Z">
        <w:r w:rsidRPr="009F3150" w:rsidDel="00FC13F4">
          <w:rPr>
            <w:rFonts w:ascii="Helvetica" w:hAnsi="Helvetica" w:cs="Helvetica"/>
            <w:color w:val="4F81BD" w:themeColor="accent1"/>
            <w:sz w:val="22"/>
            <w:szCs w:val="22"/>
          </w:rPr>
          <w:delText>has c</w:delText>
        </w:r>
      </w:del>
      <w:r w:rsidRPr="009F3150">
        <w:rPr>
          <w:rFonts w:ascii="Helvetica" w:hAnsi="Helvetica" w:cs="Helvetica"/>
          <w:color w:val="4F81BD" w:themeColor="accent1"/>
          <w:sz w:val="22"/>
          <w:szCs w:val="22"/>
        </w:rPr>
        <w:t xml:space="preserve">ertainty as an influencing variable for Attitude, which ultimately determines </w:t>
      </w:r>
      <w:r w:rsidRPr="00CC2755">
        <w:rPr>
          <w:rFonts w:ascii="Helvetica" w:hAnsi="Helvetica" w:cs="Helvetica"/>
          <w:color w:val="4F81BD" w:themeColor="accent1"/>
          <w:sz w:val="22"/>
          <w:szCs w:val="22"/>
        </w:rPr>
        <w:t>the</w:t>
      </w:r>
      <w:r w:rsidRPr="009F3150">
        <w:rPr>
          <w:rFonts w:ascii="Helvetica" w:hAnsi="Helvetica" w:cs="Helvetica"/>
          <w:color w:val="F79646" w:themeColor="accent6"/>
          <w:sz w:val="22"/>
          <w:szCs w:val="22"/>
        </w:rPr>
        <w:t xml:space="preserve"> </w:t>
      </w:r>
      <w:del w:id="325" w:author="Bartos, Thomas M" w:date="2013-07-13T22:49:00Z">
        <w:r w:rsidRPr="00CC2755" w:rsidDel="00FC13F4">
          <w:rPr>
            <w:rFonts w:ascii="Helvetica" w:hAnsi="Helvetica" w:cs="Helvetica"/>
            <w:color w:val="4F81BD" w:themeColor="accent1"/>
            <w:sz w:val="22"/>
            <w:szCs w:val="22"/>
          </w:rPr>
          <w:delText>L/</w:delText>
        </w:r>
      </w:del>
      <w:r w:rsidRPr="009F3150">
        <w:rPr>
          <w:rFonts w:ascii="Helvetica" w:hAnsi="Helvetica" w:cs="Helvetica"/>
          <w:color w:val="F79646" w:themeColor="accent6"/>
          <w:sz w:val="22"/>
          <w:szCs w:val="22"/>
        </w:rPr>
        <w:t>likelihood of</w:t>
      </w:r>
      <w:r>
        <w:rPr>
          <w:rFonts w:ascii="Helvetica" w:hAnsi="Helvetica" w:cs="Helvetica"/>
          <w:color w:val="4F81BD" w:themeColor="accent1"/>
          <w:sz w:val="22"/>
          <w:szCs w:val="22"/>
        </w:rPr>
        <w:t xml:space="preserve"> </w:t>
      </w:r>
      <w:r w:rsidRPr="009F3150">
        <w:rPr>
          <w:rFonts w:ascii="Helvetica" w:hAnsi="Helvetica" w:cs="Helvetica"/>
          <w:color w:val="4F81BD" w:themeColor="accent1"/>
          <w:sz w:val="22"/>
          <w:szCs w:val="22"/>
        </w:rPr>
        <w:t>whether safe sex is practiced.</w:t>
      </w:r>
    </w:p>
    <w:p w14:paraId="7A2A3A8E" w14:textId="77777777" w:rsidR="00EB3870" w:rsidRPr="00877D28" w:rsidRDefault="00EB3870" w:rsidP="006E4950">
      <w:pPr>
        <w:widowControl w:val="0"/>
        <w:autoSpaceDE w:val="0"/>
        <w:autoSpaceDN w:val="0"/>
        <w:adjustRightInd w:val="0"/>
        <w:spacing w:line="360" w:lineRule="auto"/>
        <w:rPr>
          <w:rFonts w:ascii="Helvetica" w:hAnsi="Helvetica" w:cs="Helvetica"/>
          <w:sz w:val="22"/>
          <w:szCs w:val="22"/>
        </w:rPr>
      </w:pPr>
    </w:p>
    <w:p w14:paraId="71B7D7F3" w14:textId="517ACBC2" w:rsidR="00EB3870" w:rsidRPr="00376A57" w:rsidRDefault="001B2899" w:rsidP="00376A57">
      <w:pPr>
        <w:spacing w:line="360" w:lineRule="auto"/>
        <w:rPr>
          <w:rFonts w:ascii="Helvetica" w:hAnsi="Helvetica" w:cs="Helvetica"/>
          <w:b/>
          <w:sz w:val="22"/>
          <w:szCs w:val="22"/>
          <w:u w:val="single"/>
        </w:rPr>
      </w:pPr>
      <w:r w:rsidRPr="00877D28">
        <w:rPr>
          <w:rFonts w:ascii="Helvetica" w:hAnsi="Helvetica" w:cs="Helvetica"/>
          <w:b/>
          <w:sz w:val="22"/>
          <w:szCs w:val="22"/>
        </w:rPr>
        <w:t>Justification:</w:t>
      </w:r>
      <w:r w:rsidR="00376A57" w:rsidRPr="00376A57">
        <w:rPr>
          <w:rFonts w:ascii="Helvetica" w:hAnsi="Helvetica" w:cs="Helvetica"/>
          <w:sz w:val="22"/>
          <w:szCs w:val="22"/>
        </w:rPr>
        <w:t xml:space="preserve">  </w:t>
      </w:r>
      <w:r w:rsidR="00705094">
        <w:rPr>
          <w:rFonts w:ascii="Helvetica" w:hAnsi="Helvetica" w:cs="Helvetica"/>
          <w:sz w:val="22"/>
          <w:szCs w:val="22"/>
        </w:rPr>
        <w:t>Justification</w:t>
      </w:r>
      <w:ins w:id="326" w:author="Bartos, Thomas M" w:date="2013-07-13T22:49:00Z">
        <w:r w:rsidR="00FC13F4">
          <w:rPr>
            <w:rFonts w:ascii="Helvetica" w:hAnsi="Helvetica" w:cs="Helvetica"/>
            <w:sz w:val="22"/>
            <w:szCs w:val="22"/>
          </w:rPr>
          <w:t xml:space="preserve"> (knowledge)</w:t>
        </w:r>
      </w:ins>
      <w:r w:rsidR="00705094">
        <w:rPr>
          <w:rFonts w:ascii="Helvetica" w:hAnsi="Helvetica" w:cs="Helvetica"/>
          <w:sz w:val="22"/>
          <w:szCs w:val="22"/>
        </w:rPr>
        <w:t xml:space="preserve"> is </w:t>
      </w:r>
      <w:r w:rsidR="00EB3870" w:rsidRPr="00EB3870">
        <w:rPr>
          <w:rFonts w:ascii="Helvetica" w:hAnsi="Helvetica" w:cs="Helvetica"/>
          <w:sz w:val="22"/>
          <w:szCs w:val="22"/>
        </w:rPr>
        <w:t>initially set to the level of accurate education this agent has about safe sex and condom usage</w:t>
      </w:r>
      <w:ins w:id="327" w:author="Bartos, Thomas M" w:date="2013-07-13T22:49:00Z">
        <w:r w:rsidR="00FC13F4">
          <w:rPr>
            <w:rFonts w:ascii="Helvetica" w:hAnsi="Helvetica" w:cs="Helvetica"/>
            <w:sz w:val="22"/>
            <w:szCs w:val="22"/>
          </w:rPr>
          <w:t>.</w:t>
        </w:r>
      </w:ins>
      <w:del w:id="328" w:author="Bartos, Thomas M" w:date="2013-07-13T22:49:00Z">
        <w:r w:rsidR="00705094" w:rsidDel="00FC13F4">
          <w:rPr>
            <w:rFonts w:ascii="Helvetica" w:hAnsi="Helvetica" w:cs="Helvetica"/>
            <w:sz w:val="22"/>
            <w:szCs w:val="22"/>
          </w:rPr>
          <w:delText>.</w:delText>
        </w:r>
        <w:r w:rsidR="00877D28" w:rsidDel="00FC13F4">
          <w:rPr>
            <w:rFonts w:ascii="Helvetica" w:hAnsi="Helvetica" w:cs="Helvetica"/>
            <w:sz w:val="22"/>
            <w:szCs w:val="22"/>
          </w:rPr>
          <w:delText xml:space="preserve"> </w:delText>
        </w:r>
        <w:r w:rsidR="00877D28" w:rsidRPr="00705094" w:rsidDel="00FC13F4">
          <w:rPr>
            <w:rFonts w:ascii="Helvetica" w:hAnsi="Helvetica" w:cs="Helvetica"/>
            <w:sz w:val="22"/>
            <w:szCs w:val="22"/>
            <w:highlight w:val="yellow"/>
          </w:rPr>
          <w:delText>(revisit)</w:delText>
        </w:r>
      </w:del>
    </w:p>
    <w:p w14:paraId="383E9672" w14:textId="77777777" w:rsidR="00877D28" w:rsidRDefault="00877D28" w:rsidP="006E4950">
      <w:pPr>
        <w:widowControl w:val="0"/>
        <w:autoSpaceDE w:val="0"/>
        <w:autoSpaceDN w:val="0"/>
        <w:adjustRightInd w:val="0"/>
        <w:spacing w:line="360" w:lineRule="auto"/>
        <w:rPr>
          <w:rFonts w:ascii="Helvetica" w:hAnsi="Helvetica" w:cs="Helvetica"/>
          <w:sz w:val="22"/>
          <w:szCs w:val="22"/>
        </w:rPr>
      </w:pPr>
    </w:p>
    <w:p w14:paraId="0C74EFB6" w14:textId="5399A823" w:rsidR="00141E33" w:rsidRPr="005644E7" w:rsidRDefault="00141E33" w:rsidP="006E4950">
      <w:pPr>
        <w:widowControl w:val="0"/>
        <w:autoSpaceDE w:val="0"/>
        <w:autoSpaceDN w:val="0"/>
        <w:adjustRightInd w:val="0"/>
        <w:spacing w:line="360" w:lineRule="auto"/>
        <w:rPr>
          <w:rFonts w:ascii="Helvetica" w:hAnsi="Helvetica" w:cs="Helvetica"/>
          <w:color w:val="F79646" w:themeColor="accent6"/>
          <w:sz w:val="22"/>
          <w:szCs w:val="22"/>
        </w:rPr>
      </w:pPr>
      <w:r w:rsidRPr="005644E7">
        <w:rPr>
          <w:rFonts w:ascii="Helvetica" w:hAnsi="Helvetica" w:cs="Helvetica"/>
          <w:b/>
          <w:color w:val="F79646" w:themeColor="accent6"/>
          <w:sz w:val="22"/>
          <w:szCs w:val="22"/>
        </w:rPr>
        <w:t>Agent Appearance</w:t>
      </w:r>
      <w:r w:rsidRPr="005644E7">
        <w:rPr>
          <w:rFonts w:ascii="Helvetica" w:hAnsi="Helvetica" w:cs="Helvetica"/>
          <w:color w:val="F79646" w:themeColor="accent6"/>
          <w:sz w:val="22"/>
          <w:szCs w:val="22"/>
        </w:rPr>
        <w:t xml:space="preserve">  </w:t>
      </w:r>
      <w:r w:rsidR="008E2938">
        <w:rPr>
          <w:rFonts w:ascii="Helvetica" w:hAnsi="Helvetica" w:cs="Helvetica"/>
          <w:color w:val="F79646" w:themeColor="accent6"/>
          <w:sz w:val="22"/>
          <w:szCs w:val="22"/>
        </w:rPr>
        <w:t xml:space="preserve"> </w:t>
      </w:r>
      <w:r w:rsidR="008E2938" w:rsidRPr="008E2938">
        <w:rPr>
          <w:rFonts w:ascii="Helvetica" w:hAnsi="Helvetica" w:cs="Helvetica"/>
          <w:b/>
          <w:color w:val="4F81BD" w:themeColor="accent1"/>
          <w:sz w:val="22"/>
          <w:szCs w:val="22"/>
        </w:rPr>
        <w:t>(Agent Screen Characteristics</w:t>
      </w:r>
      <w:r w:rsidR="0001005C" w:rsidRPr="008E2938">
        <w:rPr>
          <w:rFonts w:ascii="Helvetica" w:hAnsi="Helvetica" w:cs="Helvetica"/>
          <w:b/>
          <w:color w:val="4F81BD" w:themeColor="accent1"/>
          <w:sz w:val="22"/>
          <w:szCs w:val="22"/>
        </w:rPr>
        <w:t>)</w:t>
      </w:r>
    </w:p>
    <w:p w14:paraId="57CA3365" w14:textId="77777777" w:rsidR="00141E33" w:rsidRPr="00141E33" w:rsidRDefault="00141E33" w:rsidP="006E4950">
      <w:pPr>
        <w:widowControl w:val="0"/>
        <w:autoSpaceDE w:val="0"/>
        <w:autoSpaceDN w:val="0"/>
        <w:adjustRightInd w:val="0"/>
        <w:spacing w:line="360" w:lineRule="auto"/>
        <w:rPr>
          <w:rFonts w:ascii="Helvetica" w:hAnsi="Helvetica" w:cs="Helvetica"/>
          <w:color w:val="4BACC6" w:themeColor="accent5"/>
          <w:sz w:val="22"/>
          <w:szCs w:val="22"/>
        </w:rPr>
      </w:pPr>
    </w:p>
    <w:p w14:paraId="00A4BBD6" w14:textId="665FDE25" w:rsidR="008E2938" w:rsidRPr="00F453B0" w:rsidRDefault="008E2938" w:rsidP="008E2938">
      <w:pPr>
        <w:widowControl w:val="0"/>
        <w:autoSpaceDE w:val="0"/>
        <w:autoSpaceDN w:val="0"/>
        <w:adjustRightInd w:val="0"/>
        <w:spacing w:line="360" w:lineRule="auto"/>
        <w:rPr>
          <w:rFonts w:ascii="Helvetica" w:hAnsi="Helvetica" w:cs="Helvetica"/>
          <w:b/>
          <w:sz w:val="22"/>
          <w:szCs w:val="22"/>
        </w:rPr>
      </w:pPr>
      <w:r w:rsidRPr="00F453B0">
        <w:rPr>
          <w:rFonts w:ascii="Helvetica" w:hAnsi="Helvetica" w:cs="Helvetica"/>
          <w:b/>
          <w:sz w:val="22"/>
          <w:szCs w:val="22"/>
        </w:rPr>
        <w:t>Shape:</w:t>
      </w:r>
      <w:r>
        <w:rPr>
          <w:rFonts w:ascii="Helvetica" w:hAnsi="Helvetica" w:cs="Helvetica"/>
          <w:b/>
          <w:sz w:val="22"/>
          <w:szCs w:val="22"/>
        </w:rPr>
        <w:t xml:space="preserve">  </w:t>
      </w:r>
      <w:r w:rsidRPr="00ED1CCC">
        <w:rPr>
          <w:rFonts w:ascii="Helvetica" w:hAnsi="Helvetica" w:cs="Helvetica"/>
          <w:sz w:val="22"/>
          <w:szCs w:val="22"/>
          <w:u w:val="single"/>
        </w:rPr>
        <w:t>Shape</w:t>
      </w:r>
      <w:r>
        <w:rPr>
          <w:rFonts w:ascii="Helvetica" w:hAnsi="Helvetica" w:cs="Helvetica"/>
          <w:sz w:val="22"/>
          <w:szCs w:val="22"/>
        </w:rPr>
        <w:t xml:space="preserve"> – Agent s</w:t>
      </w:r>
      <w:r w:rsidRPr="009316C8">
        <w:rPr>
          <w:rFonts w:ascii="Helvetica" w:hAnsi="Helvetica" w:cs="Helvetica"/>
          <w:sz w:val="22"/>
          <w:szCs w:val="22"/>
        </w:rPr>
        <w:t xml:space="preserve">hape is determined by gender and </w:t>
      </w:r>
      <w:r w:rsidRPr="00745762">
        <w:rPr>
          <w:rFonts w:ascii="Helvetica" w:hAnsi="Helvetica" w:cs="Helvetica"/>
          <w:color w:val="F79646" w:themeColor="accent6"/>
          <w:sz w:val="22"/>
          <w:szCs w:val="22"/>
        </w:rPr>
        <w:t>health</w:t>
      </w:r>
      <w:del w:id="329" w:author="Bartos, Thomas M" w:date="2013-07-13T22:49:00Z">
        <w:r w:rsidRPr="00745762" w:rsidDel="00FC13F4">
          <w:rPr>
            <w:rFonts w:ascii="Helvetica" w:hAnsi="Helvetica" w:cs="Helvetica"/>
            <w:color w:val="F79646" w:themeColor="accent6"/>
            <w:sz w:val="22"/>
            <w:szCs w:val="22"/>
          </w:rPr>
          <w:delText>/infection</w:delText>
        </w:r>
      </w:del>
      <w:r w:rsidRPr="009316C8">
        <w:rPr>
          <w:rFonts w:ascii="Helvetica" w:hAnsi="Helvetica" w:cs="Helvetica"/>
          <w:sz w:val="22"/>
          <w:szCs w:val="22"/>
        </w:rPr>
        <w:t xml:space="preserve"> status</w:t>
      </w:r>
      <w:r>
        <w:rPr>
          <w:rFonts w:ascii="Helvetica" w:hAnsi="Helvetica" w:cs="Helvetica"/>
          <w:sz w:val="22"/>
          <w:szCs w:val="22"/>
        </w:rPr>
        <w:t>. I</w:t>
      </w:r>
      <w:r w:rsidRPr="005226B3">
        <w:rPr>
          <w:rFonts w:ascii="Helvetica" w:hAnsi="Helvetica" w:cs="Helvetica"/>
          <w:sz w:val="22"/>
          <w:szCs w:val="22"/>
        </w:rPr>
        <w:t>nfected turtles have a dot on their shape</w:t>
      </w:r>
      <w:r>
        <w:rPr>
          <w:rFonts w:ascii="Helvetica" w:hAnsi="Helvetica" w:cs="Helvetica"/>
          <w:sz w:val="22"/>
          <w:szCs w:val="22"/>
        </w:rPr>
        <w:t>, and the color of the dot indicates whether or not they “know” they are infected (white: known? = true; black: known? = false)</w:t>
      </w:r>
      <w:r w:rsidRPr="0054008D">
        <w:rPr>
          <w:rFonts w:ascii="Helvetica" w:hAnsi="Helvetica" w:cs="Helvetica"/>
          <w:sz w:val="22"/>
          <w:szCs w:val="22"/>
        </w:rPr>
        <w:t>, which is based on being symptomatic</w:t>
      </w:r>
      <w:ins w:id="330" w:author="Bartos, Thomas M" w:date="2013-07-13T22:50:00Z">
        <w:r w:rsidR="00FC13F4">
          <w:rPr>
            <w:rFonts w:ascii="Helvetica" w:hAnsi="Helvetica" w:cs="Helvetica"/>
            <w:sz w:val="22"/>
            <w:szCs w:val="22"/>
          </w:rPr>
          <w:t xml:space="preserve"> (i.e., exhibiting symptoms)</w:t>
        </w:r>
      </w:ins>
      <w:r>
        <w:rPr>
          <w:rFonts w:ascii="Helvetica" w:hAnsi="Helvetica" w:cs="Helvetica"/>
          <w:sz w:val="22"/>
          <w:szCs w:val="22"/>
        </w:rPr>
        <w:t>.</w:t>
      </w:r>
      <w:r w:rsidRPr="0054008D">
        <w:rPr>
          <w:rFonts w:ascii="Helvetica" w:hAnsi="Helvetica" w:cs="Helvetica"/>
          <w:sz w:val="22"/>
          <w:szCs w:val="22"/>
        </w:rPr>
        <w:t xml:space="preserve"> </w:t>
      </w:r>
      <w:del w:id="331" w:author="Bartos, Thomas M" w:date="2013-07-13T22:50:00Z">
        <w:r w:rsidRPr="0054008D" w:rsidDel="00FC13F4">
          <w:rPr>
            <w:rFonts w:ascii="Helvetica" w:hAnsi="Helvetica" w:cs="Helvetica"/>
            <w:color w:val="F79646" w:themeColor="accent6"/>
            <w:sz w:val="22"/>
            <w:szCs w:val="22"/>
          </w:rPr>
          <w:delText>[is this clear to the reader</w:delText>
        </w:r>
        <w:r w:rsidDel="00FC13F4">
          <w:rPr>
            <w:rFonts w:ascii="Helvetica" w:hAnsi="Helvetica" w:cs="Helvetica"/>
            <w:color w:val="F79646" w:themeColor="accent6"/>
            <w:sz w:val="22"/>
            <w:szCs w:val="22"/>
          </w:rPr>
          <w:delText xml:space="preserve"> what this means</w:delText>
        </w:r>
        <w:r w:rsidRPr="0054008D" w:rsidDel="00FC13F4">
          <w:rPr>
            <w:rFonts w:ascii="Helvetica" w:hAnsi="Helvetica" w:cs="Helvetica"/>
            <w:color w:val="F79646" w:themeColor="accent6"/>
            <w:sz w:val="22"/>
            <w:szCs w:val="22"/>
          </w:rPr>
          <w:delText>?].</w:delText>
        </w:r>
        <w:r w:rsidDel="00FC13F4">
          <w:rPr>
            <w:rFonts w:ascii="Helvetica" w:hAnsi="Helvetica" w:cs="Helvetica"/>
            <w:sz w:val="22"/>
            <w:szCs w:val="22"/>
          </w:rPr>
          <w:delText xml:space="preserve"> </w:delText>
        </w:r>
        <w:r w:rsidRPr="0054008D" w:rsidDel="00FC13F4">
          <w:rPr>
            <w:rFonts w:ascii="Helvetica" w:hAnsi="Helvetica" w:cs="Helvetica"/>
            <w:color w:val="F79646" w:themeColor="accent6"/>
            <w:sz w:val="22"/>
            <w:szCs w:val="22"/>
          </w:rPr>
          <w:delText>Explanation of shape – Male and female agents have shapes similar to those used to distinguish bathroom signs..??</w:delText>
        </w:r>
      </w:del>
      <w:ins w:id="332" w:author="Bartos, Thomas M" w:date="2013-07-13T22:50:00Z">
        <w:r w:rsidR="00FC13F4">
          <w:rPr>
            <w:rFonts w:ascii="Helvetica" w:hAnsi="Helvetica" w:cs="Helvetica"/>
            <w:color w:val="F79646" w:themeColor="accent6"/>
            <w:sz w:val="22"/>
            <w:szCs w:val="22"/>
          </w:rPr>
          <w:t>Male and Female agents take on the shapes typically used in American restroom signs.</w:t>
        </w:r>
      </w:ins>
    </w:p>
    <w:p w14:paraId="4AC6B771" w14:textId="77777777" w:rsidR="008E2938" w:rsidRDefault="008E2938" w:rsidP="008E2938">
      <w:pPr>
        <w:widowControl w:val="0"/>
        <w:autoSpaceDE w:val="0"/>
        <w:autoSpaceDN w:val="0"/>
        <w:adjustRightInd w:val="0"/>
        <w:spacing w:line="360" w:lineRule="auto"/>
        <w:rPr>
          <w:rFonts w:ascii="Helvetica" w:hAnsi="Helvetica" w:cs="Helvetica"/>
          <w:sz w:val="22"/>
          <w:szCs w:val="22"/>
        </w:rPr>
      </w:pPr>
    </w:p>
    <w:p w14:paraId="44783475" w14:textId="77777777" w:rsidR="008E2938" w:rsidRDefault="008E2938" w:rsidP="008E2938">
      <w:pPr>
        <w:widowControl w:val="0"/>
        <w:autoSpaceDE w:val="0"/>
        <w:autoSpaceDN w:val="0"/>
        <w:adjustRightInd w:val="0"/>
        <w:spacing w:line="360" w:lineRule="auto"/>
        <w:rPr>
          <w:rFonts w:ascii="Helvetica" w:hAnsi="Helvetica" w:cs="Helvetica"/>
          <w:sz w:val="22"/>
          <w:szCs w:val="22"/>
        </w:rPr>
      </w:pPr>
      <w:r w:rsidRPr="00F453B0">
        <w:rPr>
          <w:rFonts w:ascii="Helvetica" w:hAnsi="Helvetica" w:cs="Helvetica"/>
          <w:b/>
          <w:sz w:val="22"/>
          <w:szCs w:val="22"/>
        </w:rPr>
        <w:lastRenderedPageBreak/>
        <w:t>Color:</w:t>
      </w:r>
      <w:r>
        <w:rPr>
          <w:rFonts w:ascii="Helvetica" w:hAnsi="Helvetica" w:cs="Helvetica"/>
          <w:b/>
          <w:sz w:val="22"/>
          <w:szCs w:val="22"/>
        </w:rPr>
        <w:t xml:space="preserve">  </w:t>
      </w:r>
      <w:r>
        <w:rPr>
          <w:rFonts w:ascii="Helvetica" w:hAnsi="Helvetica" w:cs="Helvetica"/>
          <w:sz w:val="22"/>
          <w:szCs w:val="22"/>
          <w:u w:val="single"/>
        </w:rPr>
        <w:t>Color</w:t>
      </w:r>
      <w:r>
        <w:rPr>
          <w:rFonts w:ascii="Helvetica" w:hAnsi="Helvetica" w:cs="Helvetica"/>
          <w:sz w:val="22"/>
          <w:szCs w:val="22"/>
        </w:rPr>
        <w:t xml:space="preserve"> – The color of the agent indicates his or her</w:t>
      </w:r>
      <w:r w:rsidRPr="009316C8">
        <w:rPr>
          <w:rFonts w:ascii="Helvetica" w:hAnsi="Helvetica" w:cs="Helvetica"/>
          <w:sz w:val="22"/>
          <w:szCs w:val="22"/>
        </w:rPr>
        <w:t xml:space="preserve"> </w:t>
      </w:r>
      <w:r w:rsidRPr="0054008D">
        <w:rPr>
          <w:rFonts w:ascii="Helvetica" w:hAnsi="Helvetica" w:cs="Helvetica"/>
          <w:sz w:val="22"/>
          <w:szCs w:val="22"/>
        </w:rPr>
        <w:t>individual</w:t>
      </w:r>
      <w:r w:rsidRPr="009316C8">
        <w:rPr>
          <w:rFonts w:ascii="Helvetica" w:hAnsi="Helvetica" w:cs="Helvetica"/>
          <w:sz w:val="22"/>
          <w:szCs w:val="22"/>
        </w:rPr>
        <w:t xml:space="preserve"> likelihood of practicing safe sex</w:t>
      </w:r>
      <w:r>
        <w:rPr>
          <w:rFonts w:ascii="Helvetica" w:hAnsi="Helvetica" w:cs="Helvetica"/>
          <w:sz w:val="22"/>
          <w:szCs w:val="22"/>
        </w:rPr>
        <w:t xml:space="preserve">. A green agent is more likely to engage in safe sex, while a red agent is less likely to use a condom. The likelihood is a scale from 0 to 100, and agents that are 50% likely of having safe sex </w:t>
      </w:r>
      <w:r w:rsidRPr="00E568B9">
        <w:rPr>
          <w:rFonts w:ascii="Helvetica" w:hAnsi="Helvetica" w:cs="Helvetica"/>
          <w:color w:val="F79646" w:themeColor="accent6"/>
          <w:sz w:val="22"/>
          <w:szCs w:val="22"/>
        </w:rPr>
        <w:t>are displayed as white</w:t>
      </w:r>
      <w:r>
        <w:rPr>
          <w:rFonts w:ascii="Helvetica" w:hAnsi="Helvetica" w:cs="Helvetica"/>
          <w:sz w:val="22"/>
          <w:szCs w:val="22"/>
        </w:rPr>
        <w:t xml:space="preserve">. </w:t>
      </w:r>
    </w:p>
    <w:p w14:paraId="5281399B" w14:textId="77777777" w:rsidR="008E2938" w:rsidRDefault="008E2938" w:rsidP="008E2938">
      <w:pPr>
        <w:widowControl w:val="0"/>
        <w:autoSpaceDE w:val="0"/>
        <w:autoSpaceDN w:val="0"/>
        <w:adjustRightInd w:val="0"/>
        <w:spacing w:line="360" w:lineRule="auto"/>
        <w:rPr>
          <w:rFonts w:ascii="Helvetica" w:hAnsi="Helvetica" w:cs="Helvetica"/>
          <w:sz w:val="22"/>
          <w:szCs w:val="22"/>
        </w:rPr>
      </w:pPr>
    </w:p>
    <w:p w14:paraId="428BC5A0" w14:textId="63C5148D" w:rsidR="008E2938" w:rsidRDefault="008E2938" w:rsidP="008E2938">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rPr>
        <w:t>Label</w:t>
      </w:r>
      <w:r w:rsidRPr="00F453B0">
        <w:rPr>
          <w:rFonts w:ascii="Helvetica" w:hAnsi="Helvetica" w:cs="Helvetica"/>
          <w:b/>
          <w:sz w:val="22"/>
          <w:szCs w:val="22"/>
        </w:rPr>
        <w:t>:</w:t>
      </w:r>
      <w:r>
        <w:rPr>
          <w:rFonts w:ascii="Helvetica" w:hAnsi="Helvetica" w:cs="Helvetica"/>
          <w:b/>
          <w:sz w:val="22"/>
          <w:szCs w:val="22"/>
        </w:rPr>
        <w:t xml:space="preserve">  </w:t>
      </w:r>
      <w:r w:rsidRPr="0062588B">
        <w:rPr>
          <w:rFonts w:ascii="Helvetica" w:hAnsi="Helvetica" w:cs="Helvetica"/>
          <w:sz w:val="22"/>
          <w:szCs w:val="22"/>
          <w:u w:val="single"/>
        </w:rPr>
        <w:t>Label</w:t>
      </w:r>
      <w:r>
        <w:rPr>
          <w:rFonts w:ascii="Helvetica" w:hAnsi="Helvetica" w:cs="Helvetica"/>
          <w:sz w:val="22"/>
          <w:szCs w:val="22"/>
        </w:rPr>
        <w:t xml:space="preserve"> – The labels, if enabled, also indicate each agent’s likelihood of practicing safe sex as a</w:t>
      </w:r>
      <w:ins w:id="333" w:author="Bartos, Thomas M" w:date="2013-07-13T22:51:00Z">
        <w:r w:rsidR="00F04403">
          <w:rPr>
            <w:rFonts w:ascii="Helvetica" w:hAnsi="Helvetica" w:cs="Helvetica"/>
            <w:color w:val="F79646" w:themeColor="accent6"/>
            <w:sz w:val="22"/>
            <w:szCs w:val="22"/>
          </w:rPr>
          <w:t>n exact</w:t>
        </w:r>
      </w:ins>
      <w:del w:id="334" w:author="Bartos, Thomas M" w:date="2013-07-13T22:51:00Z">
        <w:r w:rsidRPr="002E7419" w:rsidDel="00F04403">
          <w:rPr>
            <w:rFonts w:ascii="Helvetica" w:hAnsi="Helvetica" w:cs="Helvetica"/>
            <w:color w:val="F79646" w:themeColor="accent6"/>
            <w:sz w:val="22"/>
            <w:szCs w:val="22"/>
          </w:rPr>
          <w:delText>(n exact?)</w:delText>
        </w:r>
      </w:del>
      <w:r>
        <w:rPr>
          <w:rFonts w:ascii="Helvetica" w:hAnsi="Helvetica" w:cs="Helvetica"/>
          <w:sz w:val="22"/>
          <w:szCs w:val="22"/>
        </w:rPr>
        <w:t xml:space="preserve"> value from 0 to 100 and is more accurate because color is set to only a total of 20 different hues over the same range.</w:t>
      </w:r>
    </w:p>
    <w:p w14:paraId="07296E8F" w14:textId="77777777" w:rsidR="008E2938" w:rsidRDefault="008E2938" w:rsidP="008E2938">
      <w:pPr>
        <w:widowControl w:val="0"/>
        <w:autoSpaceDE w:val="0"/>
        <w:autoSpaceDN w:val="0"/>
        <w:adjustRightInd w:val="0"/>
        <w:spacing w:line="360" w:lineRule="auto"/>
        <w:rPr>
          <w:rFonts w:ascii="Helvetica" w:hAnsi="Helvetica" w:cs="Helvetica"/>
          <w:sz w:val="22"/>
          <w:szCs w:val="22"/>
        </w:rPr>
      </w:pPr>
    </w:p>
    <w:p w14:paraId="6F9B6134" w14:textId="3C4C1664" w:rsidR="00F04403" w:rsidDel="00F04403" w:rsidRDefault="008E2938">
      <w:pPr>
        <w:widowControl w:val="0"/>
        <w:autoSpaceDE w:val="0"/>
        <w:autoSpaceDN w:val="0"/>
        <w:adjustRightInd w:val="0"/>
        <w:spacing w:line="360" w:lineRule="auto"/>
        <w:rPr>
          <w:del w:id="335" w:author="Bartos, Thomas M" w:date="2013-07-13T22:53:00Z"/>
          <w:rFonts w:ascii="Helvetica" w:hAnsi="Helvetica" w:cs="Helvetica"/>
          <w:sz w:val="22"/>
          <w:szCs w:val="22"/>
        </w:rPr>
      </w:pPr>
      <w:r>
        <w:rPr>
          <w:rFonts w:ascii="Helvetica" w:hAnsi="Helvetica" w:cs="Helvetica"/>
          <w:b/>
          <w:sz w:val="22"/>
          <w:szCs w:val="22"/>
        </w:rPr>
        <w:t>Links</w:t>
      </w:r>
      <w:r w:rsidRPr="00F453B0">
        <w:rPr>
          <w:rFonts w:ascii="Helvetica" w:hAnsi="Helvetica" w:cs="Helvetica"/>
          <w:b/>
          <w:sz w:val="22"/>
          <w:szCs w:val="22"/>
        </w:rPr>
        <w:t>:</w:t>
      </w:r>
      <w:r>
        <w:rPr>
          <w:rFonts w:ascii="Helvetica" w:hAnsi="Helvetica" w:cs="Helvetica"/>
          <w:b/>
          <w:sz w:val="22"/>
          <w:szCs w:val="22"/>
        </w:rPr>
        <w:t xml:space="preserve">  </w:t>
      </w:r>
      <w:r w:rsidRPr="00C64590">
        <w:rPr>
          <w:rFonts w:ascii="Helvetica" w:hAnsi="Helvetica" w:cs="Helvetica"/>
          <w:sz w:val="22"/>
          <w:szCs w:val="22"/>
          <w:u w:val="single"/>
        </w:rPr>
        <w:t>Links</w:t>
      </w:r>
      <w:r>
        <w:rPr>
          <w:rFonts w:ascii="Helvetica" w:hAnsi="Helvetica" w:cs="Helvetica"/>
          <w:sz w:val="22"/>
          <w:szCs w:val="22"/>
        </w:rPr>
        <w:t xml:space="preserve"> – </w:t>
      </w:r>
      <w:r w:rsidRPr="002B5B0B">
        <w:rPr>
          <w:rFonts w:ascii="Helvetica" w:hAnsi="Helvetica" w:cs="Helvetica"/>
          <w:sz w:val="22"/>
          <w:szCs w:val="22"/>
        </w:rPr>
        <w:t>In this model, turtles can have multiple friends, but only one sexual partner at a time</w:t>
      </w:r>
      <w:r>
        <w:rPr>
          <w:rFonts w:ascii="Helvetica" w:hAnsi="Helvetica" w:cs="Helvetica"/>
          <w:sz w:val="22"/>
          <w:szCs w:val="22"/>
        </w:rPr>
        <w:t xml:space="preserve">. </w:t>
      </w:r>
      <w:r w:rsidRPr="00FC2EB7">
        <w:rPr>
          <w:rFonts w:ascii="Helvetica" w:hAnsi="Helvetica" w:cs="Helvetica"/>
          <w:sz w:val="22"/>
          <w:szCs w:val="22"/>
        </w:rPr>
        <w:t>The</w:t>
      </w:r>
      <w:r>
        <w:rPr>
          <w:rFonts w:ascii="Helvetica" w:hAnsi="Helvetica" w:cs="Helvetica"/>
          <w:sz w:val="22"/>
          <w:szCs w:val="22"/>
        </w:rPr>
        <w:t xml:space="preserve"> </w:t>
      </w:r>
      <w:r w:rsidRPr="002B5B0B">
        <w:rPr>
          <w:rFonts w:ascii="Helvetica" w:hAnsi="Helvetica" w:cs="Helvetica"/>
          <w:sz w:val="22"/>
          <w:szCs w:val="22"/>
        </w:rPr>
        <w:t>type of relationship between the two agents</w:t>
      </w:r>
      <w:r>
        <w:rPr>
          <w:rFonts w:ascii="Helvetica" w:hAnsi="Helvetica" w:cs="Helvetica"/>
          <w:sz w:val="22"/>
          <w:szCs w:val="22"/>
        </w:rPr>
        <w:t xml:space="preserve"> is </w:t>
      </w:r>
      <w:r w:rsidRPr="000C3AFB">
        <w:rPr>
          <w:rFonts w:ascii="Helvetica" w:hAnsi="Helvetica" w:cs="Helvetica"/>
          <w:sz w:val="22"/>
          <w:szCs w:val="22"/>
        </w:rPr>
        <w:t xml:space="preserve">distinguished by color of the connecting </w:t>
      </w:r>
      <w:del w:id="336" w:author="Bartos, Thomas M" w:date="2013-07-13T22:53:00Z">
        <w:r w:rsidRPr="000C3AFB" w:rsidDel="00F04403">
          <w:rPr>
            <w:rFonts w:ascii="Helvetica" w:hAnsi="Helvetica" w:cs="Helvetica"/>
            <w:sz w:val="22"/>
            <w:szCs w:val="22"/>
          </w:rPr>
          <w:delText>link: a blue link denotes friendship, and magenta link denotes</w:delText>
        </w:r>
        <w:r w:rsidDel="00F04403">
          <w:rPr>
            <w:rFonts w:ascii="Helvetica" w:hAnsi="Helvetica" w:cs="Helvetica"/>
            <w:sz w:val="22"/>
            <w:szCs w:val="22"/>
          </w:rPr>
          <w:delText xml:space="preserve"> a sexual partnership.</w:delText>
        </w:r>
      </w:del>
    </w:p>
    <w:p w14:paraId="6FC69D1C" w14:textId="77777777" w:rsidR="007004F0" w:rsidRDefault="007004F0">
      <w:pPr>
        <w:widowControl w:val="0"/>
        <w:autoSpaceDE w:val="0"/>
        <w:autoSpaceDN w:val="0"/>
        <w:adjustRightInd w:val="0"/>
        <w:spacing w:line="360" w:lineRule="auto"/>
        <w:rPr>
          <w:rFonts w:ascii="Helvetica" w:hAnsi="Helvetica" w:cs="Helvetica"/>
          <w:sz w:val="22"/>
          <w:szCs w:val="22"/>
        </w:rPr>
      </w:pPr>
    </w:p>
    <w:p w14:paraId="08F6EC1F" w14:textId="77777777" w:rsidR="00D2419E" w:rsidRDefault="00D2419E" w:rsidP="006E4950">
      <w:pPr>
        <w:widowControl w:val="0"/>
        <w:autoSpaceDE w:val="0"/>
        <w:autoSpaceDN w:val="0"/>
        <w:adjustRightInd w:val="0"/>
        <w:spacing w:line="360" w:lineRule="auto"/>
        <w:rPr>
          <w:rFonts w:ascii="Helvetica" w:hAnsi="Helvetica" w:cs="Helvetica"/>
          <w:sz w:val="22"/>
          <w:szCs w:val="22"/>
        </w:rPr>
      </w:pPr>
    </w:p>
    <w:p w14:paraId="2A64D38B" w14:textId="40549C24" w:rsidR="00D2419E" w:rsidRPr="00D2419E" w:rsidRDefault="00D2419E" w:rsidP="00D2419E">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F04403">
        <w:rPr>
          <w:rFonts w:ascii="Helvetica" w:hAnsi="Helvetica"/>
          <w:b/>
          <w:i/>
          <w:color w:val="4BACC6" w:themeColor="accent5"/>
          <w:sz w:val="22"/>
          <w:szCs w:val="22"/>
          <w:rPrChange w:id="337" w:author="Bartos, Thomas M" w:date="2013-07-13T22:51:00Z">
            <w:rPr>
              <w:rFonts w:ascii="Helvetica" w:hAnsi="Helvetica"/>
              <w:i/>
              <w:color w:val="4BACC6" w:themeColor="accent5"/>
              <w:sz w:val="22"/>
              <w:szCs w:val="22"/>
            </w:rPr>
          </w:rPrChange>
        </w:rPr>
        <w:t>How does the overall system behave/work?</w:t>
      </w:r>
    </w:p>
    <w:p w14:paraId="1F657375" w14:textId="021D9C3F" w:rsidR="00D2419E" w:rsidRPr="00D2419E" w:rsidDel="00F04403" w:rsidRDefault="00D2419E" w:rsidP="00D2419E">
      <w:pPr>
        <w:spacing w:line="360" w:lineRule="auto"/>
        <w:rPr>
          <w:del w:id="338" w:author="Bartos, Thomas M" w:date="2013-07-13T22:53:00Z"/>
          <w:rFonts w:ascii="Helvetica" w:hAnsi="Helvetica"/>
          <w:sz w:val="22"/>
          <w:szCs w:val="22"/>
        </w:rPr>
      </w:pPr>
      <w:del w:id="339" w:author="Bartos, Thomas M" w:date="2013-07-13T22:53:00Z">
        <w:r w:rsidDel="00F04403">
          <w:rPr>
            <w:rFonts w:ascii="Helvetica" w:hAnsi="Helvetica" w:cs="Helvetica"/>
            <w:sz w:val="22"/>
            <w:szCs w:val="22"/>
          </w:rPr>
          <w:delText>(Before describing the agents rules themselves, explain overall what happens, and what outputs you see)</w:delText>
        </w:r>
      </w:del>
    </w:p>
    <w:p w14:paraId="120AFFD6" w14:textId="77777777" w:rsidR="00D2419E" w:rsidRPr="006E4950" w:rsidRDefault="00D2419E" w:rsidP="006E4950">
      <w:pPr>
        <w:widowControl w:val="0"/>
        <w:autoSpaceDE w:val="0"/>
        <w:autoSpaceDN w:val="0"/>
        <w:adjustRightInd w:val="0"/>
        <w:spacing w:line="360" w:lineRule="auto"/>
        <w:rPr>
          <w:rFonts w:ascii="Helvetica" w:hAnsi="Helvetica" w:cs="Helvetica"/>
          <w:sz w:val="22"/>
          <w:szCs w:val="22"/>
        </w:rPr>
      </w:pPr>
    </w:p>
    <w:p w14:paraId="55B42E31" w14:textId="77777777" w:rsidR="008E2938" w:rsidRPr="00D2419E" w:rsidRDefault="008E2938" w:rsidP="008E2938">
      <w:pPr>
        <w:widowControl w:val="0"/>
        <w:autoSpaceDE w:val="0"/>
        <w:autoSpaceDN w:val="0"/>
        <w:adjustRightInd w:val="0"/>
        <w:spacing w:line="360" w:lineRule="auto"/>
        <w:rPr>
          <w:rFonts w:ascii="Helvetica" w:hAnsi="Helvetica" w:cs="Helvetica"/>
          <w:b/>
          <w:sz w:val="22"/>
          <w:szCs w:val="22"/>
        </w:rPr>
      </w:pPr>
      <w:r w:rsidRPr="00D2419E">
        <w:rPr>
          <w:rFonts w:ascii="Helvetica" w:hAnsi="Helvetica" w:cs="Helvetica"/>
          <w:b/>
          <w:sz w:val="22"/>
          <w:szCs w:val="22"/>
        </w:rPr>
        <w:t>Model Setup</w:t>
      </w:r>
    </w:p>
    <w:p w14:paraId="7C5CE756" w14:textId="77777777" w:rsidR="008E2938" w:rsidRDefault="008E2938" w:rsidP="008E2938">
      <w:pPr>
        <w:widowControl w:val="0"/>
        <w:autoSpaceDE w:val="0"/>
        <w:autoSpaceDN w:val="0"/>
        <w:adjustRightInd w:val="0"/>
        <w:spacing w:line="360" w:lineRule="auto"/>
        <w:rPr>
          <w:rFonts w:ascii="Helvetica" w:hAnsi="Helvetica"/>
          <w:sz w:val="22"/>
          <w:szCs w:val="22"/>
        </w:rPr>
      </w:pPr>
      <w:r w:rsidRPr="000C3AFB">
        <w:rPr>
          <w:rFonts w:ascii="Helvetica" w:hAnsi="Helvetica"/>
          <w:sz w:val="22"/>
          <w:szCs w:val="22"/>
        </w:rPr>
        <w:t>The social network of agents is arranged</w:t>
      </w:r>
      <w:r>
        <w:rPr>
          <w:rFonts w:ascii="Helvetica" w:hAnsi="Helvetica"/>
          <w:sz w:val="22"/>
          <w:szCs w:val="22"/>
        </w:rPr>
        <w:t xml:space="preserve"> as m</w:t>
      </w:r>
      <w:r w:rsidRPr="006E4950">
        <w:rPr>
          <w:rFonts w:ascii="Helvetica" w:hAnsi="Helvetica"/>
          <w:sz w:val="22"/>
          <w:szCs w:val="22"/>
        </w:rPr>
        <w:t>ostly discrete social circles, with some</w:t>
      </w:r>
      <w:r>
        <w:rPr>
          <w:rFonts w:ascii="Helvetica" w:hAnsi="Helvetica"/>
          <w:sz w:val="22"/>
          <w:szCs w:val="22"/>
        </w:rPr>
        <w:t xml:space="preserve"> (</w:t>
      </w:r>
      <w:r w:rsidRPr="000C3AFB">
        <w:rPr>
          <w:rFonts w:ascii="Helvetica" w:hAnsi="Helvetica"/>
          <w:sz w:val="22"/>
          <w:szCs w:val="22"/>
        </w:rPr>
        <w:t>optional</w:t>
      </w:r>
      <w:r>
        <w:rPr>
          <w:rFonts w:ascii="Helvetica" w:hAnsi="Helvetica"/>
          <w:sz w:val="22"/>
          <w:szCs w:val="22"/>
        </w:rPr>
        <w:t>)</w:t>
      </w:r>
      <w:r w:rsidRPr="006E4950">
        <w:rPr>
          <w:rFonts w:ascii="Helvetica" w:hAnsi="Helvetica"/>
          <w:sz w:val="22"/>
          <w:szCs w:val="22"/>
        </w:rPr>
        <w:t xml:space="preserve"> </w:t>
      </w:r>
      <w:r w:rsidRPr="000C3AFB">
        <w:rPr>
          <w:rFonts w:ascii="Helvetica" w:hAnsi="Helvetica"/>
          <w:color w:val="F79646" w:themeColor="accent6"/>
          <w:sz w:val="22"/>
          <w:szCs w:val="22"/>
        </w:rPr>
        <w:t>central agents (“social butterflies”)</w:t>
      </w:r>
      <w:r w:rsidRPr="006E4950">
        <w:rPr>
          <w:rFonts w:ascii="Helvetica" w:hAnsi="Helvetica"/>
          <w:sz w:val="22"/>
          <w:szCs w:val="22"/>
        </w:rPr>
        <w:t xml:space="preserve"> that have links to</w:t>
      </w:r>
      <w:r>
        <w:rPr>
          <w:rFonts w:ascii="Helvetica" w:hAnsi="Helvetica"/>
          <w:sz w:val="22"/>
          <w:szCs w:val="22"/>
        </w:rPr>
        <w:t xml:space="preserve"> </w:t>
      </w:r>
      <w:r w:rsidRPr="000C3AFB">
        <w:rPr>
          <w:rFonts w:ascii="Helvetica" w:hAnsi="Helvetica"/>
          <w:sz w:val="22"/>
          <w:szCs w:val="22"/>
        </w:rPr>
        <w:t>central</w:t>
      </w:r>
      <w:r>
        <w:rPr>
          <w:rFonts w:ascii="Helvetica" w:hAnsi="Helvetica"/>
          <w:sz w:val="22"/>
          <w:szCs w:val="22"/>
        </w:rPr>
        <w:t xml:space="preserve"> members of other social groups </w:t>
      </w:r>
      <w:r w:rsidRPr="000C3AFB">
        <w:rPr>
          <w:rFonts w:ascii="Helvetica" w:hAnsi="Helvetica"/>
          <w:sz w:val="22"/>
          <w:szCs w:val="22"/>
        </w:rPr>
        <w:t>in addition to links to all members in their clique.</w:t>
      </w:r>
      <w:r>
        <w:rPr>
          <w:rFonts w:ascii="Helvetica" w:hAnsi="Helvetica"/>
          <w:sz w:val="22"/>
          <w:szCs w:val="22"/>
        </w:rPr>
        <w:t xml:space="preserve"> Agents</w:t>
      </w:r>
      <w:r w:rsidRPr="006E4950">
        <w:rPr>
          <w:rFonts w:ascii="Helvetica" w:hAnsi="Helvetica"/>
          <w:sz w:val="22"/>
          <w:szCs w:val="22"/>
        </w:rPr>
        <w:t xml:space="preserve"> start with a certain number of friend</w:t>
      </w:r>
      <w:r>
        <w:rPr>
          <w:rFonts w:ascii="Helvetica" w:hAnsi="Helvetica"/>
          <w:sz w:val="22"/>
          <w:szCs w:val="22"/>
        </w:rPr>
        <w:t>ship</w:t>
      </w:r>
      <w:r w:rsidRPr="006E4950">
        <w:rPr>
          <w:rFonts w:ascii="Helvetica" w:hAnsi="Helvetica"/>
          <w:sz w:val="22"/>
          <w:szCs w:val="22"/>
        </w:rPr>
        <w:t xml:space="preserve"> links</w:t>
      </w:r>
      <w:r>
        <w:rPr>
          <w:rFonts w:ascii="Helvetica" w:hAnsi="Helvetica"/>
          <w:sz w:val="22"/>
          <w:szCs w:val="22"/>
        </w:rPr>
        <w:t xml:space="preserve"> </w:t>
      </w:r>
      <w:r w:rsidRPr="000C3AFB">
        <w:rPr>
          <w:rFonts w:ascii="Helvetica" w:hAnsi="Helvetica"/>
          <w:color w:val="F79646" w:themeColor="accent6"/>
          <w:sz w:val="22"/>
          <w:szCs w:val="22"/>
        </w:rPr>
        <w:t>(limited to between others in their clique),</w:t>
      </w:r>
      <w:r w:rsidRPr="006E4950">
        <w:rPr>
          <w:rFonts w:ascii="Helvetica" w:hAnsi="Helvetica"/>
          <w:sz w:val="22"/>
          <w:szCs w:val="22"/>
        </w:rPr>
        <w:t xml:space="preserve"> and no sexual partner links. </w:t>
      </w:r>
      <w:r>
        <w:rPr>
          <w:rFonts w:ascii="Helvetica" w:hAnsi="Helvetica" w:cs="Helvetica"/>
          <w:sz w:val="22"/>
          <w:szCs w:val="22"/>
        </w:rPr>
        <w:t>Friend</w:t>
      </w:r>
      <w:r w:rsidRPr="006E4950">
        <w:rPr>
          <w:rFonts w:ascii="Helvetica" w:hAnsi="Helvetica" w:cs="Helvetica"/>
          <w:sz w:val="22"/>
          <w:szCs w:val="22"/>
        </w:rPr>
        <w:t xml:space="preserve"> links are gender independent, </w:t>
      </w:r>
      <w:r>
        <w:rPr>
          <w:rFonts w:ascii="Helvetica" w:hAnsi="Helvetica" w:cs="Helvetica"/>
          <w:sz w:val="22"/>
          <w:szCs w:val="22"/>
        </w:rPr>
        <w:t xml:space="preserve">but </w:t>
      </w:r>
      <w:r w:rsidRPr="006E4950">
        <w:rPr>
          <w:rFonts w:ascii="Helvetica" w:hAnsi="Helvetica" w:cs="Helvetica"/>
          <w:sz w:val="22"/>
          <w:szCs w:val="22"/>
        </w:rPr>
        <w:t xml:space="preserve">sexual partners </w:t>
      </w:r>
      <w:r>
        <w:rPr>
          <w:rFonts w:ascii="Helvetica" w:hAnsi="Helvetica" w:cs="Helvetica"/>
          <w:sz w:val="22"/>
          <w:szCs w:val="22"/>
        </w:rPr>
        <w:t xml:space="preserve">are not </w:t>
      </w:r>
      <w:r w:rsidRPr="000C3AFB">
        <w:rPr>
          <w:rFonts w:ascii="Helvetica" w:hAnsi="Helvetica" w:cs="Helvetica"/>
          <w:sz w:val="22"/>
          <w:szCs w:val="22"/>
        </w:rPr>
        <w:t>– they require a coupling of one male and one female agent.</w:t>
      </w:r>
      <w:r>
        <w:rPr>
          <w:rFonts w:ascii="Helvetica" w:hAnsi="Helvetica"/>
          <w:sz w:val="22"/>
          <w:szCs w:val="22"/>
        </w:rPr>
        <w:t xml:space="preserve"> Individual agent variables are assigned</w:t>
      </w:r>
      <w:r w:rsidRPr="00722BD2">
        <w:rPr>
          <w:rFonts w:ascii="Helvetica" w:hAnsi="Helvetica"/>
          <w:sz w:val="22"/>
          <w:szCs w:val="22"/>
        </w:rPr>
        <w:t xml:space="preserve"> randomly following</w:t>
      </w:r>
      <w:r>
        <w:rPr>
          <w:rFonts w:ascii="Helvetica" w:hAnsi="Helvetica"/>
          <w:sz w:val="22"/>
          <w:szCs w:val="22"/>
        </w:rPr>
        <w:t xml:space="preserve"> </w:t>
      </w:r>
      <w:r w:rsidRPr="00722BD2">
        <w:rPr>
          <w:rFonts w:ascii="Helvetica" w:hAnsi="Helvetica"/>
          <w:sz w:val="22"/>
          <w:szCs w:val="22"/>
        </w:rPr>
        <w:t>a normal distribution based on slider or global values</w:t>
      </w:r>
      <w:r>
        <w:rPr>
          <w:rFonts w:ascii="Helvetica" w:hAnsi="Helvetica"/>
          <w:sz w:val="22"/>
          <w:szCs w:val="22"/>
        </w:rPr>
        <w:t>.</w:t>
      </w:r>
    </w:p>
    <w:p w14:paraId="1323D0C5" w14:textId="77777777" w:rsidR="008E2938" w:rsidRDefault="008E2938" w:rsidP="008E2938">
      <w:pPr>
        <w:widowControl w:val="0"/>
        <w:autoSpaceDE w:val="0"/>
        <w:autoSpaceDN w:val="0"/>
        <w:adjustRightInd w:val="0"/>
        <w:spacing w:line="360" w:lineRule="auto"/>
        <w:rPr>
          <w:rFonts w:ascii="Helvetica" w:hAnsi="Helvetica"/>
          <w:sz w:val="22"/>
          <w:szCs w:val="22"/>
        </w:rPr>
      </w:pPr>
    </w:p>
    <w:p w14:paraId="600CD93A" w14:textId="27283799" w:rsidR="008E2938" w:rsidRDefault="008E2938" w:rsidP="008E2938">
      <w:pPr>
        <w:widowControl w:val="0"/>
        <w:autoSpaceDE w:val="0"/>
        <w:autoSpaceDN w:val="0"/>
        <w:adjustRightInd w:val="0"/>
        <w:spacing w:line="360" w:lineRule="auto"/>
        <w:rPr>
          <w:ins w:id="340" w:author="Bartos, Thomas M" w:date="2013-07-13T22:54:00Z"/>
          <w:rFonts w:ascii="Helvetica" w:hAnsi="Helvetica" w:cs="Helvetica"/>
          <w:sz w:val="22"/>
          <w:szCs w:val="22"/>
        </w:rPr>
      </w:pPr>
      <w:r>
        <w:rPr>
          <w:rFonts w:ascii="Helvetica" w:hAnsi="Helvetica" w:cs="Helvetica"/>
          <w:sz w:val="22"/>
          <w:szCs w:val="22"/>
        </w:rPr>
        <w:t xml:space="preserve">The model </w:t>
      </w:r>
      <w:r w:rsidRPr="00A9786D">
        <w:rPr>
          <w:rFonts w:ascii="Helvetica" w:hAnsi="Helvetica" w:cs="Helvetica"/>
          <w:color w:val="F79646" w:themeColor="accent6"/>
          <w:sz w:val="22"/>
          <w:szCs w:val="22"/>
        </w:rPr>
        <w:t>initiates/initializes</w:t>
      </w:r>
      <w:r>
        <w:rPr>
          <w:rFonts w:ascii="Helvetica" w:hAnsi="Helvetica" w:cs="Helvetica"/>
          <w:sz w:val="22"/>
          <w:szCs w:val="22"/>
        </w:rPr>
        <w:t xml:space="preserve"> by </w:t>
      </w:r>
      <w:r w:rsidRPr="00A9786D">
        <w:rPr>
          <w:rFonts w:ascii="Helvetica" w:hAnsi="Helvetica" w:cs="Helvetica"/>
          <w:color w:val="F79646" w:themeColor="accent6"/>
          <w:sz w:val="22"/>
          <w:szCs w:val="22"/>
        </w:rPr>
        <w:t>having/making</w:t>
      </w:r>
      <w:r>
        <w:rPr>
          <w:rFonts w:ascii="Helvetica" w:hAnsi="Helvetica" w:cs="Helvetica"/>
          <w:sz w:val="22"/>
          <w:szCs w:val="22"/>
        </w:rPr>
        <w:t xml:space="preserve"> one agent </w:t>
      </w:r>
      <w:r w:rsidRPr="00A9786D">
        <w:rPr>
          <w:rFonts w:ascii="Helvetica" w:hAnsi="Helvetica" w:cs="Helvetica"/>
          <w:color w:val="F79646" w:themeColor="accent6"/>
          <w:sz w:val="22"/>
          <w:szCs w:val="22"/>
        </w:rPr>
        <w:t>contract</w:t>
      </w:r>
      <w:r>
        <w:rPr>
          <w:rFonts w:ascii="Helvetica" w:hAnsi="Helvetica" w:cs="Helvetica"/>
          <w:sz w:val="22"/>
          <w:szCs w:val="22"/>
        </w:rPr>
        <w:t xml:space="preserve"> </w:t>
      </w:r>
      <w:r w:rsidRPr="00D8442A">
        <w:rPr>
          <w:rFonts w:ascii="Helvetica" w:hAnsi="Helvetica" w:cs="Helvetica"/>
          <w:color w:val="F79646" w:themeColor="accent6"/>
          <w:sz w:val="22"/>
          <w:szCs w:val="22"/>
        </w:rPr>
        <w:t>a sexually transmitted infection</w:t>
      </w:r>
      <w:r>
        <w:rPr>
          <w:rFonts w:ascii="Helvetica" w:hAnsi="Helvetica" w:cs="Helvetica"/>
          <w:sz w:val="22"/>
          <w:szCs w:val="22"/>
        </w:rPr>
        <w:t xml:space="preserve"> (an STI).</w:t>
      </w:r>
      <w:ins w:id="341" w:author="Bartos, Thomas M" w:date="2013-07-13T22:54:00Z">
        <w:r w:rsidR="00F04403">
          <w:rPr>
            <w:rFonts w:ascii="Helvetica" w:hAnsi="Helvetica" w:cs="Helvetica"/>
            <w:sz w:val="22"/>
            <w:szCs w:val="22"/>
          </w:rPr>
          <w:t xml:space="preserve">  The model continues to run until a stop condition is met.</w:t>
        </w:r>
      </w:ins>
    </w:p>
    <w:p w14:paraId="4CE9A007" w14:textId="05B69C59" w:rsidR="00F04403" w:rsidRPr="003F2984" w:rsidDel="00F04403" w:rsidRDefault="00F04403" w:rsidP="008E2938">
      <w:pPr>
        <w:widowControl w:val="0"/>
        <w:autoSpaceDE w:val="0"/>
        <w:autoSpaceDN w:val="0"/>
        <w:adjustRightInd w:val="0"/>
        <w:spacing w:line="360" w:lineRule="auto"/>
        <w:rPr>
          <w:rFonts w:ascii="Helvetica" w:hAnsi="Helvetica"/>
          <w:sz w:val="22"/>
          <w:szCs w:val="22"/>
        </w:rPr>
      </w:pPr>
      <w:moveFromRangeStart w:id="342" w:author="Bartos, Thomas M" w:date="2013-07-13T22:54:00Z" w:name="move361519396"/>
    </w:p>
    <w:p w14:paraId="76BD1687" w14:textId="4998B19D" w:rsidR="00443501" w:rsidDel="00F04403" w:rsidRDefault="00443501" w:rsidP="006E4950">
      <w:pPr>
        <w:widowControl w:val="0"/>
        <w:autoSpaceDE w:val="0"/>
        <w:autoSpaceDN w:val="0"/>
        <w:adjustRightInd w:val="0"/>
        <w:spacing w:line="360" w:lineRule="auto"/>
        <w:rPr>
          <w:rFonts w:ascii="Helvetica" w:hAnsi="Helvetica"/>
          <w:sz w:val="22"/>
          <w:szCs w:val="22"/>
        </w:rPr>
      </w:pPr>
    </w:p>
    <w:p w14:paraId="5D984453" w14:textId="7408FF0C" w:rsidR="004458FF" w:rsidRPr="00D2419E" w:rsidDel="00F04403" w:rsidRDefault="00D2419E" w:rsidP="00D2419E">
      <w:pPr>
        <w:widowControl w:val="0"/>
        <w:autoSpaceDE w:val="0"/>
        <w:autoSpaceDN w:val="0"/>
        <w:adjustRightInd w:val="0"/>
        <w:spacing w:line="360" w:lineRule="auto"/>
        <w:rPr>
          <w:rFonts w:ascii="Helvetica" w:hAnsi="Helvetica"/>
          <w:b/>
          <w:sz w:val="22"/>
          <w:szCs w:val="22"/>
        </w:rPr>
      </w:pPr>
      <w:moveFrom w:id="343" w:author="Bartos, Thomas M" w:date="2013-07-13T22:54:00Z">
        <w:r w:rsidRPr="00D2419E" w:rsidDel="00F04403">
          <w:rPr>
            <w:rFonts w:ascii="Helvetica" w:hAnsi="Helvetica"/>
            <w:b/>
            <w:sz w:val="22"/>
            <w:szCs w:val="22"/>
          </w:rPr>
          <w:t>Plots/data</w:t>
        </w:r>
        <w:r w:rsidDel="00F04403">
          <w:rPr>
            <w:rFonts w:ascii="Helvetica" w:hAnsi="Helvetica"/>
            <w:b/>
            <w:sz w:val="22"/>
            <w:szCs w:val="22"/>
          </w:rPr>
          <w:t xml:space="preserve"> of interest</w:t>
        </w:r>
        <w:r w:rsidRPr="00D2419E" w:rsidDel="00F04403">
          <w:rPr>
            <w:rFonts w:ascii="Helvetica" w:hAnsi="Helvetica"/>
            <w:b/>
            <w:sz w:val="22"/>
            <w:szCs w:val="22"/>
          </w:rPr>
          <w:t>/what you should see as the model is running??</w:t>
        </w:r>
      </w:moveFrom>
    </w:p>
    <w:p w14:paraId="5BAB54E3" w14:textId="71C9613E" w:rsidR="004458FF" w:rsidRPr="004458FF" w:rsidDel="00F04403" w:rsidRDefault="00D2419E" w:rsidP="004458FF">
      <w:pPr>
        <w:spacing w:line="360" w:lineRule="auto"/>
        <w:rPr>
          <w:rFonts w:ascii="Helvetica" w:hAnsi="Helvetica"/>
          <w:sz w:val="22"/>
          <w:szCs w:val="22"/>
        </w:rPr>
      </w:pPr>
      <w:moveFrom w:id="344" w:author="Bartos, Thomas M" w:date="2013-07-13T22:54:00Z">
        <w:r w:rsidRPr="00D2419E" w:rsidDel="00F04403">
          <w:rPr>
            <w:rFonts w:ascii="Helvetica" w:hAnsi="Helvetica" w:cs="Helvetica"/>
            <w:sz w:val="22"/>
            <w:szCs w:val="22"/>
          </w:rPr>
          <w:t xml:space="preserve">Need to address </w:t>
        </w:r>
        <w:r w:rsidR="004458FF" w:rsidRPr="00D2419E" w:rsidDel="00F04403">
          <w:rPr>
            <w:rFonts w:ascii="Helvetica" w:hAnsi="Helvetica" w:cs="Helvetica"/>
            <w:sz w:val="22"/>
            <w:szCs w:val="22"/>
          </w:rPr>
          <w:t>Invisible Model Parameters</w:t>
        </w:r>
        <w:r w:rsidRPr="00D2419E" w:rsidDel="00F04403">
          <w:rPr>
            <w:rFonts w:ascii="Helvetica" w:hAnsi="Helvetica" w:cs="Helvetica"/>
            <w:sz w:val="22"/>
            <w:szCs w:val="22"/>
          </w:rPr>
          <w:t>, or no?</w:t>
        </w:r>
        <w:r w:rsidDel="00F04403">
          <w:rPr>
            <w:rFonts w:ascii="Helvetica" w:hAnsi="Helvetica" w:cs="Helvetica"/>
            <w:sz w:val="22"/>
            <w:szCs w:val="22"/>
          </w:rPr>
          <w:t xml:space="preserve"> probably no.</w:t>
        </w:r>
      </w:moveFrom>
    </w:p>
    <w:p w14:paraId="38E501DC" w14:textId="22F7E7E7" w:rsidR="00D2419E" w:rsidDel="00F04403" w:rsidRDefault="004458FF" w:rsidP="004458FF">
      <w:pPr>
        <w:widowControl w:val="0"/>
        <w:autoSpaceDE w:val="0"/>
        <w:autoSpaceDN w:val="0"/>
        <w:adjustRightInd w:val="0"/>
        <w:spacing w:line="360" w:lineRule="auto"/>
        <w:rPr>
          <w:rFonts w:ascii="Helvetica" w:hAnsi="Helvetica" w:cs="Helvetica"/>
          <w:color w:val="4BACC6" w:themeColor="accent5"/>
          <w:sz w:val="22"/>
          <w:szCs w:val="22"/>
        </w:rPr>
      </w:pPr>
      <w:moveFrom w:id="345" w:author="Bartos, Thomas M" w:date="2013-07-13T22:54:00Z">
        <w:r w:rsidRPr="004458FF" w:rsidDel="00F04403">
          <w:rPr>
            <w:rFonts w:ascii="Helvetica" w:hAnsi="Helvetica" w:cs="Helvetica"/>
            <w:color w:val="4BACC6" w:themeColor="accent5"/>
            <w:sz w:val="22"/>
            <w:szCs w:val="22"/>
          </w:rPr>
          <w:t>PLOTS….. Data of interest….??</w:t>
        </w:r>
      </w:moveFrom>
    </w:p>
    <w:p w14:paraId="56E4659A" w14:textId="1B885F63" w:rsidR="004458FF" w:rsidRPr="004458FF" w:rsidDel="00F04403" w:rsidRDefault="004458FF" w:rsidP="004458FF">
      <w:pPr>
        <w:widowControl w:val="0"/>
        <w:autoSpaceDE w:val="0"/>
        <w:autoSpaceDN w:val="0"/>
        <w:adjustRightInd w:val="0"/>
        <w:spacing w:line="360" w:lineRule="auto"/>
        <w:rPr>
          <w:rFonts w:ascii="Helvetica" w:hAnsi="Helvetica" w:cs="Helvetica"/>
          <w:color w:val="4BACC6" w:themeColor="accent5"/>
          <w:sz w:val="22"/>
          <w:szCs w:val="22"/>
        </w:rPr>
      </w:pPr>
      <w:moveFrom w:id="346" w:author="Bartos, Thomas M" w:date="2013-07-13T22:54:00Z">
        <w:r w:rsidRPr="004458FF" w:rsidDel="00F04403">
          <w:rPr>
            <w:rFonts w:ascii="Helvetica" w:hAnsi="Helvetica" w:cs="Helvetica"/>
            <w:color w:val="4BACC6" w:themeColor="accent5"/>
            <w:sz w:val="22"/>
            <w:szCs w:val="22"/>
          </w:rPr>
          <w:t>Will be discussed below in further detail, but includes:</w:t>
        </w:r>
      </w:moveFrom>
    </w:p>
    <w:p w14:paraId="131A9652" w14:textId="59C023F8" w:rsidR="004458FF" w:rsidRPr="004458FF" w:rsidDel="00F04403" w:rsidRDefault="004458FF" w:rsidP="004458FF">
      <w:pPr>
        <w:widowControl w:val="0"/>
        <w:autoSpaceDE w:val="0"/>
        <w:autoSpaceDN w:val="0"/>
        <w:adjustRightInd w:val="0"/>
        <w:spacing w:line="360" w:lineRule="auto"/>
        <w:rPr>
          <w:rFonts w:ascii="Helvetica" w:hAnsi="Helvetica" w:cs="Helvetica"/>
          <w:color w:val="4BACC6" w:themeColor="accent5"/>
          <w:sz w:val="22"/>
          <w:szCs w:val="22"/>
        </w:rPr>
      </w:pPr>
      <w:moveFrom w:id="347" w:author="Bartos, Thomas M" w:date="2013-07-13T22:54:00Z">
        <w:r w:rsidRPr="004458FF" w:rsidDel="00F04403">
          <w:rPr>
            <w:rFonts w:ascii="Helvetica" w:hAnsi="Helvetica" w:cs="Helvetica"/>
            <w:color w:val="4BACC6" w:themeColor="accent5"/>
            <w:sz w:val="22"/>
            <w:szCs w:val="22"/>
          </w:rPr>
          <w:t>Components of safe sex behavior</w:t>
        </w:r>
      </w:moveFrom>
    </w:p>
    <w:p w14:paraId="7E05854D" w14:textId="567AA043" w:rsidR="004458FF" w:rsidRPr="004458FF" w:rsidDel="00F04403" w:rsidRDefault="004458FF" w:rsidP="004458FF">
      <w:pPr>
        <w:widowControl w:val="0"/>
        <w:autoSpaceDE w:val="0"/>
        <w:autoSpaceDN w:val="0"/>
        <w:adjustRightInd w:val="0"/>
        <w:spacing w:line="360" w:lineRule="auto"/>
        <w:rPr>
          <w:rFonts w:ascii="Helvetica" w:hAnsi="Helvetica" w:cs="Helvetica"/>
          <w:color w:val="4BACC6" w:themeColor="accent5"/>
          <w:sz w:val="22"/>
          <w:szCs w:val="22"/>
        </w:rPr>
      </w:pPr>
      <w:moveFrom w:id="348" w:author="Bartos, Thomas M" w:date="2013-07-13T22:54:00Z">
        <w:r w:rsidRPr="004458FF" w:rsidDel="00F04403">
          <w:rPr>
            <w:rFonts w:ascii="Helvetica" w:hAnsi="Helvetica" w:cs="Helvetica"/>
            <w:color w:val="4BACC6" w:themeColor="accent5"/>
            <w:sz w:val="22"/>
            <w:szCs w:val="22"/>
          </w:rPr>
          <w:t>average safe sex likelihood --&gt; histogram</w:t>
        </w:r>
      </w:moveFrom>
    </w:p>
    <w:p w14:paraId="34D7E00C" w14:textId="2B0817D1" w:rsidR="004458FF" w:rsidRPr="004458FF" w:rsidDel="00F04403" w:rsidRDefault="004458FF" w:rsidP="004458FF">
      <w:pPr>
        <w:spacing w:line="360" w:lineRule="auto"/>
        <w:rPr>
          <w:rFonts w:ascii="Helvetica" w:hAnsi="Helvetica"/>
          <w:color w:val="4BACC6" w:themeColor="accent5"/>
          <w:sz w:val="22"/>
          <w:szCs w:val="22"/>
        </w:rPr>
      </w:pPr>
      <w:moveFrom w:id="349" w:author="Bartos, Thomas M" w:date="2013-07-13T22:54:00Z">
        <w:r w:rsidRPr="004458FF" w:rsidDel="00F04403">
          <w:rPr>
            <w:rFonts w:ascii="Helvetica" w:hAnsi="Helvetica" w:cs="Helvetica"/>
            <w:color w:val="4BACC6" w:themeColor="accent5"/>
            <w:sz w:val="22"/>
            <w:szCs w:val="22"/>
          </w:rPr>
          <w:lastRenderedPageBreak/>
          <w:t>% of Population Infected</w:t>
        </w:r>
      </w:moveFrom>
    </w:p>
    <w:moveFromRangeEnd w:id="342"/>
    <w:p w14:paraId="303B1247" w14:textId="77777777" w:rsidR="0035027B" w:rsidRDefault="0035027B" w:rsidP="006E4950">
      <w:pPr>
        <w:widowControl w:val="0"/>
        <w:autoSpaceDE w:val="0"/>
        <w:autoSpaceDN w:val="0"/>
        <w:adjustRightInd w:val="0"/>
        <w:spacing w:line="360" w:lineRule="auto"/>
        <w:rPr>
          <w:rFonts w:ascii="Helvetica" w:hAnsi="Helvetica"/>
          <w:sz w:val="22"/>
          <w:szCs w:val="22"/>
        </w:rPr>
      </w:pPr>
    </w:p>
    <w:p w14:paraId="6538EA55" w14:textId="2F56F20E" w:rsidR="0035027B" w:rsidRPr="00D2419E" w:rsidRDefault="00D2419E" w:rsidP="006E4950">
      <w:pPr>
        <w:widowControl w:val="0"/>
        <w:autoSpaceDE w:val="0"/>
        <w:autoSpaceDN w:val="0"/>
        <w:adjustRightInd w:val="0"/>
        <w:spacing w:line="360" w:lineRule="auto"/>
        <w:rPr>
          <w:rFonts w:ascii="Helvetica" w:hAnsi="Helvetica"/>
          <w:b/>
          <w:sz w:val="22"/>
          <w:szCs w:val="22"/>
        </w:rPr>
      </w:pPr>
      <w:r w:rsidRPr="00D2419E">
        <w:rPr>
          <w:rFonts w:ascii="Helvetica" w:hAnsi="Helvetica"/>
          <w:b/>
          <w:sz w:val="22"/>
          <w:szCs w:val="22"/>
        </w:rPr>
        <w:t>Stop conditions</w:t>
      </w:r>
    </w:p>
    <w:p w14:paraId="67F660BB" w14:textId="77777777" w:rsidR="008E2938" w:rsidRPr="00722BD2" w:rsidRDefault="008E2938" w:rsidP="008E293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system has several stop conditions:</w:t>
      </w:r>
    </w:p>
    <w:p w14:paraId="71E9DDE4" w14:textId="77777777" w:rsidR="008E2938" w:rsidRPr="00722BD2" w:rsidRDefault="008E2938" w:rsidP="008E2938">
      <w:pPr>
        <w:pStyle w:val="ListParagraph"/>
        <w:widowControl w:val="0"/>
        <w:numPr>
          <w:ilvl w:val="0"/>
          <w:numId w:val="9"/>
        </w:numPr>
        <w:autoSpaceDE w:val="0"/>
        <w:autoSpaceDN w:val="0"/>
        <w:adjustRightInd w:val="0"/>
        <w:spacing w:line="360" w:lineRule="auto"/>
        <w:rPr>
          <w:rFonts w:ascii="Helvetica" w:hAnsi="Helvetica"/>
          <w:sz w:val="22"/>
          <w:szCs w:val="22"/>
        </w:rPr>
      </w:pPr>
      <w:r>
        <w:rPr>
          <w:rFonts w:ascii="Helvetica" w:hAnsi="Helvetica"/>
          <w:sz w:val="22"/>
          <w:szCs w:val="22"/>
        </w:rPr>
        <w:t xml:space="preserve">If every single </w:t>
      </w:r>
      <w:r w:rsidRPr="000C3AFB">
        <w:rPr>
          <w:rFonts w:ascii="Helvetica" w:hAnsi="Helvetica"/>
          <w:sz w:val="22"/>
          <w:szCs w:val="22"/>
        </w:rPr>
        <w:t>agent in the model is infected</w:t>
      </w:r>
    </w:p>
    <w:p w14:paraId="33F26C9D" w14:textId="77777777" w:rsidR="008E2938" w:rsidRPr="00D56022" w:rsidRDefault="008E2938" w:rsidP="008E2938">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722BD2">
        <w:rPr>
          <w:rFonts w:ascii="Helvetica" w:hAnsi="Helvetica"/>
          <w:sz w:val="22"/>
          <w:szCs w:val="22"/>
        </w:rPr>
        <w:t xml:space="preserve">If </w:t>
      </w:r>
      <w:r>
        <w:rPr>
          <w:rFonts w:ascii="Helvetica" w:hAnsi="Helvetica"/>
          <w:sz w:val="22"/>
          <w:szCs w:val="22"/>
        </w:rPr>
        <w:t xml:space="preserve">the </w:t>
      </w:r>
      <w:r w:rsidRPr="00722BD2">
        <w:rPr>
          <w:rFonts w:ascii="Helvetica" w:hAnsi="Helvetica"/>
          <w:sz w:val="22"/>
          <w:szCs w:val="22"/>
        </w:rPr>
        <w:t xml:space="preserve">certainty of every agent </w:t>
      </w:r>
      <w:r w:rsidRPr="00D56022">
        <w:rPr>
          <w:rFonts w:ascii="Helvetica" w:hAnsi="Helvetica"/>
          <w:color w:val="F79646" w:themeColor="accent6"/>
          <w:sz w:val="22"/>
          <w:szCs w:val="22"/>
        </w:rPr>
        <w:t>gets so high</w:t>
      </w:r>
      <w:r w:rsidRPr="00722BD2">
        <w:rPr>
          <w:rFonts w:ascii="Helvetica" w:hAnsi="Helvetica"/>
          <w:sz w:val="22"/>
          <w:szCs w:val="22"/>
        </w:rPr>
        <w:t xml:space="preserve"> that </w:t>
      </w:r>
      <w:r w:rsidRPr="000C3AFB">
        <w:rPr>
          <w:rFonts w:ascii="Helvetica" w:hAnsi="Helvetica"/>
          <w:sz w:val="22"/>
          <w:szCs w:val="22"/>
        </w:rPr>
        <w:t>attitudes will not change</w:t>
      </w:r>
      <w:r w:rsidRPr="00722BD2">
        <w:rPr>
          <w:rFonts w:ascii="Helvetica" w:hAnsi="Helvetica"/>
          <w:sz w:val="22"/>
          <w:szCs w:val="22"/>
        </w:rPr>
        <w:t xml:space="preserve"> anymore </w:t>
      </w:r>
      <w:r w:rsidRPr="00D56022">
        <w:rPr>
          <w:rFonts w:ascii="Helvetica" w:hAnsi="Helvetica"/>
          <w:color w:val="F79646" w:themeColor="accent6"/>
          <w:sz w:val="22"/>
          <w:szCs w:val="22"/>
        </w:rPr>
        <w:t>(based on this model’s implementation)</w:t>
      </w:r>
    </w:p>
    <w:p w14:paraId="763D9561" w14:textId="6DCD8B64" w:rsidR="008E2938" w:rsidRPr="00722BD2" w:rsidDel="00F04403" w:rsidRDefault="008E2938" w:rsidP="008E2938">
      <w:pPr>
        <w:pStyle w:val="ListParagraph"/>
        <w:widowControl w:val="0"/>
        <w:numPr>
          <w:ilvl w:val="0"/>
          <w:numId w:val="9"/>
        </w:numPr>
        <w:autoSpaceDE w:val="0"/>
        <w:autoSpaceDN w:val="0"/>
        <w:adjustRightInd w:val="0"/>
        <w:spacing w:line="360" w:lineRule="auto"/>
        <w:rPr>
          <w:del w:id="350" w:author="Bartos, Thomas M" w:date="2013-07-13T22:54:00Z"/>
          <w:rFonts w:ascii="Helvetica" w:hAnsi="Helvetica"/>
          <w:sz w:val="22"/>
          <w:szCs w:val="22"/>
        </w:rPr>
      </w:pPr>
      <w:r w:rsidRPr="00EE02EF">
        <w:rPr>
          <w:rFonts w:ascii="Helvetica" w:hAnsi="Helvetica"/>
          <w:sz w:val="22"/>
          <w:szCs w:val="22"/>
        </w:rPr>
        <w:t xml:space="preserve">If every agent comes to the same attitude consensus </w:t>
      </w:r>
      <w:del w:id="351" w:author="Bartos, Thomas M" w:date="2013-07-13T22:54:00Z">
        <w:r w:rsidRPr="00D56022" w:rsidDel="00F04403">
          <w:rPr>
            <w:rFonts w:ascii="Helvetica" w:hAnsi="Helvetica"/>
            <w:sz w:val="22"/>
            <w:szCs w:val="22"/>
            <w:highlight w:val="yellow"/>
          </w:rPr>
          <w:delText>(need to implement, its only on polar ends right now)</w:delText>
        </w:r>
      </w:del>
    </w:p>
    <w:p w14:paraId="33989BFB" w14:textId="77777777" w:rsidR="008E2938" w:rsidRPr="00F04403" w:rsidRDefault="008E2938">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Change w:id="352" w:author="Bartos, Thomas M" w:date="2013-07-13T22:54:00Z">
            <w:rPr/>
          </w:rPrChange>
        </w:rPr>
      </w:pPr>
    </w:p>
    <w:p w14:paraId="3B8DEB21" w14:textId="1F02B885" w:rsidR="00722BD2" w:rsidRPr="00D56022" w:rsidDel="00F04403" w:rsidRDefault="00722BD2" w:rsidP="00722BD2">
      <w:pPr>
        <w:pStyle w:val="ListParagraph"/>
        <w:widowControl w:val="0"/>
        <w:numPr>
          <w:ilvl w:val="0"/>
          <w:numId w:val="9"/>
        </w:numPr>
        <w:autoSpaceDE w:val="0"/>
        <w:autoSpaceDN w:val="0"/>
        <w:adjustRightInd w:val="0"/>
        <w:spacing w:line="360" w:lineRule="auto"/>
        <w:rPr>
          <w:del w:id="353" w:author="Bartos, Thomas M" w:date="2013-07-13T22:55:00Z"/>
          <w:rFonts w:ascii="Helvetica" w:hAnsi="Helvetica"/>
          <w:color w:val="F79646" w:themeColor="accent6"/>
          <w:sz w:val="22"/>
          <w:szCs w:val="22"/>
        </w:rPr>
      </w:pPr>
      <w:r w:rsidRPr="00D56022">
        <w:rPr>
          <w:rFonts w:ascii="Helvetica" w:hAnsi="Helvetica"/>
          <w:color w:val="F79646" w:themeColor="accent6"/>
          <w:sz w:val="22"/>
          <w:szCs w:val="22"/>
        </w:rPr>
        <w:t xml:space="preserve">If </w:t>
      </w:r>
      <w:del w:id="354" w:author="Bartos, Thomas M" w:date="2013-07-13T22:55:00Z">
        <w:r w:rsidRPr="00D56022" w:rsidDel="00F04403">
          <w:rPr>
            <w:rFonts w:ascii="Helvetica" w:hAnsi="Helvetica"/>
            <w:color w:val="F79646" w:themeColor="accent6"/>
            <w:sz w:val="22"/>
            <w:szCs w:val="22"/>
          </w:rPr>
          <w:delText>attitudes/likelihoods???/some variables? aren’t changing any more…. reach some sort of stable state?</w:delText>
        </w:r>
      </w:del>
    </w:p>
    <w:p w14:paraId="011DBEAB" w14:textId="07FA0A8B" w:rsidR="00722BD2" w:rsidRDefault="00722BD2">
      <w:pPr>
        <w:pStyle w:val="ListParagraph"/>
        <w:widowControl w:val="0"/>
        <w:numPr>
          <w:ilvl w:val="0"/>
          <w:numId w:val="9"/>
        </w:numPr>
        <w:autoSpaceDE w:val="0"/>
        <w:autoSpaceDN w:val="0"/>
        <w:adjustRightInd w:val="0"/>
        <w:spacing w:line="360" w:lineRule="auto"/>
        <w:rPr>
          <w:ins w:id="355" w:author="Bartos, Thomas M" w:date="2013-07-13T22:57:00Z"/>
          <w:rFonts w:ascii="Helvetica" w:hAnsi="Helvetica"/>
          <w:color w:val="F79646" w:themeColor="accent6"/>
          <w:sz w:val="22"/>
          <w:szCs w:val="22"/>
        </w:rPr>
      </w:pPr>
      <w:del w:id="356" w:author="Bartos, Thomas M" w:date="2013-07-13T22:55:00Z">
        <w:r w:rsidRPr="00D56022" w:rsidDel="00F04403">
          <w:rPr>
            <w:rFonts w:ascii="Helvetica" w:hAnsi="Helvetica"/>
            <w:color w:val="F79646" w:themeColor="accent6"/>
            <w:sz w:val="22"/>
            <w:szCs w:val="22"/>
          </w:rPr>
          <w:delText>(If likelihoods of all agents stop changing significantly, the simulation will stop.</w:delText>
        </w:r>
      </w:del>
      <w:proofErr w:type="gramStart"/>
      <w:ins w:id="357" w:author="Bartos, Thomas M" w:date="2013-07-13T22:55:00Z">
        <w:r w:rsidR="00F04403">
          <w:rPr>
            <w:rFonts w:ascii="Helvetica" w:hAnsi="Helvetica"/>
            <w:color w:val="F79646" w:themeColor="accent6"/>
            <w:sz w:val="22"/>
            <w:szCs w:val="22"/>
          </w:rPr>
          <w:t>the</w:t>
        </w:r>
        <w:proofErr w:type="gramEnd"/>
        <w:r w:rsidR="00F04403">
          <w:rPr>
            <w:rFonts w:ascii="Helvetica" w:hAnsi="Helvetica"/>
            <w:color w:val="F79646" w:themeColor="accent6"/>
            <w:sz w:val="22"/>
            <w:szCs w:val="22"/>
          </w:rPr>
          <w:t xml:space="preserve"> likelihoods of the agents stop changing by a preset criteria</w:t>
        </w:r>
      </w:ins>
    </w:p>
    <w:p w14:paraId="1ABA04C0" w14:textId="77777777" w:rsidR="00FC033E" w:rsidRPr="00FC033E" w:rsidRDefault="00FC033E">
      <w:pPr>
        <w:widowControl w:val="0"/>
        <w:autoSpaceDE w:val="0"/>
        <w:autoSpaceDN w:val="0"/>
        <w:adjustRightInd w:val="0"/>
        <w:spacing w:line="360" w:lineRule="auto"/>
        <w:rPr>
          <w:ins w:id="358" w:author="Bartos, Thomas M" w:date="2013-07-13T22:56:00Z"/>
          <w:rFonts w:ascii="Helvetica" w:hAnsi="Helvetica"/>
          <w:color w:val="F79646" w:themeColor="accent6"/>
          <w:sz w:val="22"/>
          <w:szCs w:val="22"/>
          <w:rPrChange w:id="359" w:author="Bartos, Thomas M" w:date="2013-07-13T22:57:00Z">
            <w:rPr>
              <w:ins w:id="360" w:author="Bartos, Thomas M" w:date="2013-07-13T22:56:00Z"/>
            </w:rPr>
          </w:rPrChange>
        </w:rPr>
        <w:pPrChange w:id="361" w:author="Bartos, Thomas M" w:date="2013-07-13T22:57:00Z">
          <w:pPr>
            <w:pStyle w:val="ListParagraph"/>
            <w:widowControl w:val="0"/>
            <w:numPr>
              <w:numId w:val="9"/>
            </w:numPr>
            <w:autoSpaceDE w:val="0"/>
            <w:autoSpaceDN w:val="0"/>
            <w:adjustRightInd w:val="0"/>
            <w:spacing w:line="360" w:lineRule="auto"/>
            <w:ind w:hanging="360"/>
          </w:pPr>
        </w:pPrChange>
      </w:pPr>
    </w:p>
    <w:p w14:paraId="30A2046C" w14:textId="77777777" w:rsidR="00FC033E" w:rsidRPr="006E4950" w:rsidRDefault="00FC033E" w:rsidP="00FC033E">
      <w:pPr>
        <w:widowControl w:val="0"/>
        <w:autoSpaceDE w:val="0"/>
        <w:autoSpaceDN w:val="0"/>
        <w:adjustRightInd w:val="0"/>
        <w:spacing w:line="360" w:lineRule="auto"/>
        <w:rPr>
          <w:ins w:id="362" w:author="Bartos, Thomas M" w:date="2013-07-13T22:57:00Z"/>
          <w:rFonts w:ascii="Helvetica" w:hAnsi="Helvetica" w:cs="Helvetica"/>
          <w:b/>
          <w:color w:val="4BACC6" w:themeColor="accent5"/>
          <w:sz w:val="22"/>
          <w:szCs w:val="22"/>
        </w:rPr>
      </w:pPr>
      <w:ins w:id="363" w:author="Bartos, Thomas M" w:date="2013-07-13T22:57:00Z">
        <w:r w:rsidRPr="006E4950">
          <w:rPr>
            <w:rFonts w:ascii="Helvetica" w:hAnsi="Helvetica" w:cs="Helvetica"/>
            <w:b/>
            <w:color w:val="4BACC6" w:themeColor="accent5"/>
            <w:sz w:val="22"/>
            <w:szCs w:val="22"/>
          </w:rPr>
          <w:t xml:space="preserve">Agent Behavior:  </w:t>
        </w:r>
        <w:r w:rsidRPr="00FC033E">
          <w:rPr>
            <w:rFonts w:ascii="Helvetica" w:hAnsi="Helvetica"/>
            <w:b/>
            <w:i/>
            <w:color w:val="4BACC6" w:themeColor="accent5"/>
            <w:sz w:val="22"/>
            <w:szCs w:val="22"/>
            <w:rPrChange w:id="364" w:author="Bartos, Thomas M" w:date="2013-07-13T22:57:00Z">
              <w:rPr>
                <w:rFonts w:ascii="Helvetica" w:hAnsi="Helvetica"/>
                <w:i/>
                <w:color w:val="4BACC6" w:themeColor="accent5"/>
                <w:sz w:val="22"/>
                <w:szCs w:val="22"/>
              </w:rPr>
            </w:rPrChange>
          </w:rPr>
          <w:t>How do the agents behave/work?</w:t>
        </w:r>
      </w:ins>
    </w:p>
    <w:p w14:paraId="52907BB9" w14:textId="77777777" w:rsidR="00FC033E" w:rsidRPr="00D56022" w:rsidRDefault="00FC033E" w:rsidP="00FC033E">
      <w:pPr>
        <w:widowControl w:val="0"/>
        <w:autoSpaceDE w:val="0"/>
        <w:autoSpaceDN w:val="0"/>
        <w:adjustRightInd w:val="0"/>
        <w:spacing w:line="360" w:lineRule="auto"/>
        <w:rPr>
          <w:ins w:id="365" w:author="Bartos, Thomas M" w:date="2013-07-13T22:57:00Z"/>
          <w:rFonts w:ascii="Helvetica" w:hAnsi="Helvetica"/>
          <w:color w:val="F79646" w:themeColor="accent6"/>
          <w:sz w:val="22"/>
          <w:szCs w:val="22"/>
        </w:rPr>
      </w:pPr>
      <w:ins w:id="366" w:author="Bartos, Thomas M" w:date="2013-07-13T22:57:00Z">
        <w:r w:rsidRPr="00D56022">
          <w:rPr>
            <w:rFonts w:ascii="Helvetica" w:hAnsi="Helvetica"/>
            <w:color w:val="F79646" w:themeColor="accent6"/>
            <w:sz w:val="22"/>
            <w:szCs w:val="22"/>
          </w:rPr>
          <w:t>The turtles do not move, but</w:t>
        </w:r>
      </w:ins>
    </w:p>
    <w:p w14:paraId="0BE755E8" w14:textId="77777777" w:rsidR="00FC033E" w:rsidRPr="006E4950" w:rsidRDefault="00FC033E" w:rsidP="00FC033E">
      <w:pPr>
        <w:widowControl w:val="0"/>
        <w:autoSpaceDE w:val="0"/>
        <w:autoSpaceDN w:val="0"/>
        <w:adjustRightInd w:val="0"/>
        <w:spacing w:line="360" w:lineRule="auto"/>
        <w:rPr>
          <w:ins w:id="367" w:author="Bartos, Thomas M" w:date="2013-07-13T22:57:00Z"/>
          <w:rFonts w:ascii="Helvetica" w:hAnsi="Helvetica"/>
          <w:sz w:val="22"/>
          <w:szCs w:val="22"/>
        </w:rPr>
      </w:pPr>
      <w:ins w:id="368" w:author="Bartos, Thomas M" w:date="2013-07-13T22:57:00Z">
        <w:r w:rsidRPr="006E4950">
          <w:rPr>
            <w:rFonts w:ascii="Helvetica" w:hAnsi="Helvetica" w:cs="Helvetica"/>
            <w:sz w:val="22"/>
            <w:szCs w:val="22"/>
          </w:rPr>
          <w:t>On each tick:</w:t>
        </w:r>
      </w:ins>
    </w:p>
    <w:p w14:paraId="44D755C3" w14:textId="7BFF1C2C" w:rsidR="00FC033E" w:rsidRDefault="00FC033E" w:rsidP="00FC033E">
      <w:pPr>
        <w:pStyle w:val="ListParagraph"/>
        <w:widowControl w:val="0"/>
        <w:numPr>
          <w:ilvl w:val="0"/>
          <w:numId w:val="2"/>
        </w:numPr>
        <w:autoSpaceDE w:val="0"/>
        <w:autoSpaceDN w:val="0"/>
        <w:adjustRightInd w:val="0"/>
        <w:spacing w:line="360" w:lineRule="auto"/>
        <w:rPr>
          <w:ins w:id="369" w:author="Bartos, Thomas M" w:date="2013-07-13T22:57:00Z"/>
          <w:rFonts w:ascii="Helvetica" w:hAnsi="Helvetica" w:cs="Helvetica"/>
          <w:sz w:val="22"/>
          <w:szCs w:val="22"/>
        </w:rPr>
      </w:pPr>
      <w:ins w:id="370" w:author="Bartos, Thomas M" w:date="2013-07-13T22:57:00Z">
        <w:r w:rsidRPr="006E4950">
          <w:rPr>
            <w:rFonts w:ascii="Helvetica" w:hAnsi="Helvetica" w:cs="Helvetica"/>
            <w:sz w:val="22"/>
            <w:szCs w:val="22"/>
          </w:rPr>
          <w:t>Agents talk to their friends (indicated wi</w:t>
        </w:r>
        <w:r>
          <w:rPr>
            <w:rFonts w:ascii="Helvetica" w:hAnsi="Helvetica" w:cs="Helvetica"/>
            <w:sz w:val="22"/>
            <w:szCs w:val="22"/>
          </w:rPr>
          <w:t xml:space="preserve">th blue links), and update their </w:t>
        </w:r>
      </w:ins>
      <w:ins w:id="371" w:author="Bartos, Thomas M" w:date="2013-07-13T22:59:00Z">
        <w:r>
          <w:rPr>
            <w:rFonts w:ascii="Helvetica" w:hAnsi="Helvetica" w:cs="Helvetica"/>
            <w:sz w:val="22"/>
            <w:szCs w:val="22"/>
          </w:rPr>
          <w:t>Attitude</w:t>
        </w:r>
      </w:ins>
      <w:ins w:id="372" w:author="Bartos, Thomas M" w:date="2013-07-13T22:57:00Z">
        <w:r w:rsidRPr="006E4950">
          <w:rPr>
            <w:rFonts w:ascii="Helvetica" w:hAnsi="Helvetica" w:cs="Helvetica"/>
            <w:sz w:val="22"/>
            <w:szCs w:val="22"/>
          </w:rPr>
          <w:t xml:space="preserve"> about </w:t>
        </w:r>
      </w:ins>
      <w:ins w:id="373" w:author="Bartos, Thomas M" w:date="2013-07-13T22:59:00Z">
        <w:r>
          <w:rPr>
            <w:rFonts w:ascii="Helvetica" w:hAnsi="Helvetica" w:cs="Helvetica"/>
            <w:sz w:val="22"/>
            <w:szCs w:val="22"/>
          </w:rPr>
          <w:t xml:space="preserve">practicing </w:t>
        </w:r>
      </w:ins>
      <w:ins w:id="374" w:author="Bartos, Thomas M" w:date="2013-07-13T22:57:00Z">
        <w:r>
          <w:rPr>
            <w:rFonts w:ascii="Helvetica" w:hAnsi="Helvetica" w:cs="Helvetica"/>
            <w:sz w:val="22"/>
            <w:szCs w:val="22"/>
          </w:rPr>
          <w:t xml:space="preserve">safe sex </w:t>
        </w:r>
        <w:r w:rsidRPr="006E4950">
          <w:rPr>
            <w:rFonts w:ascii="Helvetica" w:hAnsi="Helvetica" w:cs="Helvetica"/>
            <w:sz w:val="22"/>
            <w:szCs w:val="22"/>
          </w:rPr>
          <w:t>(and conse</w:t>
        </w:r>
        <w:r>
          <w:rPr>
            <w:rFonts w:ascii="Helvetica" w:hAnsi="Helvetica" w:cs="Helvetica"/>
            <w:sz w:val="22"/>
            <w:szCs w:val="22"/>
          </w:rPr>
          <w:t xml:space="preserve">quently likelihood to practice </w:t>
        </w:r>
        <w:r w:rsidRPr="006E4950">
          <w:rPr>
            <w:rFonts w:ascii="Helvetica" w:hAnsi="Helvetica" w:cs="Helvetica"/>
            <w:sz w:val="22"/>
            <w:szCs w:val="22"/>
          </w:rPr>
          <w:t>safe sex</w:t>
        </w:r>
        <w:r>
          <w:rPr>
            <w:rFonts w:ascii="Helvetica" w:hAnsi="Helvetica" w:cs="Helvetica"/>
            <w:sz w:val="22"/>
            <w:szCs w:val="22"/>
          </w:rPr>
          <w:t>)</w:t>
        </w:r>
        <w:r w:rsidRPr="006E4950">
          <w:rPr>
            <w:rFonts w:ascii="Helvetica" w:hAnsi="Helvetica" w:cs="Helvetica"/>
            <w:sz w:val="22"/>
            <w:szCs w:val="22"/>
          </w:rPr>
          <w:t>.</w:t>
        </w:r>
      </w:ins>
    </w:p>
    <w:p w14:paraId="1401E153" w14:textId="77777777" w:rsidR="00FC033E" w:rsidRDefault="00FC033E" w:rsidP="00FC033E">
      <w:pPr>
        <w:pStyle w:val="ListParagraph"/>
        <w:widowControl w:val="0"/>
        <w:numPr>
          <w:ilvl w:val="1"/>
          <w:numId w:val="2"/>
        </w:numPr>
        <w:autoSpaceDE w:val="0"/>
        <w:autoSpaceDN w:val="0"/>
        <w:adjustRightInd w:val="0"/>
        <w:spacing w:line="360" w:lineRule="auto"/>
        <w:rPr>
          <w:ins w:id="375" w:author="Bartos, Thomas M" w:date="2013-07-13T23:03:00Z"/>
          <w:rFonts w:ascii="Helvetica" w:hAnsi="Helvetica" w:cs="Helvetica"/>
          <w:sz w:val="22"/>
          <w:szCs w:val="22"/>
        </w:rPr>
      </w:pPr>
      <w:ins w:id="376" w:author="Bartos, Thomas M" w:date="2013-07-13T22:57:00Z">
        <w:r w:rsidRPr="00C15A1F">
          <w:rPr>
            <w:rFonts w:ascii="Helvetica" w:hAnsi="Helvetica" w:cs="Helvetica"/>
            <w:sz w:val="22"/>
            <w:szCs w:val="22"/>
          </w:rPr>
          <w:t>Agents talk to their friends and sexual partner (if any), which</w:t>
        </w:r>
        <w:r>
          <w:rPr>
            <w:rFonts w:ascii="Helvetica" w:hAnsi="Helvetica" w:cs="Helvetica"/>
            <w:sz w:val="22"/>
            <w:szCs w:val="22"/>
          </w:rPr>
          <w:t xml:space="preserve"> </w:t>
        </w:r>
        <w:r w:rsidRPr="00C15A1F">
          <w:rPr>
            <w:rFonts w:ascii="Helvetica" w:hAnsi="Helvetica" w:cs="Helvetica"/>
            <w:sz w:val="22"/>
            <w:szCs w:val="22"/>
          </w:rPr>
          <w:t xml:space="preserve">might impact </w:t>
        </w:r>
        <w:r>
          <w:rPr>
            <w:rFonts w:ascii="Helvetica" w:hAnsi="Helvetica" w:cs="Helvetica"/>
            <w:sz w:val="22"/>
            <w:szCs w:val="22"/>
          </w:rPr>
          <w:t>their</w:t>
        </w:r>
        <w:r w:rsidRPr="00C15A1F">
          <w:rPr>
            <w:rFonts w:ascii="Helvetica" w:hAnsi="Helvetica" w:cs="Helvetica"/>
            <w:sz w:val="22"/>
            <w:szCs w:val="22"/>
          </w:rPr>
          <w:t xml:space="preserve"> personal likelihood of practicing safe sex</w:t>
        </w:r>
      </w:ins>
    </w:p>
    <w:p w14:paraId="2F512082" w14:textId="5658D5D2" w:rsidR="00055088" w:rsidRDefault="00055088" w:rsidP="00FC033E">
      <w:pPr>
        <w:pStyle w:val="ListParagraph"/>
        <w:widowControl w:val="0"/>
        <w:numPr>
          <w:ilvl w:val="1"/>
          <w:numId w:val="2"/>
        </w:numPr>
        <w:autoSpaceDE w:val="0"/>
        <w:autoSpaceDN w:val="0"/>
        <w:adjustRightInd w:val="0"/>
        <w:spacing w:line="360" w:lineRule="auto"/>
        <w:rPr>
          <w:ins w:id="377" w:author="Bartos, Thomas M" w:date="2013-07-13T22:59:00Z"/>
          <w:rFonts w:ascii="Helvetica" w:hAnsi="Helvetica" w:cs="Helvetica"/>
          <w:sz w:val="22"/>
          <w:szCs w:val="22"/>
        </w:rPr>
      </w:pPr>
      <w:ins w:id="378" w:author="Bartos, Thomas M" w:date="2013-07-13T23:03:00Z">
        <w:r>
          <w:rPr>
            <w:rFonts w:ascii="Helvetica" w:hAnsi="Helvetica" w:cs="Helvetica"/>
            <w:sz w:val="22"/>
            <w:szCs w:val="22"/>
          </w:rPr>
          <w:t>The number of friends the agents talk to is based on their Certainty at a given tick</w:t>
        </w:r>
      </w:ins>
    </w:p>
    <w:p w14:paraId="04E8B0B6" w14:textId="6E51DEF1" w:rsidR="00FC033E" w:rsidRDefault="00FC033E" w:rsidP="00FC033E">
      <w:pPr>
        <w:pStyle w:val="ListParagraph"/>
        <w:widowControl w:val="0"/>
        <w:numPr>
          <w:ilvl w:val="1"/>
          <w:numId w:val="2"/>
        </w:numPr>
        <w:autoSpaceDE w:val="0"/>
        <w:autoSpaceDN w:val="0"/>
        <w:adjustRightInd w:val="0"/>
        <w:spacing w:line="360" w:lineRule="auto"/>
        <w:rPr>
          <w:ins w:id="379" w:author="Bartos, Thomas M" w:date="2013-07-13T23:00:00Z"/>
          <w:rFonts w:ascii="Helvetica" w:hAnsi="Helvetica" w:cs="Helvetica"/>
          <w:sz w:val="22"/>
          <w:szCs w:val="22"/>
        </w:rPr>
      </w:pPr>
      <w:ins w:id="380" w:author="Bartos, Thomas M" w:date="2013-07-13T23:00:00Z">
        <w:r>
          <w:rPr>
            <w:rFonts w:ascii="Helvetica" w:hAnsi="Helvetica" w:cs="Helvetica"/>
            <w:sz w:val="22"/>
            <w:szCs w:val="22"/>
          </w:rPr>
          <w:t>Agents compare their own Attitude and their friend’s Attitude, which will influence the</w:t>
        </w:r>
      </w:ins>
      <w:ins w:id="381" w:author="Bartos, Thomas M" w:date="2013-07-13T23:01:00Z">
        <w:r>
          <w:rPr>
            <w:rFonts w:ascii="Helvetica" w:hAnsi="Helvetica" w:cs="Helvetica"/>
            <w:sz w:val="22"/>
            <w:szCs w:val="22"/>
          </w:rPr>
          <w:t xml:space="preserve"> magnitude and sign </w:t>
        </w:r>
      </w:ins>
      <w:ins w:id="382" w:author="Bartos, Thomas M" w:date="2013-07-13T23:00:00Z">
        <w:r>
          <w:rPr>
            <w:rFonts w:ascii="Helvetica" w:hAnsi="Helvetica" w:cs="Helvetica"/>
            <w:sz w:val="22"/>
            <w:szCs w:val="22"/>
          </w:rPr>
          <w:t>of the change of Attitude at each tick</w:t>
        </w:r>
      </w:ins>
    </w:p>
    <w:p w14:paraId="3CDE8CEB" w14:textId="07DF5424" w:rsidR="00FC033E" w:rsidRDefault="00FC033E" w:rsidP="00FC033E">
      <w:pPr>
        <w:pStyle w:val="ListParagraph"/>
        <w:widowControl w:val="0"/>
        <w:numPr>
          <w:ilvl w:val="1"/>
          <w:numId w:val="2"/>
        </w:numPr>
        <w:autoSpaceDE w:val="0"/>
        <w:autoSpaceDN w:val="0"/>
        <w:adjustRightInd w:val="0"/>
        <w:spacing w:line="360" w:lineRule="auto"/>
        <w:rPr>
          <w:ins w:id="383" w:author="Bartos, Thomas M" w:date="2013-07-13T23:01:00Z"/>
          <w:rFonts w:ascii="Helvetica" w:hAnsi="Helvetica" w:cs="Helvetica"/>
          <w:sz w:val="22"/>
          <w:szCs w:val="22"/>
        </w:rPr>
      </w:pPr>
      <w:ins w:id="384" w:author="Bartos, Thomas M" w:date="2013-07-13T23:01:00Z">
        <w:r>
          <w:rPr>
            <w:rFonts w:ascii="Helvetica" w:hAnsi="Helvetica" w:cs="Helvetica"/>
            <w:sz w:val="22"/>
            <w:szCs w:val="22"/>
          </w:rPr>
          <w:t xml:space="preserve">Agents check their Certainty and their friend’s Justification, which will also influence the magnitude </w:t>
        </w:r>
        <w:r w:rsidR="00055088">
          <w:rPr>
            <w:rFonts w:ascii="Helvetica" w:hAnsi="Helvetica" w:cs="Helvetica"/>
            <w:sz w:val="22"/>
            <w:szCs w:val="22"/>
          </w:rPr>
          <w:t>and sign of the change of Attitude at each tick</w:t>
        </w:r>
      </w:ins>
    </w:p>
    <w:p w14:paraId="49FCF211" w14:textId="1A8C5891" w:rsidR="00055088" w:rsidRDefault="00055088" w:rsidP="00FC033E">
      <w:pPr>
        <w:pStyle w:val="ListParagraph"/>
        <w:widowControl w:val="0"/>
        <w:numPr>
          <w:ilvl w:val="1"/>
          <w:numId w:val="2"/>
        </w:numPr>
        <w:autoSpaceDE w:val="0"/>
        <w:autoSpaceDN w:val="0"/>
        <w:adjustRightInd w:val="0"/>
        <w:spacing w:line="360" w:lineRule="auto"/>
        <w:rPr>
          <w:ins w:id="385" w:author="Bartos, Thomas M" w:date="2013-07-13T23:02:00Z"/>
          <w:rFonts w:ascii="Helvetica" w:hAnsi="Helvetica" w:cs="Helvetica"/>
          <w:sz w:val="22"/>
          <w:szCs w:val="22"/>
        </w:rPr>
      </w:pPr>
      <w:ins w:id="386" w:author="Bartos, Thomas M" w:date="2013-07-13T23:02:00Z">
        <w:r>
          <w:rPr>
            <w:rFonts w:ascii="Helvetica" w:hAnsi="Helvetica" w:cs="Helvetica"/>
            <w:sz w:val="22"/>
            <w:szCs w:val="22"/>
          </w:rPr>
          <w:t>The change in Attitude is used to update each agent’s Attitude to its new state</w:t>
        </w:r>
      </w:ins>
    </w:p>
    <w:p w14:paraId="35E48342" w14:textId="659B9702" w:rsidR="00055088" w:rsidRDefault="00055088" w:rsidP="00FC033E">
      <w:pPr>
        <w:pStyle w:val="ListParagraph"/>
        <w:widowControl w:val="0"/>
        <w:numPr>
          <w:ilvl w:val="1"/>
          <w:numId w:val="2"/>
        </w:numPr>
        <w:autoSpaceDE w:val="0"/>
        <w:autoSpaceDN w:val="0"/>
        <w:adjustRightInd w:val="0"/>
        <w:spacing w:line="360" w:lineRule="auto"/>
        <w:rPr>
          <w:ins w:id="387" w:author="Bartos, Thomas M" w:date="2013-07-13T22:57:00Z"/>
          <w:rFonts w:ascii="Helvetica" w:hAnsi="Helvetica" w:cs="Helvetica"/>
          <w:sz w:val="22"/>
          <w:szCs w:val="22"/>
        </w:rPr>
      </w:pPr>
      <w:ins w:id="388" w:author="Bartos, Thomas M" w:date="2013-07-13T23:02:00Z">
        <w:r>
          <w:rPr>
            <w:rFonts w:ascii="Helvetica" w:hAnsi="Helvetica" w:cs="Helvetica"/>
            <w:sz w:val="22"/>
            <w:szCs w:val="22"/>
          </w:rPr>
          <w:t xml:space="preserve">Certainty and Justification are updated </w:t>
        </w:r>
      </w:ins>
    </w:p>
    <w:p w14:paraId="27B2FF48" w14:textId="77777777" w:rsidR="00FC033E" w:rsidRPr="006E4950" w:rsidRDefault="00FC033E" w:rsidP="00FC033E">
      <w:pPr>
        <w:pStyle w:val="ListParagraph"/>
        <w:widowControl w:val="0"/>
        <w:numPr>
          <w:ilvl w:val="0"/>
          <w:numId w:val="2"/>
        </w:numPr>
        <w:autoSpaceDE w:val="0"/>
        <w:autoSpaceDN w:val="0"/>
        <w:adjustRightInd w:val="0"/>
        <w:spacing w:line="360" w:lineRule="auto"/>
        <w:rPr>
          <w:ins w:id="389" w:author="Bartos, Thomas M" w:date="2013-07-13T22:57:00Z"/>
          <w:rFonts w:ascii="Helvetica" w:hAnsi="Helvetica" w:cs="Helvetica"/>
          <w:sz w:val="22"/>
          <w:szCs w:val="22"/>
        </w:rPr>
      </w:pPr>
      <w:ins w:id="390" w:author="Bartos, Thomas M" w:date="2013-07-13T22:57:00Z">
        <w:r w:rsidRPr="006E4950">
          <w:rPr>
            <w:rFonts w:ascii="Helvetica" w:hAnsi="Helvetica" w:cs="Helvetica"/>
            <w:sz w:val="22"/>
            <w:szCs w:val="22"/>
          </w:rPr>
          <w:t>Agents look for a sexual partner (male-female coupling).</w:t>
        </w:r>
      </w:ins>
    </w:p>
    <w:p w14:paraId="18F82C53" w14:textId="77777777" w:rsidR="00FC033E" w:rsidRPr="003773EA" w:rsidRDefault="00FC033E" w:rsidP="00FC033E">
      <w:pPr>
        <w:pStyle w:val="ListParagraph"/>
        <w:widowControl w:val="0"/>
        <w:numPr>
          <w:ilvl w:val="1"/>
          <w:numId w:val="2"/>
        </w:numPr>
        <w:autoSpaceDE w:val="0"/>
        <w:autoSpaceDN w:val="0"/>
        <w:adjustRightInd w:val="0"/>
        <w:spacing w:line="360" w:lineRule="auto"/>
        <w:rPr>
          <w:ins w:id="391" w:author="Bartos, Thomas M" w:date="2013-07-13T22:57:00Z"/>
          <w:rFonts w:ascii="Helvetica" w:hAnsi="Helvetica"/>
          <w:color w:val="9BBB59" w:themeColor="accent3"/>
          <w:sz w:val="22"/>
          <w:szCs w:val="22"/>
        </w:rPr>
      </w:pPr>
      <w:ins w:id="392" w:author="Bartos, Thomas M" w:date="2013-07-13T22:57:00Z">
        <w:r w:rsidRPr="003773EA">
          <w:rPr>
            <w:rFonts w:ascii="Helvetica" w:hAnsi="Helvetica"/>
            <w:color w:val="9BBB59" w:themeColor="accent3"/>
            <w:sz w:val="22"/>
            <w:szCs w:val="22"/>
          </w:rPr>
          <w:t>If they are NO</w:t>
        </w:r>
        <w:r>
          <w:rPr>
            <w:rFonts w:ascii="Helvetica" w:hAnsi="Helvetica"/>
            <w:color w:val="9BBB59" w:themeColor="accent3"/>
            <w:sz w:val="22"/>
            <w:szCs w:val="22"/>
          </w:rPr>
          <w:t xml:space="preserve">T coupled, an agent </w:t>
        </w:r>
        <w:r w:rsidRPr="003773EA">
          <w:rPr>
            <w:rFonts w:ascii="Helvetica" w:hAnsi="Helvetica"/>
            <w:color w:val="9BBB59" w:themeColor="accent3"/>
            <w:sz w:val="22"/>
            <w:szCs w:val="22"/>
          </w:rPr>
          <w:t xml:space="preserve">tries to find a mate. Any </w:t>
        </w:r>
        <w:r>
          <w:rPr>
            <w:rFonts w:ascii="Helvetica" w:hAnsi="Helvetica"/>
            <w:color w:val="9BBB59" w:themeColor="accent3"/>
            <w:sz w:val="22"/>
            <w:szCs w:val="22"/>
          </w:rPr>
          <w:t>agent</w:t>
        </w:r>
        <w:r w:rsidRPr="003773EA">
          <w:rPr>
            <w:rFonts w:ascii="Helvetica" w:hAnsi="Helvetica"/>
            <w:color w:val="9BBB59" w:themeColor="accent3"/>
            <w:sz w:val="22"/>
            <w:szCs w:val="22"/>
          </w:rPr>
          <w:t xml:space="preserve"> can initiate mating if they are not coupled (and random chance permits)</w:t>
        </w:r>
      </w:ins>
    </w:p>
    <w:p w14:paraId="03C9245A" w14:textId="77777777" w:rsidR="00FC033E" w:rsidRPr="003773EA" w:rsidRDefault="00FC033E" w:rsidP="00FC033E">
      <w:pPr>
        <w:pStyle w:val="ListParagraph"/>
        <w:widowControl w:val="0"/>
        <w:numPr>
          <w:ilvl w:val="1"/>
          <w:numId w:val="2"/>
        </w:numPr>
        <w:autoSpaceDE w:val="0"/>
        <w:autoSpaceDN w:val="0"/>
        <w:adjustRightInd w:val="0"/>
        <w:spacing w:line="360" w:lineRule="auto"/>
        <w:rPr>
          <w:ins w:id="393" w:author="Bartos, Thomas M" w:date="2013-07-13T22:57:00Z"/>
          <w:rFonts w:ascii="Helvetica" w:hAnsi="Helvetica" w:cs="Helvetica"/>
          <w:sz w:val="22"/>
          <w:szCs w:val="22"/>
        </w:rPr>
      </w:pPr>
      <w:ins w:id="394" w:author="Bartos, Thomas M" w:date="2013-07-13T22:57:00Z">
        <w:r w:rsidRPr="006E4950">
          <w:rPr>
            <w:rFonts w:ascii="Helvetica" w:hAnsi="Helvetica"/>
            <w:sz w:val="22"/>
            <w:szCs w:val="22"/>
          </w:rPr>
          <w:t xml:space="preserve">If they are </w:t>
        </w:r>
        <w:r w:rsidRPr="00C15A1F">
          <w:rPr>
            <w:rFonts w:ascii="Helvetica" w:hAnsi="Helvetica"/>
            <w:sz w:val="22"/>
            <w:szCs w:val="22"/>
            <w:u w:val="single"/>
          </w:rPr>
          <w:t>not coupled</w:t>
        </w:r>
        <w:r w:rsidRPr="006E4950">
          <w:rPr>
            <w:rFonts w:ascii="Helvetica" w:hAnsi="Helvetica"/>
            <w:sz w:val="22"/>
            <w:szCs w:val="22"/>
          </w:rPr>
          <w:t>, they might try to find another single</w:t>
        </w:r>
        <w:r>
          <w:rPr>
            <w:rFonts w:ascii="Helvetica" w:hAnsi="Helvetica"/>
            <w:sz w:val="22"/>
            <w:szCs w:val="22"/>
          </w:rPr>
          <w:t xml:space="preserve"> agent of the opposite gender, i.e., </w:t>
        </w:r>
        <w:r w:rsidRPr="006E4950">
          <w:rPr>
            <w:rFonts w:ascii="Helvetica" w:hAnsi="Helvetica"/>
            <w:sz w:val="22"/>
            <w:szCs w:val="22"/>
          </w:rPr>
          <w:t xml:space="preserve">someone to mate with (based on their personal coupling tendency). </w:t>
        </w:r>
      </w:ins>
    </w:p>
    <w:p w14:paraId="56844D03" w14:textId="669FD060" w:rsidR="00FC033E" w:rsidRPr="003773EA" w:rsidRDefault="00FC033E" w:rsidP="00FC033E">
      <w:pPr>
        <w:pStyle w:val="ListParagraph"/>
        <w:widowControl w:val="0"/>
        <w:numPr>
          <w:ilvl w:val="2"/>
          <w:numId w:val="2"/>
        </w:numPr>
        <w:autoSpaceDE w:val="0"/>
        <w:autoSpaceDN w:val="0"/>
        <w:adjustRightInd w:val="0"/>
        <w:spacing w:line="360" w:lineRule="auto"/>
        <w:rPr>
          <w:ins w:id="395" w:author="Bartos, Thomas M" w:date="2013-07-13T22:57:00Z"/>
          <w:rFonts w:ascii="Helvetica" w:hAnsi="Helvetica" w:cs="Helvetica"/>
          <w:sz w:val="22"/>
          <w:szCs w:val="22"/>
        </w:rPr>
      </w:pPr>
      <w:ins w:id="396" w:author="Bartos, Thomas M" w:date="2013-07-13T22:57:00Z">
        <w:r w:rsidRPr="006E4950">
          <w:rPr>
            <w:rFonts w:ascii="Helvetica" w:hAnsi="Helvetica"/>
            <w:sz w:val="22"/>
            <w:szCs w:val="22"/>
          </w:rPr>
          <w:t>First they look</w:t>
        </w:r>
        <w:r>
          <w:rPr>
            <w:rFonts w:ascii="Helvetica" w:hAnsi="Helvetica"/>
            <w:sz w:val="22"/>
            <w:szCs w:val="22"/>
          </w:rPr>
          <w:t xml:space="preserve"> at friends of the opposite sex;</w:t>
        </w:r>
        <w:r w:rsidRPr="006E4950">
          <w:rPr>
            <w:rFonts w:ascii="Helvetica" w:hAnsi="Helvetica"/>
            <w:sz w:val="22"/>
            <w:szCs w:val="22"/>
          </w:rPr>
          <w:t xml:space="preserve"> if they have none, then they choose a person of the opposit</w:t>
        </w:r>
        <w:r>
          <w:rPr>
            <w:rFonts w:ascii="Helvetica" w:hAnsi="Helvetica"/>
            <w:sz w:val="22"/>
            <w:szCs w:val="22"/>
          </w:rPr>
          <w:t>e sex within their friend group;</w:t>
        </w:r>
        <w:r w:rsidRPr="006E4950">
          <w:rPr>
            <w:rFonts w:ascii="Helvetica" w:hAnsi="Helvetica"/>
            <w:sz w:val="22"/>
            <w:szCs w:val="22"/>
          </w:rPr>
          <w:t xml:space="preserve"> and if there isn’t one, then they resort to choosing the closest non-linked opposite sex </w:t>
        </w:r>
        <w:r w:rsidRPr="006E4950">
          <w:rPr>
            <w:rFonts w:ascii="Helvetica" w:hAnsi="Helvetica"/>
            <w:sz w:val="22"/>
            <w:szCs w:val="22"/>
          </w:rPr>
          <w:lastRenderedPageBreak/>
          <w:t>turtle. The probability of successfully coupl</w:t>
        </w:r>
        <w:r w:rsidR="00055088">
          <w:rPr>
            <w:rFonts w:ascii="Helvetica" w:hAnsi="Helvetica"/>
            <w:sz w:val="22"/>
            <w:szCs w:val="22"/>
          </w:rPr>
          <w:t>ing decreases for each of these</w:t>
        </w:r>
        <w:r w:rsidRPr="006E4950">
          <w:rPr>
            <w:rFonts w:ascii="Helvetica" w:hAnsi="Helvetica"/>
            <w:sz w:val="22"/>
            <w:szCs w:val="22"/>
          </w:rPr>
          <w:t xml:space="preserve"> types of potential partners. </w:t>
        </w:r>
      </w:ins>
    </w:p>
    <w:p w14:paraId="2C8B4E66" w14:textId="77777777" w:rsidR="00FC033E" w:rsidRPr="00C15A1F" w:rsidRDefault="00FC033E" w:rsidP="00FC033E">
      <w:pPr>
        <w:pStyle w:val="ListParagraph"/>
        <w:widowControl w:val="0"/>
        <w:numPr>
          <w:ilvl w:val="2"/>
          <w:numId w:val="2"/>
        </w:numPr>
        <w:autoSpaceDE w:val="0"/>
        <w:autoSpaceDN w:val="0"/>
        <w:adjustRightInd w:val="0"/>
        <w:spacing w:line="360" w:lineRule="auto"/>
        <w:rPr>
          <w:ins w:id="397" w:author="Bartos, Thomas M" w:date="2013-07-13T22:57:00Z"/>
          <w:rFonts w:ascii="Helvetica" w:hAnsi="Helvetica" w:cs="Helvetica"/>
          <w:sz w:val="22"/>
          <w:szCs w:val="22"/>
        </w:rPr>
      </w:pPr>
      <w:ins w:id="398" w:author="Bartos, Thomas M" w:date="2013-07-13T22:57:00Z">
        <w:r w:rsidRPr="006E4950">
          <w:rPr>
            <w:rFonts w:ascii="Helvetica" w:hAnsi="Helvetica"/>
            <w:sz w:val="22"/>
            <w:szCs w:val="22"/>
          </w:rPr>
          <w:t>If both partners are willing to become a couple, they form a sexual</w:t>
        </w:r>
        <w:r>
          <w:rPr>
            <w:rFonts w:ascii="Helvetica" w:hAnsi="Helvetica"/>
            <w:sz w:val="22"/>
            <w:szCs w:val="22"/>
          </w:rPr>
          <w:noBreakHyphen/>
        </w:r>
        <w:r w:rsidRPr="006E4950">
          <w:rPr>
            <w:rFonts w:ascii="Helvetica" w:hAnsi="Helvetica"/>
            <w:sz w:val="22"/>
            <w:szCs w:val="22"/>
          </w:rPr>
          <w:t>partner link (if the two turtles were previously friends, this destroys their friendship link).</w:t>
        </w:r>
      </w:ins>
    </w:p>
    <w:p w14:paraId="774B5E84" w14:textId="77777777" w:rsidR="00FC033E" w:rsidRPr="00C15A1F" w:rsidRDefault="00FC033E" w:rsidP="00FC033E">
      <w:pPr>
        <w:pStyle w:val="ListParagraph"/>
        <w:widowControl w:val="0"/>
        <w:numPr>
          <w:ilvl w:val="1"/>
          <w:numId w:val="2"/>
        </w:numPr>
        <w:autoSpaceDE w:val="0"/>
        <w:autoSpaceDN w:val="0"/>
        <w:adjustRightInd w:val="0"/>
        <w:spacing w:line="360" w:lineRule="auto"/>
        <w:rPr>
          <w:ins w:id="399" w:author="Bartos, Thomas M" w:date="2013-07-13T22:57:00Z"/>
          <w:rFonts w:ascii="Helvetica" w:hAnsi="Helvetica"/>
          <w:sz w:val="22"/>
          <w:szCs w:val="22"/>
        </w:rPr>
      </w:pPr>
      <w:ins w:id="400" w:author="Bartos, Thomas M" w:date="2013-07-13T22:57:00Z">
        <w:r>
          <w:rPr>
            <w:rFonts w:ascii="Helvetica" w:hAnsi="Helvetica"/>
            <w:sz w:val="22"/>
            <w:szCs w:val="22"/>
          </w:rPr>
          <w:t xml:space="preserve">If </w:t>
        </w:r>
        <w:r w:rsidRPr="003773EA">
          <w:rPr>
            <w:rFonts w:ascii="Helvetica" w:hAnsi="Helvetica"/>
            <w:color w:val="F79646" w:themeColor="accent6"/>
            <w:sz w:val="22"/>
            <w:szCs w:val="22"/>
          </w:rPr>
          <w:t>they</w:t>
        </w:r>
        <w:r>
          <w:rPr>
            <w:rFonts w:ascii="Helvetica" w:hAnsi="Helvetica"/>
            <w:sz w:val="22"/>
            <w:szCs w:val="22"/>
          </w:rPr>
          <w:t xml:space="preserve"> </w:t>
        </w:r>
        <w:r w:rsidRPr="003773EA">
          <w:rPr>
            <w:rFonts w:ascii="Helvetica" w:hAnsi="Helvetica"/>
            <w:sz w:val="22"/>
            <w:szCs w:val="22"/>
          </w:rPr>
          <w:t>are</w:t>
        </w:r>
        <w:r w:rsidRPr="00C15A1F">
          <w:rPr>
            <w:rFonts w:ascii="Helvetica" w:hAnsi="Helvetica"/>
            <w:sz w:val="22"/>
            <w:szCs w:val="22"/>
          </w:rPr>
          <w:t xml:space="preserve"> already coupled with a sexual partner,</w:t>
        </w:r>
        <w:r>
          <w:rPr>
            <w:rFonts w:ascii="Helvetica" w:hAnsi="Helvetica"/>
            <w:sz w:val="22"/>
            <w:szCs w:val="22"/>
          </w:rPr>
          <w:t xml:space="preserve"> the two agents </w:t>
        </w:r>
        <w:r w:rsidRPr="00C15A1F">
          <w:rPr>
            <w:rFonts w:ascii="Helvetica" w:hAnsi="Helvetica"/>
            <w:sz w:val="22"/>
            <w:szCs w:val="22"/>
          </w:rPr>
          <w:t>just</w:t>
        </w:r>
        <w:r>
          <w:rPr>
            <w:rFonts w:ascii="Helvetica" w:hAnsi="Helvetica"/>
            <w:sz w:val="22"/>
            <w:szCs w:val="22"/>
          </w:rPr>
          <w:t xml:space="preserve"> increase length of </w:t>
        </w:r>
        <w:r w:rsidRPr="003773EA">
          <w:rPr>
            <w:rFonts w:ascii="Helvetica" w:hAnsi="Helvetica"/>
            <w:color w:val="F79646" w:themeColor="accent6"/>
            <w:sz w:val="22"/>
            <w:szCs w:val="22"/>
          </w:rPr>
          <w:t>their</w:t>
        </w:r>
        <w:r>
          <w:rPr>
            <w:rFonts w:ascii="Helvetica" w:hAnsi="Helvetica"/>
            <w:sz w:val="22"/>
            <w:szCs w:val="22"/>
          </w:rPr>
          <w:t xml:space="preserve"> relationship </w:t>
        </w:r>
        <w:r w:rsidRPr="00C15A1F">
          <w:rPr>
            <w:rFonts w:ascii="Helvetica" w:hAnsi="Helvetica"/>
            <w:sz w:val="22"/>
            <w:szCs w:val="22"/>
          </w:rPr>
          <w:t>(</w:t>
        </w:r>
        <w:r>
          <w:rPr>
            <w:rFonts w:ascii="Helvetica" w:hAnsi="Helvetica"/>
            <w:sz w:val="22"/>
            <w:szCs w:val="22"/>
          </w:rPr>
          <w:t>agents</w:t>
        </w:r>
        <w:r w:rsidRPr="00C15A1F">
          <w:rPr>
            <w:rFonts w:ascii="Helvetica" w:hAnsi="Helvetica"/>
            <w:sz w:val="22"/>
            <w:szCs w:val="22"/>
          </w:rPr>
          <w:t xml:space="preserve"> are monogamous in this simulation)</w:t>
        </w:r>
        <w:r>
          <w:rPr>
            <w:rFonts w:ascii="Helvetica" w:hAnsi="Helvetica"/>
            <w:sz w:val="22"/>
            <w:szCs w:val="22"/>
          </w:rPr>
          <w:t>.</w:t>
        </w:r>
      </w:ins>
    </w:p>
    <w:p w14:paraId="2175E863" w14:textId="77777777" w:rsidR="00FC033E" w:rsidRPr="003773EA" w:rsidRDefault="00FC033E" w:rsidP="00FC033E">
      <w:pPr>
        <w:pStyle w:val="ListParagraph"/>
        <w:widowControl w:val="0"/>
        <w:numPr>
          <w:ilvl w:val="0"/>
          <w:numId w:val="2"/>
        </w:numPr>
        <w:autoSpaceDE w:val="0"/>
        <w:autoSpaceDN w:val="0"/>
        <w:adjustRightInd w:val="0"/>
        <w:spacing w:line="360" w:lineRule="auto"/>
        <w:rPr>
          <w:ins w:id="401" w:author="Bartos, Thomas M" w:date="2013-07-13T22:57:00Z"/>
          <w:rFonts w:ascii="Helvetica" w:hAnsi="Helvetica" w:cs="Helvetica"/>
          <w:strike/>
          <w:color w:val="4F81BD" w:themeColor="accent1"/>
          <w:sz w:val="22"/>
          <w:szCs w:val="22"/>
        </w:rPr>
      </w:pPr>
      <w:ins w:id="402" w:author="Bartos, Thomas M" w:date="2013-07-13T22:57:00Z">
        <w:r w:rsidRPr="006E4950">
          <w:rPr>
            <w:rFonts w:ascii="Helvetica" w:hAnsi="Helvetica"/>
            <w:sz w:val="22"/>
            <w:szCs w:val="22"/>
          </w:rPr>
          <w:t>Agents make friends</w:t>
        </w:r>
        <w:r>
          <w:rPr>
            <w:rFonts w:ascii="Helvetica" w:hAnsi="Helvetica"/>
            <w:sz w:val="22"/>
            <w:szCs w:val="22"/>
          </w:rPr>
          <w:t>.</w:t>
        </w:r>
      </w:ins>
    </w:p>
    <w:p w14:paraId="4360F050" w14:textId="77777777" w:rsidR="00FC033E" w:rsidRDefault="00FC033E" w:rsidP="00FC033E">
      <w:pPr>
        <w:pStyle w:val="ListParagraph"/>
        <w:widowControl w:val="0"/>
        <w:numPr>
          <w:ilvl w:val="1"/>
          <w:numId w:val="2"/>
        </w:numPr>
        <w:autoSpaceDE w:val="0"/>
        <w:autoSpaceDN w:val="0"/>
        <w:adjustRightInd w:val="0"/>
        <w:spacing w:line="360" w:lineRule="auto"/>
        <w:rPr>
          <w:ins w:id="403" w:author="Bartos, Thomas M" w:date="2013-07-13T22:57:00Z"/>
          <w:rFonts w:ascii="Helvetica" w:hAnsi="Helvetica" w:cs="Helvetica"/>
          <w:sz w:val="22"/>
          <w:szCs w:val="22"/>
        </w:rPr>
      </w:pPr>
      <w:ins w:id="404" w:author="Bartos, Thomas M" w:date="2013-07-13T22:57:00Z">
        <w:r>
          <w:rPr>
            <w:rFonts w:ascii="Helvetica" w:hAnsi="Helvetica" w:cs="Helvetica"/>
            <w:sz w:val="22"/>
            <w:szCs w:val="22"/>
          </w:rPr>
          <w:t>As long as they have not reached their maximum limit of friends, every agent (coupled or not) gets a chance to make a friend on each tick.</w:t>
        </w:r>
      </w:ins>
    </w:p>
    <w:p w14:paraId="291AD68D" w14:textId="77777777" w:rsidR="00FC033E" w:rsidRPr="00C15A1F" w:rsidRDefault="00FC033E" w:rsidP="00FC033E">
      <w:pPr>
        <w:pStyle w:val="ListParagraph"/>
        <w:widowControl w:val="0"/>
        <w:numPr>
          <w:ilvl w:val="1"/>
          <w:numId w:val="2"/>
        </w:numPr>
        <w:autoSpaceDE w:val="0"/>
        <w:autoSpaceDN w:val="0"/>
        <w:adjustRightInd w:val="0"/>
        <w:spacing w:line="360" w:lineRule="auto"/>
        <w:rPr>
          <w:ins w:id="405" w:author="Bartos, Thomas M" w:date="2013-07-13T22:57:00Z"/>
          <w:rFonts w:ascii="Helvetica" w:hAnsi="Helvetica" w:cs="Helvetica"/>
          <w:sz w:val="22"/>
          <w:szCs w:val="22"/>
        </w:rPr>
      </w:pPr>
      <w:ins w:id="406" w:author="Bartos, Thomas M" w:date="2013-07-13T22:57:00Z">
        <w:r w:rsidRPr="00C15A1F">
          <w:rPr>
            <w:rFonts w:ascii="Helvetica" w:hAnsi="Helvetica" w:cs="Helvetica"/>
            <w:sz w:val="22"/>
            <w:szCs w:val="22"/>
          </w:rPr>
          <w:t>If this agent has not reached their maximum limit of friends</w:t>
        </w:r>
        <w:r>
          <w:rPr>
            <w:rFonts w:ascii="Helvetica" w:hAnsi="Helvetica" w:cs="Helvetica"/>
            <w:sz w:val="22"/>
            <w:szCs w:val="22"/>
          </w:rPr>
          <w:t xml:space="preserve"> </w:t>
        </w:r>
        <w:r w:rsidRPr="00C15A1F">
          <w:rPr>
            <w:rFonts w:ascii="Helvetica" w:hAnsi="Helvetica"/>
            <w:sz w:val="22"/>
            <w:szCs w:val="22"/>
          </w:rPr>
          <w:t>(and random chance permits)</w:t>
        </w:r>
        <w:r w:rsidRPr="00C15A1F">
          <w:rPr>
            <w:rFonts w:ascii="Helvetica" w:hAnsi="Helvetica" w:cs="Helvetica"/>
            <w:sz w:val="22"/>
            <w:szCs w:val="22"/>
          </w:rPr>
          <w:t>,</w:t>
        </w:r>
        <w:r>
          <w:rPr>
            <w:rFonts w:ascii="Helvetica" w:hAnsi="Helvetica" w:cs="Helvetica"/>
            <w:sz w:val="22"/>
            <w:szCs w:val="22"/>
          </w:rPr>
          <w:t xml:space="preserve"> they try to make a friend.</w:t>
        </w:r>
      </w:ins>
    </w:p>
    <w:p w14:paraId="05A5AE6D" w14:textId="223C66F9" w:rsidR="00FC033E" w:rsidRPr="009943B3" w:rsidRDefault="00FC033E" w:rsidP="00FC033E">
      <w:pPr>
        <w:pStyle w:val="ListParagraph"/>
        <w:widowControl w:val="0"/>
        <w:numPr>
          <w:ilvl w:val="0"/>
          <w:numId w:val="2"/>
        </w:numPr>
        <w:autoSpaceDE w:val="0"/>
        <w:autoSpaceDN w:val="0"/>
        <w:adjustRightInd w:val="0"/>
        <w:spacing w:line="360" w:lineRule="auto"/>
        <w:rPr>
          <w:ins w:id="407" w:author="Bartos, Thomas M" w:date="2013-07-13T22:57:00Z"/>
          <w:rFonts w:ascii="Helvetica" w:hAnsi="Helvetica" w:cs="Helvetica"/>
          <w:sz w:val="22"/>
          <w:szCs w:val="22"/>
        </w:rPr>
      </w:pPr>
      <w:ins w:id="408" w:author="Bartos, Thomas M" w:date="2013-07-13T22:57:00Z">
        <w:r>
          <w:rPr>
            <w:rFonts w:ascii="Helvetica" w:hAnsi="Helvetica"/>
            <w:sz w:val="22"/>
            <w:szCs w:val="22"/>
          </w:rPr>
          <w:t xml:space="preserve">Agents </w:t>
        </w:r>
        <w:r w:rsidRPr="00112F22">
          <w:rPr>
            <w:rFonts w:ascii="Helvetica" w:hAnsi="Helvetica"/>
            <w:color w:val="F79646" w:themeColor="accent6"/>
            <w:sz w:val="22"/>
            <w:szCs w:val="22"/>
          </w:rPr>
          <w:t xml:space="preserve">that </w:t>
        </w:r>
        <w:r>
          <w:rPr>
            <w:rFonts w:ascii="Helvetica" w:hAnsi="Helvetica"/>
            <w:color w:val="F79646" w:themeColor="accent6"/>
            <w:sz w:val="22"/>
            <w:szCs w:val="22"/>
          </w:rPr>
          <w:t>(</w:t>
        </w:r>
        <w:r w:rsidRPr="00112F22">
          <w:rPr>
            <w:rFonts w:ascii="Helvetica" w:hAnsi="Helvetica"/>
            <w:color w:val="F79646" w:themeColor="accent6"/>
            <w:sz w:val="22"/>
            <w:szCs w:val="22"/>
          </w:rPr>
          <w:t>currently</w:t>
        </w:r>
        <w:r>
          <w:rPr>
            <w:rFonts w:ascii="Helvetica" w:hAnsi="Helvetica"/>
            <w:color w:val="F79646" w:themeColor="accent6"/>
            <w:sz w:val="22"/>
            <w:szCs w:val="22"/>
          </w:rPr>
          <w:t>)</w:t>
        </w:r>
        <w:r w:rsidRPr="00112F22">
          <w:rPr>
            <w:rFonts w:ascii="Helvetica" w:hAnsi="Helvetica"/>
            <w:color w:val="F79646" w:themeColor="accent6"/>
            <w:sz w:val="22"/>
            <w:szCs w:val="22"/>
          </w:rPr>
          <w:t xml:space="preserve"> have a sexual partner</w:t>
        </w:r>
        <w:r>
          <w:rPr>
            <w:rFonts w:ascii="Helvetica" w:hAnsi="Helvetica"/>
            <w:sz w:val="22"/>
            <w:szCs w:val="22"/>
          </w:rPr>
          <w:t xml:space="preserve"> can </w:t>
        </w:r>
        <w:r w:rsidRPr="00112F22">
          <w:rPr>
            <w:rFonts w:ascii="Helvetica" w:hAnsi="Helvetica"/>
            <w:color w:val="F79646" w:themeColor="accent6"/>
            <w:sz w:val="22"/>
            <w:szCs w:val="22"/>
          </w:rPr>
          <w:t>potentially</w:t>
        </w:r>
        <w:r>
          <w:rPr>
            <w:rFonts w:ascii="Helvetica" w:hAnsi="Helvetica"/>
            <w:sz w:val="22"/>
            <w:szCs w:val="22"/>
          </w:rPr>
          <w:t xml:space="preserve"> uncouple. </w:t>
        </w:r>
        <w:r w:rsidRPr="009943B3">
          <w:rPr>
            <w:rFonts w:ascii="Helvetica" w:hAnsi="Helvetica"/>
            <w:sz w:val="22"/>
            <w:szCs w:val="22"/>
          </w:rPr>
          <w:t xml:space="preserve">Agents will </w:t>
        </w:r>
        <w:r w:rsidRPr="00112F22">
          <w:rPr>
            <w:rFonts w:ascii="Helvetica" w:hAnsi="Helvetica"/>
            <w:sz w:val="22"/>
            <w:szCs w:val="22"/>
          </w:rPr>
          <w:t>uncouple</w:t>
        </w:r>
        <w:r w:rsidRPr="009943B3">
          <w:rPr>
            <w:rFonts w:ascii="Helvetica" w:hAnsi="Helvetica"/>
            <w:sz w:val="22"/>
            <w:szCs w:val="22"/>
          </w:rPr>
          <w:t xml:space="preserve"> if the length of the relationship reaches</w:t>
        </w:r>
        <w:r>
          <w:rPr>
            <w:rFonts w:ascii="Helvetica" w:hAnsi="Helvetica"/>
            <w:sz w:val="22"/>
            <w:szCs w:val="22"/>
          </w:rPr>
          <w:t xml:space="preserve"> t</w:t>
        </w:r>
        <w:r w:rsidRPr="009943B3">
          <w:rPr>
            <w:rFonts w:ascii="Helvetica" w:hAnsi="Helvetica"/>
            <w:sz w:val="22"/>
            <w:szCs w:val="22"/>
          </w:rPr>
          <w:t>he commitment threshold for one of the partners</w:t>
        </w:r>
        <w:r>
          <w:rPr>
            <w:rFonts w:ascii="Helvetica" w:hAnsi="Helvetica"/>
            <w:sz w:val="22"/>
            <w:szCs w:val="22"/>
          </w:rPr>
          <w:t>.</w:t>
        </w:r>
      </w:ins>
    </w:p>
    <w:p w14:paraId="40213ED9" w14:textId="164FE30C" w:rsidR="00FC033E" w:rsidRPr="006E4950" w:rsidRDefault="00FC033E" w:rsidP="00FC033E">
      <w:pPr>
        <w:pStyle w:val="ListParagraph"/>
        <w:widowControl w:val="0"/>
        <w:numPr>
          <w:ilvl w:val="1"/>
          <w:numId w:val="2"/>
        </w:numPr>
        <w:autoSpaceDE w:val="0"/>
        <w:autoSpaceDN w:val="0"/>
        <w:adjustRightInd w:val="0"/>
        <w:spacing w:line="360" w:lineRule="auto"/>
        <w:rPr>
          <w:ins w:id="409" w:author="Bartos, Thomas M" w:date="2013-07-13T22:57:00Z"/>
          <w:rFonts w:ascii="Helvetica" w:hAnsi="Helvetica" w:cs="Helvetica"/>
          <w:sz w:val="22"/>
          <w:szCs w:val="22"/>
        </w:rPr>
      </w:pPr>
      <w:ins w:id="410" w:author="Bartos, Thomas M" w:date="2013-07-13T22:57:00Z">
        <w:r>
          <w:rPr>
            <w:rFonts w:ascii="Helvetica" w:hAnsi="Helvetica" w:cs="Helvetica"/>
            <w:sz w:val="22"/>
            <w:szCs w:val="22"/>
          </w:rPr>
          <w:t>The order in which these functions are called on</w:t>
        </w:r>
        <w:r w:rsidR="00055088">
          <w:rPr>
            <w:rFonts w:ascii="Helvetica" w:hAnsi="Helvetica" w:cs="Helvetica"/>
            <w:sz w:val="22"/>
            <w:szCs w:val="22"/>
          </w:rPr>
          <w:t xml:space="preserve"> each tick (uncouple after mak</w:t>
        </w:r>
      </w:ins>
      <w:ins w:id="411" w:author="Bartos, Thomas M" w:date="2013-07-13T23:05:00Z">
        <w:r w:rsidR="00055088">
          <w:rPr>
            <w:rFonts w:ascii="Helvetica" w:hAnsi="Helvetica" w:cs="Helvetica"/>
            <w:sz w:val="22"/>
            <w:szCs w:val="22"/>
          </w:rPr>
          <w:t xml:space="preserve">ing </w:t>
        </w:r>
      </w:ins>
      <w:ins w:id="412" w:author="Bartos, Thomas M" w:date="2013-07-13T22:57:00Z">
        <w:r>
          <w:rPr>
            <w:rFonts w:ascii="Helvetica" w:hAnsi="Helvetica" w:cs="Helvetica"/>
            <w:sz w:val="22"/>
            <w:szCs w:val="22"/>
          </w:rPr>
          <w:t xml:space="preserve">friends and couple) </w:t>
        </w:r>
        <w:r w:rsidRPr="00112F22">
          <w:rPr>
            <w:rFonts w:ascii="Helvetica" w:hAnsi="Helvetica" w:cs="Helvetica"/>
            <w:color w:val="F79646" w:themeColor="accent6"/>
            <w:sz w:val="22"/>
            <w:szCs w:val="22"/>
          </w:rPr>
          <w:t>helps</w:t>
        </w:r>
        <w:r>
          <w:rPr>
            <w:rFonts w:ascii="Helvetica" w:hAnsi="Helvetica" w:cs="Helvetica"/>
            <w:color w:val="F79646" w:themeColor="accent6"/>
            <w:sz w:val="22"/>
            <w:szCs w:val="22"/>
          </w:rPr>
          <w:t xml:space="preserve"> restrict who can couple after uncoupling,</w:t>
        </w:r>
        <w:r w:rsidR="00055088">
          <w:rPr>
            <w:rFonts w:ascii="Helvetica" w:hAnsi="Helvetica" w:cs="Helvetica"/>
            <w:color w:val="F79646" w:themeColor="accent6"/>
            <w:sz w:val="22"/>
            <w:szCs w:val="22"/>
          </w:rPr>
          <w:t xml:space="preserve"> simulat</w:t>
        </w:r>
      </w:ins>
      <w:ins w:id="413" w:author="Bartos, Thomas M" w:date="2013-07-13T23:06:00Z">
        <w:r w:rsidR="00055088">
          <w:rPr>
            <w:rFonts w:ascii="Helvetica" w:hAnsi="Helvetica" w:cs="Helvetica"/>
            <w:color w:val="F79646" w:themeColor="accent6"/>
            <w:sz w:val="22"/>
            <w:szCs w:val="22"/>
          </w:rPr>
          <w:t>ing</w:t>
        </w:r>
      </w:ins>
      <w:ins w:id="414" w:author="Bartos, Thomas M" w:date="2013-07-13T22:57:00Z">
        <w:r w:rsidRPr="00112F22">
          <w:rPr>
            <w:rFonts w:ascii="Helvetica" w:hAnsi="Helvetica" w:cs="Helvetica"/>
            <w:color w:val="F79646" w:themeColor="accent6"/>
            <w:sz w:val="22"/>
            <w:szCs w:val="22"/>
          </w:rPr>
          <w:t xml:space="preserve"> that exes would not be immediately friending each other again</w:t>
        </w:r>
      </w:ins>
      <w:ins w:id="415" w:author="Bartos, Thomas M" w:date="2013-07-13T23:06:00Z">
        <w:r w:rsidR="00055088">
          <w:rPr>
            <w:rFonts w:ascii="Helvetica" w:hAnsi="Helvetica" w:cs="Helvetica"/>
            <w:sz w:val="22"/>
            <w:szCs w:val="22"/>
          </w:rPr>
          <w:t xml:space="preserve">; </w:t>
        </w:r>
      </w:ins>
      <w:ins w:id="416" w:author="Bartos, Thomas M" w:date="2013-07-13T22:57:00Z">
        <w:r w:rsidRPr="009943B3">
          <w:rPr>
            <w:rFonts w:ascii="Helvetica" w:hAnsi="Helvetica" w:cs="Helvetica"/>
            <w:sz w:val="22"/>
            <w:szCs w:val="22"/>
          </w:rPr>
          <w:t>this model does</w:t>
        </w:r>
        <w:r w:rsidRPr="00112F22">
          <w:rPr>
            <w:rFonts w:ascii="Helvetica" w:hAnsi="Helvetica" w:cs="Helvetica"/>
            <w:color w:val="F79646" w:themeColor="accent6"/>
            <w:sz w:val="22"/>
            <w:szCs w:val="22"/>
          </w:rPr>
          <w:t xml:space="preserve">n't (intend to) </w:t>
        </w:r>
        <w:r w:rsidRPr="009943B3">
          <w:rPr>
            <w:rFonts w:ascii="Helvetica" w:hAnsi="Helvetica" w:cs="Helvetica"/>
            <w:sz w:val="22"/>
            <w:szCs w:val="22"/>
          </w:rPr>
          <w:t>simulate instant rebounds</w:t>
        </w:r>
      </w:ins>
    </w:p>
    <w:p w14:paraId="5674EDF6" w14:textId="31447900" w:rsidR="00FC033E" w:rsidRPr="006E4950" w:rsidRDefault="00FC033E" w:rsidP="00FC033E">
      <w:pPr>
        <w:pStyle w:val="ListParagraph"/>
        <w:widowControl w:val="0"/>
        <w:numPr>
          <w:ilvl w:val="0"/>
          <w:numId w:val="2"/>
        </w:numPr>
        <w:autoSpaceDE w:val="0"/>
        <w:autoSpaceDN w:val="0"/>
        <w:adjustRightInd w:val="0"/>
        <w:spacing w:line="360" w:lineRule="auto"/>
        <w:rPr>
          <w:ins w:id="417" w:author="Bartos, Thomas M" w:date="2013-07-13T22:57:00Z"/>
          <w:rFonts w:ascii="Helvetica" w:hAnsi="Helvetica" w:cs="Helvetica"/>
          <w:sz w:val="22"/>
          <w:szCs w:val="22"/>
        </w:rPr>
      </w:pPr>
      <w:ins w:id="418" w:author="Bartos, Thomas M" w:date="2013-07-13T22:57:00Z">
        <w:r w:rsidRPr="006E4950">
          <w:rPr>
            <w:rFonts w:ascii="Helvetica" w:hAnsi="Helvetica" w:cs="Helvetica"/>
            <w:sz w:val="22"/>
            <w:szCs w:val="22"/>
          </w:rPr>
          <w:t xml:space="preserve">If </w:t>
        </w:r>
        <w:r>
          <w:rPr>
            <w:rFonts w:ascii="Helvetica" w:hAnsi="Helvetica" w:cs="Helvetica"/>
            <w:sz w:val="22"/>
            <w:szCs w:val="22"/>
          </w:rPr>
          <w:t xml:space="preserve">agents are </w:t>
        </w:r>
        <w:r w:rsidRPr="00E3525B">
          <w:rPr>
            <w:rFonts w:ascii="Helvetica" w:hAnsi="Helvetica" w:cs="Helvetica"/>
            <w:color w:val="8064A2" w:themeColor="accent4"/>
            <w:sz w:val="22"/>
            <w:szCs w:val="22"/>
          </w:rPr>
          <w:t>coupled (have a sexual partner)</w:t>
        </w:r>
        <w:r>
          <w:rPr>
            <w:rFonts w:ascii="Helvetica" w:hAnsi="Helvetica" w:cs="Helvetica"/>
            <w:sz w:val="22"/>
            <w:szCs w:val="22"/>
          </w:rPr>
          <w:t xml:space="preserve">, </w:t>
        </w:r>
        <w:r w:rsidRPr="006E4950">
          <w:rPr>
            <w:rFonts w:ascii="Helvetica" w:hAnsi="Helvetica" w:cs="Helvetica"/>
            <w:sz w:val="22"/>
            <w:szCs w:val="22"/>
          </w:rPr>
          <w:t xml:space="preserve">they have </w:t>
        </w:r>
        <w:proofErr w:type="spellStart"/>
        <w:proofErr w:type="gramStart"/>
        <w:r w:rsidRPr="006E4950">
          <w:rPr>
            <w:rFonts w:ascii="Helvetica" w:hAnsi="Helvetica" w:cs="Helvetica"/>
            <w:sz w:val="22"/>
            <w:szCs w:val="22"/>
          </w:rPr>
          <w:t>sex</w:t>
        </w:r>
      </w:ins>
      <w:ins w:id="419" w:author="Bartos, Thomas M" w:date="2013-07-13T23:06:00Z">
        <w:r w:rsidR="00055088">
          <w:rPr>
            <w:rFonts w:ascii="Helvetica" w:hAnsi="Helvetica" w:cs="Helvetica"/>
            <w:sz w:val="22"/>
            <w:szCs w:val="22"/>
          </w:rPr>
          <w:t>.</w:t>
        </w:r>
      </w:ins>
      <w:ins w:id="420" w:author="Bartos, Thomas M" w:date="2013-07-13T22:57:00Z">
        <w:r w:rsidRPr="006E4950">
          <w:rPr>
            <w:rFonts w:ascii="Helvetica" w:hAnsi="Helvetica" w:cs="Helvetica"/>
            <w:sz w:val="22"/>
            <w:szCs w:val="22"/>
          </w:rPr>
          <w:t>The</w:t>
        </w:r>
        <w:proofErr w:type="spellEnd"/>
        <w:proofErr w:type="gramEnd"/>
        <w:r w:rsidRPr="006E4950">
          <w:rPr>
            <w:rFonts w:ascii="Helvetica" w:hAnsi="Helvetica" w:cs="Helvetica"/>
            <w:sz w:val="22"/>
            <w:szCs w:val="22"/>
          </w:rPr>
          <w:t xml:space="preserve"> likelihood that the couple will engage in safe sex depends on the</w:t>
        </w:r>
        <w:r>
          <w:rPr>
            <w:rFonts w:ascii="Helvetica" w:hAnsi="Helvetica" w:cs="Helvetica"/>
            <w:sz w:val="22"/>
            <w:szCs w:val="22"/>
          </w:rPr>
          <w:t xml:space="preserve"> </w:t>
        </w:r>
        <w:r w:rsidRPr="00E3525B">
          <w:rPr>
            <w:rFonts w:ascii="Helvetica" w:hAnsi="Helvetica" w:cs="Helvetica"/>
            <w:b/>
            <w:color w:val="F79646" w:themeColor="accent6"/>
            <w:sz w:val="22"/>
            <w:szCs w:val="22"/>
          </w:rPr>
          <w:t>safe-sex-likelihood</w:t>
        </w:r>
        <w:r w:rsidRPr="006E4950">
          <w:rPr>
            <w:rFonts w:ascii="Helvetica" w:hAnsi="Helvetica" w:cs="Helvetica"/>
            <w:sz w:val="22"/>
            <w:szCs w:val="22"/>
          </w:rPr>
          <w:t xml:space="preserve"> </w:t>
        </w:r>
        <w:r>
          <w:rPr>
            <w:rFonts w:ascii="Helvetica" w:hAnsi="Helvetica" w:cs="Helvetica"/>
            <w:sz w:val="22"/>
            <w:szCs w:val="22"/>
          </w:rPr>
          <w:t>of</w:t>
        </w:r>
      </w:ins>
      <w:ins w:id="421" w:author="Bartos, Thomas M" w:date="2013-07-13T23:07:00Z">
        <w:r w:rsidR="00055088">
          <w:rPr>
            <w:rFonts w:ascii="Helvetica" w:hAnsi="Helvetica" w:cs="Helvetica"/>
            <w:sz w:val="22"/>
            <w:szCs w:val="22"/>
          </w:rPr>
          <w:t xml:space="preserve"> both </w:t>
        </w:r>
      </w:ins>
      <w:ins w:id="422" w:author="Bartos, Thomas M" w:date="2013-07-13T22:57:00Z">
        <w:r w:rsidRPr="006E4950">
          <w:rPr>
            <w:rFonts w:ascii="Helvetica" w:hAnsi="Helvetica" w:cs="Helvetica"/>
            <w:sz w:val="22"/>
            <w:szCs w:val="22"/>
          </w:rPr>
          <w:t>participants</w:t>
        </w:r>
        <w:r>
          <w:rPr>
            <w:rFonts w:ascii="Helvetica" w:hAnsi="Helvetica" w:cs="Helvetica"/>
            <w:sz w:val="22"/>
            <w:szCs w:val="22"/>
          </w:rPr>
          <w:t>.</w:t>
        </w:r>
      </w:ins>
    </w:p>
    <w:p w14:paraId="5ED9DC1E" w14:textId="5BF39A1E" w:rsidR="00FC033E" w:rsidRPr="00B727AA" w:rsidRDefault="00FC033E" w:rsidP="00FC033E">
      <w:pPr>
        <w:pStyle w:val="ListParagraph"/>
        <w:numPr>
          <w:ilvl w:val="1"/>
          <w:numId w:val="2"/>
        </w:numPr>
        <w:spacing w:line="360" w:lineRule="auto"/>
        <w:rPr>
          <w:ins w:id="423" w:author="Bartos, Thomas M" w:date="2013-07-13T22:57:00Z"/>
          <w:rFonts w:ascii="Helvetica" w:hAnsi="Helvetica"/>
          <w:color w:val="92CDDC" w:themeColor="accent5" w:themeTint="99"/>
          <w:sz w:val="22"/>
          <w:szCs w:val="22"/>
        </w:rPr>
      </w:pPr>
      <w:ins w:id="424" w:author="Bartos, Thomas M" w:date="2013-07-13T22:57:00Z">
        <w:r w:rsidRPr="00B727AA">
          <w:rPr>
            <w:rFonts w:ascii="Helvetica" w:hAnsi="Helvetica"/>
            <w:color w:val="92CDDC" w:themeColor="accent5" w:themeTint="99"/>
            <w:sz w:val="22"/>
            <w:szCs w:val="22"/>
          </w:rPr>
          <w:t>If they mate, there is a probability they will use a form of protection. This probability will be influenced by attitudes and behaviors towa</w:t>
        </w:r>
        <w:r w:rsidR="00055088">
          <w:rPr>
            <w:rFonts w:ascii="Helvetica" w:hAnsi="Helvetica"/>
            <w:color w:val="92CDDC" w:themeColor="accent5" w:themeTint="99"/>
            <w:sz w:val="22"/>
            <w:szCs w:val="22"/>
          </w:rPr>
          <w:t xml:space="preserve">rds safe sex that a given </w:t>
        </w:r>
      </w:ins>
      <w:ins w:id="425" w:author="Bartos, Thomas M" w:date="2013-07-13T23:07:00Z">
        <w:r w:rsidR="00055088">
          <w:rPr>
            <w:rFonts w:ascii="Helvetica" w:hAnsi="Helvetica"/>
            <w:color w:val="92CDDC" w:themeColor="accent5" w:themeTint="99"/>
            <w:sz w:val="22"/>
            <w:szCs w:val="22"/>
          </w:rPr>
          <w:t>agent</w:t>
        </w:r>
      </w:ins>
      <w:ins w:id="426" w:author="Bartos, Thomas M" w:date="2013-07-13T22:57:00Z">
        <w:r w:rsidRPr="00B727AA">
          <w:rPr>
            <w:rFonts w:ascii="Helvetica" w:hAnsi="Helvetica"/>
            <w:color w:val="92CDDC" w:themeColor="accent5" w:themeTint="99"/>
            <w:sz w:val="22"/>
            <w:szCs w:val="22"/>
          </w:rPr>
          <w:t xml:space="preserve"> has, and </w:t>
        </w:r>
        <w:proofErr w:type="gramStart"/>
        <w:r w:rsidRPr="00B727AA">
          <w:rPr>
            <w:rFonts w:ascii="Helvetica" w:hAnsi="Helvetica"/>
            <w:color w:val="92CDDC" w:themeColor="accent5" w:themeTint="99"/>
            <w:sz w:val="22"/>
            <w:szCs w:val="22"/>
          </w:rPr>
          <w:t>these attitudes/behaviors are</w:t>
        </w:r>
        <w:r w:rsidR="00055088">
          <w:rPr>
            <w:rFonts w:ascii="Helvetica" w:hAnsi="Helvetica"/>
            <w:color w:val="92CDDC" w:themeColor="accent5" w:themeTint="99"/>
            <w:sz w:val="22"/>
            <w:szCs w:val="22"/>
          </w:rPr>
          <w:t xml:space="preserve"> influenced by the other agents</w:t>
        </w:r>
        <w:r w:rsidRPr="00B727AA">
          <w:rPr>
            <w:rFonts w:ascii="Helvetica" w:hAnsi="Helvetica"/>
            <w:color w:val="92CDDC" w:themeColor="accent5" w:themeTint="99"/>
            <w:sz w:val="22"/>
            <w:szCs w:val="22"/>
          </w:rPr>
          <w:t xml:space="preserve"> </w:t>
        </w:r>
        <w:r w:rsidR="00055088">
          <w:rPr>
            <w:rFonts w:ascii="Helvetica" w:hAnsi="Helvetica"/>
            <w:color w:val="92CDDC" w:themeColor="accent5" w:themeTint="99"/>
            <w:sz w:val="22"/>
            <w:szCs w:val="22"/>
          </w:rPr>
          <w:t xml:space="preserve">(“friend group”) that the </w:t>
        </w:r>
      </w:ins>
      <w:ins w:id="427" w:author="Bartos, Thomas M" w:date="2013-07-13T23:07:00Z">
        <w:r w:rsidR="00055088">
          <w:rPr>
            <w:rFonts w:ascii="Helvetica" w:hAnsi="Helvetica"/>
            <w:color w:val="92CDDC" w:themeColor="accent5" w:themeTint="99"/>
            <w:sz w:val="22"/>
            <w:szCs w:val="22"/>
          </w:rPr>
          <w:t>agent</w:t>
        </w:r>
      </w:ins>
      <w:ins w:id="428" w:author="Bartos, Thomas M" w:date="2013-07-13T22:57:00Z">
        <w:r w:rsidRPr="00B727AA">
          <w:rPr>
            <w:rFonts w:ascii="Helvetica" w:hAnsi="Helvetica"/>
            <w:color w:val="92CDDC" w:themeColor="accent5" w:themeTint="99"/>
            <w:sz w:val="22"/>
            <w:szCs w:val="22"/>
          </w:rPr>
          <w:t xml:space="preserve"> is linked with</w:t>
        </w:r>
        <w:proofErr w:type="gramEnd"/>
        <w:r w:rsidRPr="00B727AA">
          <w:rPr>
            <w:rFonts w:ascii="Helvetica" w:hAnsi="Helvetica"/>
            <w:color w:val="92CDDC" w:themeColor="accent5" w:themeTint="99"/>
            <w:sz w:val="22"/>
            <w:szCs w:val="22"/>
          </w:rPr>
          <w:t xml:space="preserve">. </w:t>
        </w:r>
      </w:ins>
    </w:p>
    <w:p w14:paraId="66DE5E5C" w14:textId="41CC17D7" w:rsidR="00FC033E" w:rsidRPr="00B727AA" w:rsidRDefault="00FC033E" w:rsidP="00FC033E">
      <w:pPr>
        <w:pStyle w:val="ListParagraph"/>
        <w:numPr>
          <w:ilvl w:val="1"/>
          <w:numId w:val="2"/>
        </w:numPr>
        <w:spacing w:line="360" w:lineRule="auto"/>
        <w:rPr>
          <w:ins w:id="429" w:author="Bartos, Thomas M" w:date="2013-07-13T22:57:00Z"/>
          <w:rFonts w:ascii="Helvetica" w:hAnsi="Helvetica"/>
          <w:color w:val="92CDDC" w:themeColor="accent5" w:themeTint="99"/>
          <w:sz w:val="22"/>
          <w:szCs w:val="22"/>
        </w:rPr>
      </w:pPr>
      <w:ins w:id="430" w:author="Bartos, Thomas M" w:date="2013-07-13T22:57:00Z">
        <w:r w:rsidRPr="00B727AA">
          <w:rPr>
            <w:rFonts w:ascii="Helvetica" w:hAnsi="Helvetica"/>
            <w:color w:val="92CDDC" w:themeColor="accent5" w:themeTint="99"/>
            <w:sz w:val="22"/>
            <w:szCs w:val="22"/>
          </w:rPr>
          <w:t>If one of the partners is infected, on each tick with their partner, there is a chance that they will spread the disease to them. This chance is based on whether or not th</w:t>
        </w:r>
        <w:r w:rsidR="00055088">
          <w:rPr>
            <w:rFonts w:ascii="Helvetica" w:hAnsi="Helvetica"/>
            <w:color w:val="92CDDC" w:themeColor="accent5" w:themeTint="99"/>
            <w:sz w:val="22"/>
            <w:szCs w:val="22"/>
          </w:rPr>
          <w:t>e couple chose to use a condom</w:t>
        </w:r>
      </w:ins>
      <w:ins w:id="431" w:author="Bartos, Thomas M" w:date="2013-07-13T23:08:00Z">
        <w:r w:rsidR="00055088">
          <w:rPr>
            <w:rFonts w:ascii="Helvetica" w:hAnsi="Helvetica"/>
            <w:color w:val="92CDDC" w:themeColor="accent5" w:themeTint="99"/>
            <w:sz w:val="22"/>
            <w:szCs w:val="22"/>
          </w:rPr>
          <w:t xml:space="preserve"> </w:t>
        </w:r>
      </w:ins>
      <w:ins w:id="432" w:author="Bartos, Thomas M" w:date="2013-07-13T22:57:00Z">
        <w:r w:rsidRPr="00B727AA">
          <w:rPr>
            <w:rFonts w:ascii="Helvetica" w:hAnsi="Helvetica"/>
            <w:color w:val="92CDDC" w:themeColor="accent5" w:themeTint="99"/>
            <w:sz w:val="22"/>
            <w:szCs w:val="22"/>
          </w:rPr>
          <w:t>and the infectiousness of the disease.</w:t>
        </w:r>
      </w:ins>
    </w:p>
    <w:p w14:paraId="7BD6EC19" w14:textId="77777777" w:rsidR="00FC033E" w:rsidRPr="006E4950" w:rsidRDefault="00FC033E" w:rsidP="00FC033E">
      <w:pPr>
        <w:pStyle w:val="ListParagraph"/>
        <w:widowControl w:val="0"/>
        <w:numPr>
          <w:ilvl w:val="1"/>
          <w:numId w:val="2"/>
        </w:numPr>
        <w:autoSpaceDE w:val="0"/>
        <w:autoSpaceDN w:val="0"/>
        <w:adjustRightInd w:val="0"/>
        <w:spacing w:line="360" w:lineRule="auto"/>
        <w:rPr>
          <w:ins w:id="433" w:author="Bartos, Thomas M" w:date="2013-07-13T22:57:00Z"/>
          <w:rFonts w:ascii="Helvetica" w:hAnsi="Helvetica" w:cs="Helvetica"/>
          <w:sz w:val="22"/>
          <w:szCs w:val="22"/>
        </w:rPr>
      </w:pPr>
      <w:ins w:id="434" w:author="Bartos, Thomas M" w:date="2013-07-13T22:57:00Z">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ins>
    </w:p>
    <w:p w14:paraId="7F2C84DF" w14:textId="56F4F581" w:rsidR="00FC033E" w:rsidRDefault="00055088" w:rsidP="00FC033E">
      <w:pPr>
        <w:pStyle w:val="ListParagraph"/>
        <w:widowControl w:val="0"/>
        <w:numPr>
          <w:ilvl w:val="0"/>
          <w:numId w:val="2"/>
        </w:numPr>
        <w:autoSpaceDE w:val="0"/>
        <w:autoSpaceDN w:val="0"/>
        <w:adjustRightInd w:val="0"/>
        <w:spacing w:line="360" w:lineRule="auto"/>
        <w:rPr>
          <w:ins w:id="435" w:author="Bartos, Thomas M" w:date="2013-07-13T22:57:00Z"/>
          <w:rFonts w:ascii="Helvetica" w:hAnsi="Helvetica" w:cs="Helvetica"/>
          <w:sz w:val="22"/>
          <w:szCs w:val="22"/>
        </w:rPr>
      </w:pPr>
      <w:ins w:id="436" w:author="Bartos, Thomas M" w:date="2013-07-13T22:57:00Z">
        <w:r>
          <w:rPr>
            <w:rFonts w:ascii="Helvetica" w:hAnsi="Helvetica" w:cs="Helvetica"/>
            <w:color w:val="4F81BD" w:themeColor="accent1"/>
            <w:sz w:val="22"/>
            <w:szCs w:val="22"/>
          </w:rPr>
          <w:t>Agents check</w:t>
        </w:r>
        <w:r w:rsidR="00FC033E" w:rsidRPr="00882A70">
          <w:rPr>
            <w:rFonts w:ascii="Helvetica" w:hAnsi="Helvetica" w:cs="Helvetica"/>
            <w:color w:val="4F81BD" w:themeColor="accent1"/>
            <w:sz w:val="22"/>
            <w:szCs w:val="22"/>
          </w:rPr>
          <w:t xml:space="preserve"> if they are infected</w:t>
        </w:r>
        <w:r w:rsidR="00FC033E">
          <w:rPr>
            <w:rFonts w:ascii="Helvetica" w:hAnsi="Helvetica" w:cs="Helvetica"/>
            <w:sz w:val="22"/>
            <w:szCs w:val="22"/>
          </w:rPr>
          <w:t xml:space="preserve"> </w:t>
        </w:r>
        <w:r w:rsidR="00FC033E" w:rsidRPr="006E4950">
          <w:rPr>
            <w:rFonts w:ascii="Helvetica" w:hAnsi="Helvetica" w:cs="Helvetica"/>
            <w:sz w:val="22"/>
            <w:szCs w:val="22"/>
          </w:rPr>
          <w:t>only after having sex</w:t>
        </w:r>
        <w:r w:rsidR="00FC033E">
          <w:rPr>
            <w:rFonts w:ascii="Helvetica" w:hAnsi="Helvetica" w:cs="Helvetica"/>
            <w:sz w:val="22"/>
            <w:szCs w:val="22"/>
          </w:rPr>
          <w:t xml:space="preserve">, </w:t>
        </w:r>
        <w:r w:rsidR="00FC033E" w:rsidRPr="006E4950">
          <w:rPr>
            <w:rFonts w:ascii="Helvetica" w:hAnsi="Helvetica" w:cs="Helvetica"/>
            <w:sz w:val="22"/>
            <w:szCs w:val="22"/>
          </w:rPr>
          <w:t xml:space="preserve">and talking to friends, because </w:t>
        </w:r>
        <w:r w:rsidR="00FC033E" w:rsidRPr="00882A70">
          <w:rPr>
            <w:rFonts w:ascii="Helvetica" w:hAnsi="Helvetica" w:cs="Helvetica"/>
            <w:color w:val="F79646" w:themeColor="accent6"/>
            <w:sz w:val="22"/>
            <w:szCs w:val="22"/>
          </w:rPr>
          <w:t xml:space="preserve">symptoms </w:t>
        </w:r>
        <w:r w:rsidR="00FC033E">
          <w:rPr>
            <w:rFonts w:ascii="Helvetica" w:hAnsi="Helvetica" w:cs="Helvetica"/>
            <w:color w:val="F79646" w:themeColor="accent6"/>
            <w:sz w:val="22"/>
            <w:szCs w:val="22"/>
          </w:rPr>
          <w:t>[of STIs often] don’t present themselves instantly</w:t>
        </w:r>
        <w:r w:rsidR="00FC033E">
          <w:rPr>
            <w:rFonts w:ascii="Helvetica" w:hAnsi="Helvetica" w:cs="Helvetica"/>
            <w:sz w:val="22"/>
            <w:szCs w:val="22"/>
          </w:rPr>
          <w:t>.</w:t>
        </w:r>
        <w:r w:rsidR="00FC033E" w:rsidRPr="006E4950">
          <w:rPr>
            <w:rFonts w:ascii="Helvetica" w:hAnsi="Helvetica" w:cs="Helvetica"/>
            <w:sz w:val="22"/>
            <w:szCs w:val="22"/>
          </w:rPr>
          <w:t xml:space="preserve"> </w:t>
        </w:r>
      </w:ins>
    </w:p>
    <w:p w14:paraId="630F9763" w14:textId="025576B7" w:rsidR="00055088" w:rsidRPr="00055088" w:rsidRDefault="00FC033E">
      <w:pPr>
        <w:pStyle w:val="ListParagraph"/>
        <w:widowControl w:val="0"/>
        <w:numPr>
          <w:ilvl w:val="1"/>
          <w:numId w:val="2"/>
        </w:numPr>
        <w:autoSpaceDE w:val="0"/>
        <w:autoSpaceDN w:val="0"/>
        <w:adjustRightInd w:val="0"/>
        <w:spacing w:line="360" w:lineRule="auto"/>
        <w:rPr>
          <w:ins w:id="437" w:author="Bartos, Thomas M" w:date="2013-07-13T22:57:00Z"/>
          <w:rFonts w:ascii="Helvetica" w:hAnsi="Helvetica" w:cs="Helvetica"/>
          <w:strike/>
          <w:color w:val="92CDDC" w:themeColor="accent5" w:themeTint="99"/>
          <w:sz w:val="22"/>
          <w:szCs w:val="22"/>
        </w:rPr>
      </w:pPr>
      <w:ins w:id="438" w:author="Bartos, Thomas M" w:date="2013-07-13T22:57:00Z">
        <w:r w:rsidRPr="006E4950">
          <w:rPr>
            <w:rFonts w:ascii="Helvetica" w:hAnsi="Helvetica" w:cs="Helvetica"/>
            <w:sz w:val="22"/>
            <w:szCs w:val="22"/>
          </w:rPr>
          <w:t xml:space="preserve">Only agents of genders that are symptomatic will know they are infected. If an agent knows s/he is infected, s/he will always want to practice safe sex for the rest </w:t>
        </w:r>
        <w:r w:rsidRPr="00055088">
          <w:rPr>
            <w:rFonts w:ascii="Helvetica" w:hAnsi="Helvetica" w:cs="Helvetica"/>
            <w:sz w:val="22"/>
            <w:szCs w:val="22"/>
          </w:rPr>
          <w:t xml:space="preserve">of the simulation. </w:t>
        </w:r>
      </w:ins>
    </w:p>
    <w:p w14:paraId="55C04F2F" w14:textId="77777777" w:rsidR="00FC033E" w:rsidRPr="0058490D" w:rsidRDefault="00FC033E" w:rsidP="00FC033E">
      <w:pPr>
        <w:pStyle w:val="ListParagraph"/>
        <w:widowControl w:val="0"/>
        <w:numPr>
          <w:ilvl w:val="1"/>
          <w:numId w:val="2"/>
        </w:numPr>
        <w:autoSpaceDE w:val="0"/>
        <w:autoSpaceDN w:val="0"/>
        <w:adjustRightInd w:val="0"/>
        <w:spacing w:line="360" w:lineRule="auto"/>
        <w:rPr>
          <w:ins w:id="439" w:author="Bartos, Thomas M" w:date="2013-07-13T22:57:00Z"/>
          <w:rFonts w:ascii="Helvetica" w:hAnsi="Helvetica" w:cs="Helvetica"/>
          <w:sz w:val="22"/>
          <w:szCs w:val="22"/>
          <w:highlight w:val="yellow"/>
        </w:rPr>
      </w:pPr>
      <w:ins w:id="440" w:author="Bartos, Thomas M" w:date="2013-07-13T22:57:00Z">
        <w:r w:rsidRPr="00055088">
          <w:rPr>
            <w:rFonts w:ascii="Helvetica" w:hAnsi="Helvetica" w:cs="Helvetica"/>
            <w:sz w:val="22"/>
            <w:szCs w:val="22"/>
          </w:rPr>
          <w:t>If an agent has unsafe sex and doesn’t notice any consequences (either is not infected,</w:t>
        </w:r>
        <w:r w:rsidRPr="006E4950">
          <w:rPr>
            <w:rFonts w:ascii="Helvetica" w:hAnsi="Helvetica" w:cs="Helvetica"/>
            <w:sz w:val="22"/>
            <w:szCs w:val="22"/>
          </w:rPr>
          <w:t xml:space="preserve"> or is not symptomatic</w:t>
        </w:r>
        <w:r>
          <w:rPr>
            <w:rFonts w:ascii="Helvetica" w:hAnsi="Helvetica" w:cs="Helvetica"/>
            <w:sz w:val="22"/>
            <w:szCs w:val="22"/>
          </w:rPr>
          <w:t xml:space="preserve">, </w:t>
        </w:r>
        <w:r w:rsidRPr="00B727AA">
          <w:rPr>
            <w:rFonts w:ascii="Helvetica" w:hAnsi="Helvetica" w:cs="Helvetica"/>
            <w:color w:val="F79646" w:themeColor="accent6"/>
            <w:sz w:val="22"/>
            <w:szCs w:val="22"/>
          </w:rPr>
          <w:t>regardless of infection status</w:t>
        </w:r>
        <w:r w:rsidRPr="006E4950">
          <w:rPr>
            <w:rFonts w:ascii="Helvetica" w:hAnsi="Helvetica" w:cs="Helvetica"/>
            <w:sz w:val="22"/>
            <w:szCs w:val="22"/>
          </w:rPr>
          <w:t xml:space="preserve">), that agent’s </w:t>
        </w:r>
        <w:r w:rsidRPr="00055088">
          <w:rPr>
            <w:rFonts w:ascii="Helvetica" w:hAnsi="Helvetica" w:cs="Helvetica"/>
            <w:sz w:val="22"/>
            <w:szCs w:val="22"/>
            <w:rPrChange w:id="441" w:author="Bartos, Thomas M" w:date="2013-07-13T23:09:00Z">
              <w:rPr>
                <w:rFonts w:ascii="Helvetica" w:hAnsi="Helvetica" w:cs="Helvetica"/>
                <w:sz w:val="22"/>
                <w:szCs w:val="22"/>
                <w:highlight w:val="yellow"/>
              </w:rPr>
            </w:rPrChange>
          </w:rPr>
          <w:t>inclination to practice safe sex will decrease.</w:t>
        </w:r>
      </w:ins>
    </w:p>
    <w:p w14:paraId="62744A40" w14:textId="73981741" w:rsidR="00055088" w:rsidRDefault="00055088" w:rsidP="00055088">
      <w:pPr>
        <w:pStyle w:val="ListParagraph"/>
        <w:widowControl w:val="0"/>
        <w:numPr>
          <w:ilvl w:val="0"/>
          <w:numId w:val="2"/>
        </w:numPr>
        <w:autoSpaceDE w:val="0"/>
        <w:autoSpaceDN w:val="0"/>
        <w:adjustRightInd w:val="0"/>
        <w:spacing w:line="360" w:lineRule="auto"/>
        <w:rPr>
          <w:ins w:id="442" w:author="Bartos, Thomas M" w:date="2013-07-13T23:10:00Z"/>
          <w:rFonts w:ascii="Helvetica" w:hAnsi="Helvetica" w:cs="Helvetica"/>
          <w:sz w:val="22"/>
          <w:szCs w:val="22"/>
        </w:rPr>
      </w:pPr>
      <w:ins w:id="443" w:author="Bartos, Thomas M" w:date="2013-07-13T23:10:00Z">
        <w:r>
          <w:rPr>
            <w:rFonts w:ascii="Helvetica" w:hAnsi="Helvetica" w:cs="Helvetica"/>
            <w:color w:val="4F81BD" w:themeColor="accent1"/>
            <w:sz w:val="22"/>
            <w:szCs w:val="22"/>
          </w:rPr>
          <w:t>Agents do not move to allow the viewer to observe the spread of disease easier (concession to unrealism to improve program clarity)</w:t>
        </w:r>
        <w:r>
          <w:rPr>
            <w:rFonts w:ascii="Helvetica" w:hAnsi="Helvetica" w:cs="Helvetica"/>
            <w:sz w:val="22"/>
            <w:szCs w:val="22"/>
          </w:rPr>
          <w:t>.</w:t>
        </w:r>
        <w:r w:rsidRPr="006E4950">
          <w:rPr>
            <w:rFonts w:ascii="Helvetica" w:hAnsi="Helvetica" w:cs="Helvetica"/>
            <w:sz w:val="22"/>
            <w:szCs w:val="22"/>
          </w:rPr>
          <w:t xml:space="preserve"> </w:t>
        </w:r>
      </w:ins>
    </w:p>
    <w:p w14:paraId="74AE382A" w14:textId="77777777" w:rsidR="00FC033E" w:rsidRDefault="00FC033E">
      <w:pPr>
        <w:widowControl w:val="0"/>
        <w:autoSpaceDE w:val="0"/>
        <w:autoSpaceDN w:val="0"/>
        <w:adjustRightInd w:val="0"/>
        <w:spacing w:line="360" w:lineRule="auto"/>
        <w:rPr>
          <w:ins w:id="444" w:author="Bartos, Thomas M" w:date="2013-07-13T23:11:00Z"/>
          <w:rFonts w:ascii="Helvetica" w:hAnsi="Helvetica"/>
          <w:color w:val="F79646" w:themeColor="accent6"/>
          <w:sz w:val="22"/>
          <w:szCs w:val="22"/>
        </w:rPr>
        <w:pPrChange w:id="445" w:author="Bartos, Thomas M" w:date="2013-07-13T22:56:00Z">
          <w:pPr>
            <w:pStyle w:val="ListParagraph"/>
            <w:widowControl w:val="0"/>
            <w:numPr>
              <w:numId w:val="9"/>
            </w:numPr>
            <w:autoSpaceDE w:val="0"/>
            <w:autoSpaceDN w:val="0"/>
            <w:adjustRightInd w:val="0"/>
            <w:spacing w:line="360" w:lineRule="auto"/>
            <w:ind w:hanging="360"/>
          </w:pPr>
        </w:pPrChange>
      </w:pPr>
    </w:p>
    <w:p w14:paraId="69443964" w14:textId="77777777" w:rsidR="00055088" w:rsidRDefault="00055088">
      <w:pPr>
        <w:widowControl w:val="0"/>
        <w:autoSpaceDE w:val="0"/>
        <w:autoSpaceDN w:val="0"/>
        <w:adjustRightInd w:val="0"/>
        <w:spacing w:line="360" w:lineRule="auto"/>
        <w:rPr>
          <w:ins w:id="446" w:author="Bartos, Thomas M" w:date="2013-07-13T23:11:00Z"/>
          <w:rFonts w:ascii="Helvetica" w:hAnsi="Helvetica"/>
          <w:color w:val="F79646" w:themeColor="accent6"/>
          <w:sz w:val="22"/>
          <w:szCs w:val="22"/>
        </w:rPr>
        <w:pPrChange w:id="447" w:author="Bartos, Thomas M" w:date="2013-07-13T22:56:00Z">
          <w:pPr>
            <w:pStyle w:val="ListParagraph"/>
            <w:widowControl w:val="0"/>
            <w:numPr>
              <w:numId w:val="9"/>
            </w:numPr>
            <w:autoSpaceDE w:val="0"/>
            <w:autoSpaceDN w:val="0"/>
            <w:adjustRightInd w:val="0"/>
            <w:spacing w:line="360" w:lineRule="auto"/>
            <w:ind w:hanging="360"/>
          </w:pPr>
        </w:pPrChange>
      </w:pPr>
    </w:p>
    <w:p w14:paraId="795AAA09" w14:textId="77777777" w:rsidR="00055088" w:rsidRDefault="00055088">
      <w:pPr>
        <w:widowControl w:val="0"/>
        <w:autoSpaceDE w:val="0"/>
        <w:autoSpaceDN w:val="0"/>
        <w:adjustRightInd w:val="0"/>
        <w:spacing w:line="360" w:lineRule="auto"/>
        <w:rPr>
          <w:ins w:id="448" w:author="Bartos, Thomas M" w:date="2013-07-13T23:11:00Z"/>
          <w:rFonts w:ascii="Helvetica" w:hAnsi="Helvetica"/>
          <w:color w:val="F79646" w:themeColor="accent6"/>
          <w:sz w:val="22"/>
          <w:szCs w:val="22"/>
        </w:rPr>
        <w:pPrChange w:id="449" w:author="Bartos, Thomas M" w:date="2013-07-13T22:56:00Z">
          <w:pPr>
            <w:pStyle w:val="ListParagraph"/>
            <w:widowControl w:val="0"/>
            <w:numPr>
              <w:numId w:val="9"/>
            </w:numPr>
            <w:autoSpaceDE w:val="0"/>
            <w:autoSpaceDN w:val="0"/>
            <w:adjustRightInd w:val="0"/>
            <w:spacing w:line="360" w:lineRule="auto"/>
            <w:ind w:hanging="360"/>
          </w:pPr>
        </w:pPrChange>
      </w:pPr>
    </w:p>
    <w:p w14:paraId="263A0D03" w14:textId="77777777" w:rsidR="00055088" w:rsidRDefault="00055088">
      <w:pPr>
        <w:widowControl w:val="0"/>
        <w:autoSpaceDE w:val="0"/>
        <w:autoSpaceDN w:val="0"/>
        <w:adjustRightInd w:val="0"/>
        <w:spacing w:line="360" w:lineRule="auto"/>
        <w:rPr>
          <w:ins w:id="450" w:author="Bartos, Thomas M" w:date="2013-07-13T23:11:00Z"/>
          <w:rFonts w:ascii="Helvetica" w:hAnsi="Helvetica"/>
          <w:color w:val="F79646" w:themeColor="accent6"/>
          <w:sz w:val="22"/>
          <w:szCs w:val="22"/>
        </w:rPr>
        <w:pPrChange w:id="451" w:author="Bartos, Thomas M" w:date="2013-07-13T22:56:00Z">
          <w:pPr>
            <w:pStyle w:val="ListParagraph"/>
            <w:widowControl w:val="0"/>
            <w:numPr>
              <w:numId w:val="9"/>
            </w:numPr>
            <w:autoSpaceDE w:val="0"/>
            <w:autoSpaceDN w:val="0"/>
            <w:adjustRightInd w:val="0"/>
            <w:spacing w:line="360" w:lineRule="auto"/>
            <w:ind w:hanging="360"/>
          </w:pPr>
        </w:pPrChange>
      </w:pPr>
    </w:p>
    <w:p w14:paraId="1C11FBBE" w14:textId="77777777" w:rsidR="00055088" w:rsidRDefault="00055088">
      <w:pPr>
        <w:widowControl w:val="0"/>
        <w:autoSpaceDE w:val="0"/>
        <w:autoSpaceDN w:val="0"/>
        <w:adjustRightInd w:val="0"/>
        <w:spacing w:line="360" w:lineRule="auto"/>
        <w:rPr>
          <w:ins w:id="452" w:author="Bartos, Thomas M" w:date="2013-07-13T22:56:00Z"/>
          <w:rFonts w:ascii="Helvetica" w:hAnsi="Helvetica"/>
          <w:color w:val="F79646" w:themeColor="accent6"/>
          <w:sz w:val="22"/>
          <w:szCs w:val="22"/>
        </w:rPr>
        <w:pPrChange w:id="453" w:author="Bartos, Thomas M" w:date="2013-07-13T22:56:00Z">
          <w:pPr>
            <w:pStyle w:val="ListParagraph"/>
            <w:widowControl w:val="0"/>
            <w:numPr>
              <w:numId w:val="9"/>
            </w:numPr>
            <w:autoSpaceDE w:val="0"/>
            <w:autoSpaceDN w:val="0"/>
            <w:adjustRightInd w:val="0"/>
            <w:spacing w:line="360" w:lineRule="auto"/>
            <w:ind w:hanging="360"/>
          </w:pPr>
        </w:pPrChange>
      </w:pPr>
    </w:p>
    <w:p w14:paraId="4F8F7419" w14:textId="77777777" w:rsidR="00FC033E" w:rsidRPr="00FC033E" w:rsidRDefault="00FC033E">
      <w:pPr>
        <w:widowControl w:val="0"/>
        <w:autoSpaceDE w:val="0"/>
        <w:autoSpaceDN w:val="0"/>
        <w:adjustRightInd w:val="0"/>
        <w:spacing w:line="360" w:lineRule="auto"/>
        <w:rPr>
          <w:rFonts w:ascii="Helvetica" w:hAnsi="Helvetica"/>
          <w:color w:val="F79646" w:themeColor="accent6"/>
          <w:sz w:val="22"/>
          <w:szCs w:val="22"/>
          <w:rPrChange w:id="454" w:author="Bartos, Thomas M" w:date="2013-07-13T22:56:00Z">
            <w:rPr/>
          </w:rPrChange>
        </w:rPr>
        <w:pPrChange w:id="455" w:author="Bartos, Thomas M" w:date="2013-07-13T22:56:00Z">
          <w:pPr>
            <w:pStyle w:val="ListParagraph"/>
            <w:widowControl w:val="0"/>
            <w:numPr>
              <w:numId w:val="9"/>
            </w:numPr>
            <w:autoSpaceDE w:val="0"/>
            <w:autoSpaceDN w:val="0"/>
            <w:adjustRightInd w:val="0"/>
            <w:spacing w:line="360" w:lineRule="auto"/>
            <w:ind w:hanging="360"/>
          </w:pPr>
        </w:pPrChange>
      </w:pPr>
    </w:p>
    <w:p w14:paraId="1EB9E7CF" w14:textId="4CCC34AC" w:rsidR="00EC48B1" w:rsidRPr="00EC48B1" w:rsidRDefault="00EC48B1" w:rsidP="00EC48B1">
      <w:pPr>
        <w:widowControl w:val="0"/>
        <w:autoSpaceDE w:val="0"/>
        <w:autoSpaceDN w:val="0"/>
        <w:adjustRightInd w:val="0"/>
        <w:spacing w:line="360" w:lineRule="auto"/>
        <w:rPr>
          <w:rFonts w:ascii="Helvetica" w:hAnsi="Helvetica"/>
          <w:sz w:val="22"/>
          <w:szCs w:val="22"/>
        </w:rPr>
      </w:pPr>
    </w:p>
    <w:p w14:paraId="5E5C3008" w14:textId="779542E7" w:rsidR="0035027B" w:rsidRPr="006E4950" w:rsidRDefault="00FC033E" w:rsidP="0035027B">
      <w:pPr>
        <w:spacing w:line="360" w:lineRule="auto"/>
        <w:rPr>
          <w:rFonts w:ascii="Helvetica" w:hAnsi="Helvetica" w:cs="Helvetica"/>
          <w:sz w:val="22"/>
          <w:szCs w:val="22"/>
        </w:rPr>
      </w:pPr>
      <w:ins w:id="456" w:author="Bartos, Thomas M" w:date="2013-07-13T22:55:00Z">
        <w:r>
          <w:rPr>
            <w:rFonts w:ascii="Helvetica" w:hAnsi="Helvetica" w:cs="Helvetica"/>
            <w:sz w:val="22"/>
            <w:szCs w:val="22"/>
          </w:rPr>
          <w:t>******************</w:t>
        </w:r>
        <w:proofErr w:type="gramStart"/>
        <w:r>
          <w:rPr>
            <w:rFonts w:ascii="Helvetica" w:hAnsi="Helvetica" w:cs="Helvetica"/>
            <w:sz w:val="22"/>
            <w:szCs w:val="22"/>
          </w:rPr>
          <w:t>stop</w:t>
        </w:r>
        <w:proofErr w:type="gramEnd"/>
        <w:r>
          <w:rPr>
            <w:rFonts w:ascii="Helvetica" w:hAnsi="Helvetica" w:cs="Helvetica"/>
            <w:sz w:val="22"/>
            <w:szCs w:val="22"/>
          </w:rPr>
          <w:t xml:space="preserve"> reviewing</w:t>
        </w:r>
      </w:ins>
      <w:ins w:id="457" w:author="Bartos, Thomas M" w:date="2013-07-13T23:20:00Z">
        <w:r w:rsidR="001636BA">
          <w:rPr>
            <w:rFonts w:ascii="Helvetica" w:hAnsi="Helvetica" w:cs="Helvetica"/>
            <w:sz w:val="22"/>
            <w:szCs w:val="22"/>
          </w:rPr>
          <w:t xml:space="preserve"> July 13</w:t>
        </w:r>
      </w:ins>
      <w:ins w:id="458" w:author="Bartos, Thomas M" w:date="2013-07-13T22:55:00Z">
        <w:r>
          <w:rPr>
            <w:rFonts w:ascii="Helvetica" w:hAnsi="Helvetica" w:cs="Helvetica"/>
            <w:sz w:val="22"/>
            <w:szCs w:val="22"/>
          </w:rPr>
          <w:t>***********************</w:t>
        </w:r>
      </w:ins>
    </w:p>
    <w:p w14:paraId="177D8579" w14:textId="77777777" w:rsidR="0035027B" w:rsidRDefault="0035027B" w:rsidP="0035027B">
      <w:pPr>
        <w:spacing w:line="360" w:lineRule="auto"/>
        <w:rPr>
          <w:rFonts w:ascii="Helvetica" w:hAnsi="Helvetica"/>
          <w:sz w:val="22"/>
          <w:szCs w:val="22"/>
        </w:rPr>
      </w:pPr>
    </w:p>
    <w:p w14:paraId="42C87BE7" w14:textId="0A9AC1E3" w:rsidR="004837FF" w:rsidRDefault="004837FF" w:rsidP="006E4950">
      <w:pPr>
        <w:widowControl w:val="0"/>
        <w:autoSpaceDE w:val="0"/>
        <w:autoSpaceDN w:val="0"/>
        <w:adjustRightInd w:val="0"/>
        <w:spacing w:line="360" w:lineRule="auto"/>
        <w:rPr>
          <w:rFonts w:ascii="Helvetica" w:hAnsi="Helvetica"/>
          <w:sz w:val="22"/>
          <w:szCs w:val="22"/>
        </w:rPr>
      </w:pPr>
    </w:p>
    <w:p w14:paraId="28DD8E35" w14:textId="77777777" w:rsidR="00F04403" w:rsidRDefault="00F04403" w:rsidP="00F04403">
      <w:pPr>
        <w:widowControl w:val="0"/>
        <w:autoSpaceDE w:val="0"/>
        <w:autoSpaceDN w:val="0"/>
        <w:adjustRightInd w:val="0"/>
        <w:spacing w:line="360" w:lineRule="auto"/>
        <w:rPr>
          <w:rFonts w:ascii="Helvetica" w:hAnsi="Helvetica" w:cs="Helvetica"/>
          <w:sz w:val="22"/>
          <w:szCs w:val="22"/>
        </w:rPr>
      </w:pPr>
      <w:moveToRangeStart w:id="459" w:author="Bartos, Thomas M" w:date="2013-07-13T22:54:00Z" w:name="move361519396"/>
    </w:p>
    <w:p w14:paraId="56A557F3" w14:textId="77777777" w:rsidR="00F04403" w:rsidRPr="003F2984" w:rsidRDefault="00F04403" w:rsidP="00F04403">
      <w:pPr>
        <w:widowControl w:val="0"/>
        <w:autoSpaceDE w:val="0"/>
        <w:autoSpaceDN w:val="0"/>
        <w:adjustRightInd w:val="0"/>
        <w:spacing w:line="360" w:lineRule="auto"/>
        <w:rPr>
          <w:rFonts w:ascii="Helvetica" w:hAnsi="Helvetica"/>
          <w:sz w:val="22"/>
          <w:szCs w:val="22"/>
        </w:rPr>
      </w:pPr>
    </w:p>
    <w:p w14:paraId="202BF72C" w14:textId="77777777" w:rsidR="00F04403" w:rsidRDefault="00F04403" w:rsidP="00F04403">
      <w:pPr>
        <w:widowControl w:val="0"/>
        <w:autoSpaceDE w:val="0"/>
        <w:autoSpaceDN w:val="0"/>
        <w:adjustRightInd w:val="0"/>
        <w:spacing w:line="360" w:lineRule="auto"/>
        <w:rPr>
          <w:rFonts w:ascii="Helvetica" w:hAnsi="Helvetica"/>
          <w:sz w:val="22"/>
          <w:szCs w:val="22"/>
        </w:rPr>
      </w:pPr>
    </w:p>
    <w:p w14:paraId="51B60A0E" w14:textId="77777777" w:rsidR="00F04403" w:rsidRPr="00D2419E" w:rsidRDefault="00F04403" w:rsidP="00F04403">
      <w:pPr>
        <w:widowControl w:val="0"/>
        <w:autoSpaceDE w:val="0"/>
        <w:autoSpaceDN w:val="0"/>
        <w:adjustRightInd w:val="0"/>
        <w:spacing w:line="360" w:lineRule="auto"/>
        <w:rPr>
          <w:rFonts w:ascii="Helvetica" w:hAnsi="Helvetica"/>
          <w:b/>
          <w:sz w:val="22"/>
          <w:szCs w:val="22"/>
        </w:rPr>
      </w:pPr>
      <w:moveTo w:id="460" w:author="Bartos, Thomas M" w:date="2013-07-13T22:54:00Z">
        <w:r w:rsidRPr="00D2419E">
          <w:rPr>
            <w:rFonts w:ascii="Helvetica" w:hAnsi="Helvetica"/>
            <w:b/>
            <w:sz w:val="22"/>
            <w:szCs w:val="22"/>
          </w:rPr>
          <w:t>Plots/data</w:t>
        </w:r>
        <w:r>
          <w:rPr>
            <w:rFonts w:ascii="Helvetica" w:hAnsi="Helvetica"/>
            <w:b/>
            <w:sz w:val="22"/>
            <w:szCs w:val="22"/>
          </w:rPr>
          <w:t xml:space="preserve"> of interest</w:t>
        </w:r>
        <w:r w:rsidRPr="00D2419E">
          <w:rPr>
            <w:rFonts w:ascii="Helvetica" w:hAnsi="Helvetica"/>
            <w:b/>
            <w:sz w:val="22"/>
            <w:szCs w:val="22"/>
          </w:rPr>
          <w:t>/what you should see as the model is running??</w:t>
        </w:r>
      </w:moveTo>
    </w:p>
    <w:p w14:paraId="4FACA855" w14:textId="77777777" w:rsidR="00F04403" w:rsidRPr="004458FF" w:rsidRDefault="00F04403" w:rsidP="00F04403">
      <w:pPr>
        <w:spacing w:line="360" w:lineRule="auto"/>
        <w:rPr>
          <w:rFonts w:ascii="Helvetica" w:hAnsi="Helvetica"/>
          <w:sz w:val="22"/>
          <w:szCs w:val="22"/>
        </w:rPr>
      </w:pPr>
      <w:moveTo w:id="461" w:author="Bartos, Thomas M" w:date="2013-07-13T22:54:00Z">
        <w:r w:rsidRPr="00D2419E">
          <w:rPr>
            <w:rFonts w:ascii="Helvetica" w:hAnsi="Helvetica" w:cs="Helvetica"/>
            <w:sz w:val="22"/>
            <w:szCs w:val="22"/>
          </w:rPr>
          <w:t>Need to address Invisible Model Parameters, or no?</w:t>
        </w:r>
        <w:r>
          <w:rPr>
            <w:rFonts w:ascii="Helvetica" w:hAnsi="Helvetica" w:cs="Helvetica"/>
            <w:sz w:val="22"/>
            <w:szCs w:val="22"/>
          </w:rPr>
          <w:t xml:space="preserve"> </w:t>
        </w:r>
        <w:proofErr w:type="gramStart"/>
        <w:r>
          <w:rPr>
            <w:rFonts w:ascii="Helvetica" w:hAnsi="Helvetica" w:cs="Helvetica"/>
            <w:sz w:val="22"/>
            <w:szCs w:val="22"/>
          </w:rPr>
          <w:t>probably</w:t>
        </w:r>
        <w:proofErr w:type="gramEnd"/>
        <w:r>
          <w:rPr>
            <w:rFonts w:ascii="Helvetica" w:hAnsi="Helvetica" w:cs="Helvetica"/>
            <w:sz w:val="22"/>
            <w:szCs w:val="22"/>
          </w:rPr>
          <w:t xml:space="preserve"> no.</w:t>
        </w:r>
      </w:moveTo>
    </w:p>
    <w:p w14:paraId="2DC29847" w14:textId="77777777" w:rsidR="00F04403" w:rsidRDefault="00F04403" w:rsidP="00F04403">
      <w:pPr>
        <w:widowControl w:val="0"/>
        <w:autoSpaceDE w:val="0"/>
        <w:autoSpaceDN w:val="0"/>
        <w:adjustRightInd w:val="0"/>
        <w:spacing w:line="360" w:lineRule="auto"/>
        <w:rPr>
          <w:rFonts w:ascii="Helvetica" w:hAnsi="Helvetica" w:cs="Helvetica"/>
          <w:color w:val="4BACC6" w:themeColor="accent5"/>
          <w:sz w:val="22"/>
          <w:szCs w:val="22"/>
        </w:rPr>
      </w:pPr>
      <w:proofErr w:type="gramStart"/>
      <w:moveTo w:id="462" w:author="Bartos, Thomas M" w:date="2013-07-13T22:54:00Z">
        <w:r w:rsidRPr="004458FF">
          <w:rPr>
            <w:rFonts w:ascii="Helvetica" w:hAnsi="Helvetica" w:cs="Helvetica"/>
            <w:color w:val="4BACC6" w:themeColor="accent5"/>
            <w:sz w:val="22"/>
            <w:szCs w:val="22"/>
          </w:rPr>
          <w:t>PLOTS…..</w:t>
        </w:r>
        <w:proofErr w:type="gramEnd"/>
        <w:r w:rsidRPr="004458FF">
          <w:rPr>
            <w:rFonts w:ascii="Helvetica" w:hAnsi="Helvetica" w:cs="Helvetica"/>
            <w:color w:val="4BACC6" w:themeColor="accent5"/>
            <w:sz w:val="22"/>
            <w:szCs w:val="22"/>
          </w:rPr>
          <w:t xml:space="preserve"> Data of </w:t>
        </w:r>
        <w:proofErr w:type="gramStart"/>
        <w:r w:rsidRPr="004458FF">
          <w:rPr>
            <w:rFonts w:ascii="Helvetica" w:hAnsi="Helvetica" w:cs="Helvetica"/>
            <w:color w:val="4BACC6" w:themeColor="accent5"/>
            <w:sz w:val="22"/>
            <w:szCs w:val="22"/>
          </w:rPr>
          <w:t>interest….??</w:t>
        </w:r>
      </w:moveTo>
      <w:proofErr w:type="gramEnd"/>
    </w:p>
    <w:p w14:paraId="1D5895A4" w14:textId="77777777" w:rsidR="00F04403" w:rsidRPr="004458FF" w:rsidRDefault="00F04403" w:rsidP="00F04403">
      <w:pPr>
        <w:widowControl w:val="0"/>
        <w:autoSpaceDE w:val="0"/>
        <w:autoSpaceDN w:val="0"/>
        <w:adjustRightInd w:val="0"/>
        <w:spacing w:line="360" w:lineRule="auto"/>
        <w:rPr>
          <w:rFonts w:ascii="Helvetica" w:hAnsi="Helvetica" w:cs="Helvetica"/>
          <w:color w:val="4BACC6" w:themeColor="accent5"/>
          <w:sz w:val="22"/>
          <w:szCs w:val="22"/>
        </w:rPr>
      </w:pPr>
      <w:moveTo w:id="463" w:author="Bartos, Thomas M" w:date="2013-07-13T22:54:00Z">
        <w:r w:rsidRPr="004458FF">
          <w:rPr>
            <w:rFonts w:ascii="Helvetica" w:hAnsi="Helvetica" w:cs="Helvetica"/>
            <w:color w:val="4BACC6" w:themeColor="accent5"/>
            <w:sz w:val="22"/>
            <w:szCs w:val="22"/>
          </w:rPr>
          <w:t>Will be discussed below in further detail, but includes:</w:t>
        </w:r>
      </w:moveTo>
    </w:p>
    <w:p w14:paraId="6A7170BE" w14:textId="77777777" w:rsidR="00F04403" w:rsidRPr="004458FF" w:rsidRDefault="00F04403" w:rsidP="00F04403">
      <w:pPr>
        <w:widowControl w:val="0"/>
        <w:autoSpaceDE w:val="0"/>
        <w:autoSpaceDN w:val="0"/>
        <w:adjustRightInd w:val="0"/>
        <w:spacing w:line="360" w:lineRule="auto"/>
        <w:rPr>
          <w:rFonts w:ascii="Helvetica" w:hAnsi="Helvetica" w:cs="Helvetica"/>
          <w:color w:val="4BACC6" w:themeColor="accent5"/>
          <w:sz w:val="22"/>
          <w:szCs w:val="22"/>
        </w:rPr>
      </w:pPr>
      <w:moveTo w:id="464" w:author="Bartos, Thomas M" w:date="2013-07-13T22:54:00Z">
        <w:r w:rsidRPr="004458FF">
          <w:rPr>
            <w:rFonts w:ascii="Helvetica" w:hAnsi="Helvetica" w:cs="Helvetica"/>
            <w:color w:val="4BACC6" w:themeColor="accent5"/>
            <w:sz w:val="22"/>
            <w:szCs w:val="22"/>
          </w:rPr>
          <w:t>Components of safe sex behavior</w:t>
        </w:r>
      </w:moveTo>
    </w:p>
    <w:p w14:paraId="1CFF23C2" w14:textId="77777777" w:rsidR="00F04403" w:rsidRPr="004458FF" w:rsidRDefault="00F04403" w:rsidP="00F04403">
      <w:pPr>
        <w:widowControl w:val="0"/>
        <w:autoSpaceDE w:val="0"/>
        <w:autoSpaceDN w:val="0"/>
        <w:adjustRightInd w:val="0"/>
        <w:spacing w:line="360" w:lineRule="auto"/>
        <w:rPr>
          <w:rFonts w:ascii="Helvetica" w:hAnsi="Helvetica" w:cs="Helvetica"/>
          <w:color w:val="4BACC6" w:themeColor="accent5"/>
          <w:sz w:val="22"/>
          <w:szCs w:val="22"/>
        </w:rPr>
      </w:pPr>
      <w:proofErr w:type="gramStart"/>
      <w:moveTo w:id="465" w:author="Bartos, Thomas M" w:date="2013-07-13T22:54:00Z">
        <w:r w:rsidRPr="004458FF">
          <w:rPr>
            <w:rFonts w:ascii="Helvetica" w:hAnsi="Helvetica" w:cs="Helvetica"/>
            <w:color w:val="4BACC6" w:themeColor="accent5"/>
            <w:sz w:val="22"/>
            <w:szCs w:val="22"/>
          </w:rPr>
          <w:t>average</w:t>
        </w:r>
        <w:proofErr w:type="gramEnd"/>
        <w:r w:rsidRPr="004458FF">
          <w:rPr>
            <w:rFonts w:ascii="Helvetica" w:hAnsi="Helvetica" w:cs="Helvetica"/>
            <w:color w:val="4BACC6" w:themeColor="accent5"/>
            <w:sz w:val="22"/>
            <w:szCs w:val="22"/>
          </w:rPr>
          <w:t xml:space="preserve"> safe sex likelihood --&gt; histogram</w:t>
        </w:r>
      </w:moveTo>
    </w:p>
    <w:p w14:paraId="030B9130" w14:textId="77777777" w:rsidR="00F04403" w:rsidRPr="004458FF" w:rsidRDefault="00F04403" w:rsidP="00F04403">
      <w:pPr>
        <w:spacing w:line="360" w:lineRule="auto"/>
        <w:rPr>
          <w:rFonts w:ascii="Helvetica" w:hAnsi="Helvetica"/>
          <w:color w:val="4BACC6" w:themeColor="accent5"/>
          <w:sz w:val="22"/>
          <w:szCs w:val="22"/>
        </w:rPr>
      </w:pPr>
      <w:moveTo w:id="466" w:author="Bartos, Thomas M" w:date="2013-07-13T22:54:00Z">
        <w:r w:rsidRPr="004458FF">
          <w:rPr>
            <w:rFonts w:ascii="Helvetica" w:hAnsi="Helvetica" w:cs="Helvetica"/>
            <w:color w:val="4BACC6" w:themeColor="accent5"/>
            <w:sz w:val="22"/>
            <w:szCs w:val="22"/>
          </w:rPr>
          <w:t xml:space="preserve">% </w:t>
        </w:r>
        <w:proofErr w:type="gramStart"/>
        <w:r w:rsidRPr="004458FF">
          <w:rPr>
            <w:rFonts w:ascii="Helvetica" w:hAnsi="Helvetica" w:cs="Helvetica"/>
            <w:color w:val="4BACC6" w:themeColor="accent5"/>
            <w:sz w:val="22"/>
            <w:szCs w:val="22"/>
          </w:rPr>
          <w:t>of</w:t>
        </w:r>
        <w:proofErr w:type="gramEnd"/>
        <w:r w:rsidRPr="004458FF">
          <w:rPr>
            <w:rFonts w:ascii="Helvetica" w:hAnsi="Helvetica" w:cs="Helvetica"/>
            <w:color w:val="4BACC6" w:themeColor="accent5"/>
            <w:sz w:val="22"/>
            <w:szCs w:val="22"/>
          </w:rPr>
          <w:t xml:space="preserve"> Population Infected</w:t>
        </w:r>
      </w:moveTo>
    </w:p>
    <w:moveToRangeEnd w:id="459"/>
    <w:p w14:paraId="7086863D" w14:textId="77777777" w:rsidR="00F04403" w:rsidRDefault="004837FF">
      <w:pPr>
        <w:rPr>
          <w:ins w:id="467" w:author="Bartos, Thomas M" w:date="2013-07-13T22:54:00Z"/>
          <w:rFonts w:ascii="Helvetica" w:hAnsi="Helvetica"/>
          <w:sz w:val="22"/>
          <w:szCs w:val="22"/>
        </w:rPr>
      </w:pPr>
      <w:r>
        <w:rPr>
          <w:rFonts w:ascii="Helvetica" w:hAnsi="Helvetica"/>
          <w:sz w:val="22"/>
          <w:szCs w:val="22"/>
        </w:rPr>
        <w:br w:type="page"/>
      </w:r>
    </w:p>
    <w:p w14:paraId="5D422B9A" w14:textId="77777777" w:rsidR="00F04403" w:rsidRDefault="00F04403">
      <w:pPr>
        <w:rPr>
          <w:ins w:id="468" w:author="Bartos, Thomas M" w:date="2013-07-13T22:54:00Z"/>
          <w:rFonts w:ascii="Helvetica" w:hAnsi="Helvetica"/>
          <w:sz w:val="22"/>
          <w:szCs w:val="22"/>
        </w:rPr>
      </w:pPr>
    </w:p>
    <w:p w14:paraId="6E0CC74D" w14:textId="73D8BFC7" w:rsidR="004837FF" w:rsidRDefault="004837FF">
      <w:pPr>
        <w:rPr>
          <w:rFonts w:ascii="Helvetica" w:hAnsi="Helvetica"/>
          <w:sz w:val="22"/>
          <w:szCs w:val="22"/>
        </w:rPr>
      </w:pPr>
      <w:r>
        <w:rPr>
          <w:rFonts w:ascii="Helvetica" w:hAnsi="Helvetica"/>
          <w:sz w:val="22"/>
          <w:szCs w:val="22"/>
        </w:rPr>
        <w:t>START PART 2 ---------------------------------------------------------------------</w:t>
      </w:r>
    </w:p>
    <w:p w14:paraId="3FD5DD62" w14:textId="16FF76B9" w:rsidR="004837FF" w:rsidRDefault="004837FF" w:rsidP="006E4950">
      <w:pPr>
        <w:widowControl w:val="0"/>
        <w:autoSpaceDE w:val="0"/>
        <w:autoSpaceDN w:val="0"/>
        <w:adjustRightInd w:val="0"/>
        <w:spacing w:line="360" w:lineRule="auto"/>
        <w:rPr>
          <w:rFonts w:ascii="Helvetica" w:hAnsi="Helvetica"/>
          <w:sz w:val="22"/>
          <w:szCs w:val="22"/>
        </w:rPr>
      </w:pPr>
    </w:p>
    <w:p w14:paraId="6FB6C93E" w14:textId="5D71DA88" w:rsidR="004837FF" w:rsidRDefault="004837FF">
      <w:pPr>
        <w:rPr>
          <w:rFonts w:ascii="Helvetica" w:hAnsi="Helvetica"/>
          <w:sz w:val="22"/>
          <w:szCs w:val="22"/>
        </w:rPr>
      </w:pPr>
      <w:r>
        <w:rPr>
          <w:rFonts w:ascii="Helvetica" w:hAnsi="Helvetica"/>
          <w:sz w:val="22"/>
          <w:szCs w:val="22"/>
        </w:rPr>
        <w:br w:type="page"/>
      </w:r>
    </w:p>
    <w:p w14:paraId="20461A79" w14:textId="32D62C23" w:rsidR="0030257F" w:rsidRPr="006E4950" w:rsidRDefault="0030257F"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Agent behavior and rationale: -----</w:t>
      </w:r>
    </w:p>
    <w:p w14:paraId="4EE3734A" w14:textId="77777777" w:rsidR="00221E2B" w:rsidRPr="006E4950" w:rsidRDefault="00221E2B" w:rsidP="006E4950">
      <w:pPr>
        <w:widowControl w:val="0"/>
        <w:autoSpaceDE w:val="0"/>
        <w:autoSpaceDN w:val="0"/>
        <w:adjustRightInd w:val="0"/>
        <w:spacing w:line="360" w:lineRule="auto"/>
        <w:rPr>
          <w:rFonts w:ascii="Helvetica" w:hAnsi="Helvetica" w:cs="Helvetica"/>
          <w:sz w:val="22"/>
          <w:szCs w:val="22"/>
        </w:rPr>
      </w:pPr>
    </w:p>
    <w:p w14:paraId="3D6BCE28" w14:textId="0CFA32E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Behavior:  </w:t>
      </w:r>
      <w:r w:rsidRPr="006E4950">
        <w:rPr>
          <w:rFonts w:ascii="Helvetica" w:hAnsi="Helvetica"/>
          <w:i/>
          <w:color w:val="4BACC6" w:themeColor="accent5"/>
          <w:sz w:val="22"/>
          <w:szCs w:val="22"/>
        </w:rPr>
        <w:t>How do the agents behave/work?</w:t>
      </w:r>
    </w:p>
    <w:p w14:paraId="4222F69D" w14:textId="77777777" w:rsidR="002F32BF" w:rsidRPr="00D56022" w:rsidRDefault="00417C93" w:rsidP="006E4950">
      <w:pPr>
        <w:widowControl w:val="0"/>
        <w:autoSpaceDE w:val="0"/>
        <w:autoSpaceDN w:val="0"/>
        <w:adjustRightInd w:val="0"/>
        <w:spacing w:line="360" w:lineRule="auto"/>
        <w:rPr>
          <w:rFonts w:ascii="Helvetica" w:hAnsi="Helvetica"/>
          <w:color w:val="F79646" w:themeColor="accent6"/>
          <w:sz w:val="22"/>
          <w:szCs w:val="22"/>
        </w:rPr>
      </w:pPr>
      <w:r w:rsidRPr="00D56022">
        <w:rPr>
          <w:rFonts w:ascii="Helvetica" w:hAnsi="Helvetica"/>
          <w:color w:val="F79646" w:themeColor="accent6"/>
          <w:sz w:val="22"/>
          <w:szCs w:val="22"/>
        </w:rPr>
        <w:t>The turtles do not move, but</w:t>
      </w:r>
    </w:p>
    <w:p w14:paraId="233E5B35" w14:textId="525BB090" w:rsidR="006B6B19" w:rsidRPr="006E4950" w:rsidRDefault="006B6B19" w:rsidP="006E495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4ED850B0" w14:textId="0668B05F" w:rsidR="004F0E1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Agents talk to their friends (indicated with blue links), and potentially update their opinions about </w:t>
      </w:r>
      <w:r w:rsidR="003773EA">
        <w:rPr>
          <w:rFonts w:ascii="Helvetica" w:hAnsi="Helvetica" w:cs="Helvetica"/>
          <w:sz w:val="22"/>
          <w:szCs w:val="22"/>
        </w:rPr>
        <w:t xml:space="preserve">safe sex </w:t>
      </w:r>
      <w:r w:rsidRPr="006E4950">
        <w:rPr>
          <w:rFonts w:ascii="Helvetica" w:hAnsi="Helvetica" w:cs="Helvetica"/>
          <w:sz w:val="22"/>
          <w:szCs w:val="22"/>
        </w:rPr>
        <w:t>(and conse</w:t>
      </w:r>
      <w:r w:rsidR="003773EA">
        <w:rPr>
          <w:rFonts w:ascii="Helvetica" w:hAnsi="Helvetica" w:cs="Helvetica"/>
          <w:sz w:val="22"/>
          <w:szCs w:val="22"/>
        </w:rPr>
        <w:t xml:space="preserve">quently likelihood to practice </w:t>
      </w:r>
      <w:r w:rsidRPr="006E4950">
        <w:rPr>
          <w:rFonts w:ascii="Helvetica" w:hAnsi="Helvetica" w:cs="Helvetica"/>
          <w:sz w:val="22"/>
          <w:szCs w:val="22"/>
        </w:rPr>
        <w:t>safe sex</w:t>
      </w:r>
      <w:r w:rsidR="003773EA">
        <w:rPr>
          <w:rFonts w:ascii="Helvetica" w:hAnsi="Helvetica" w:cs="Helvetica"/>
          <w:sz w:val="22"/>
          <w:szCs w:val="22"/>
        </w:rPr>
        <w:t>)</w:t>
      </w:r>
      <w:r w:rsidRPr="006E4950">
        <w:rPr>
          <w:rFonts w:ascii="Helvetica" w:hAnsi="Helvetica" w:cs="Helvetica"/>
          <w:sz w:val="22"/>
          <w:szCs w:val="22"/>
        </w:rPr>
        <w:t>.</w:t>
      </w:r>
    </w:p>
    <w:p w14:paraId="19440DCB" w14:textId="2C7529F4" w:rsid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Agents talk to their friends and sexual partner (if any), which</w:t>
      </w:r>
      <w:r>
        <w:rPr>
          <w:rFonts w:ascii="Helvetica" w:hAnsi="Helvetica" w:cs="Helvetica"/>
          <w:sz w:val="22"/>
          <w:szCs w:val="22"/>
        </w:rPr>
        <w:t xml:space="preserve"> </w:t>
      </w:r>
      <w:r w:rsidRPr="00C15A1F">
        <w:rPr>
          <w:rFonts w:ascii="Helvetica" w:hAnsi="Helvetica" w:cs="Helvetica"/>
          <w:sz w:val="22"/>
          <w:szCs w:val="22"/>
        </w:rPr>
        <w:t xml:space="preserve">might impact </w:t>
      </w:r>
      <w:r w:rsidR="003773EA">
        <w:rPr>
          <w:rFonts w:ascii="Helvetica" w:hAnsi="Helvetica" w:cs="Helvetica"/>
          <w:sz w:val="22"/>
          <w:szCs w:val="22"/>
        </w:rPr>
        <w:t>their</w:t>
      </w:r>
      <w:r w:rsidRPr="00C15A1F">
        <w:rPr>
          <w:rFonts w:ascii="Helvetica" w:hAnsi="Helvetica" w:cs="Helvetica"/>
          <w:sz w:val="22"/>
          <w:szCs w:val="22"/>
        </w:rPr>
        <w:t xml:space="preserve"> personal likelihood of practicing safe sex</w:t>
      </w:r>
    </w:p>
    <w:p w14:paraId="5BE09126" w14:textId="479E8A96" w:rsidR="00D57F9B" w:rsidRPr="00D57F9B" w:rsidRDefault="00D57F9B"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yellow"/>
        </w:rPr>
      </w:pPr>
      <w:r w:rsidRPr="00D57F9B">
        <w:rPr>
          <w:rFonts w:ascii="Helvetica" w:hAnsi="Helvetica" w:cs="Helvetica"/>
          <w:sz w:val="22"/>
          <w:szCs w:val="22"/>
          <w:highlight w:val="yellow"/>
        </w:rPr>
        <w:t>The number of people they talk to is based on their certainty, the amount their attitude might changed is based on…</w:t>
      </w:r>
    </w:p>
    <w:p w14:paraId="2751D336" w14:textId="77777777" w:rsidR="00FC7FB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7883B118" w14:textId="46D64E99" w:rsidR="003773EA" w:rsidRPr="003773EA" w:rsidRDefault="003773EA" w:rsidP="003773EA">
      <w:pPr>
        <w:pStyle w:val="ListParagraph"/>
        <w:widowControl w:val="0"/>
        <w:numPr>
          <w:ilvl w:val="1"/>
          <w:numId w:val="2"/>
        </w:numPr>
        <w:autoSpaceDE w:val="0"/>
        <w:autoSpaceDN w:val="0"/>
        <w:adjustRightInd w:val="0"/>
        <w:spacing w:line="360" w:lineRule="auto"/>
        <w:rPr>
          <w:rFonts w:ascii="Helvetica" w:hAnsi="Helvetica"/>
          <w:color w:val="9BBB59" w:themeColor="accent3"/>
          <w:sz w:val="22"/>
          <w:szCs w:val="22"/>
        </w:rPr>
      </w:pPr>
      <w:r w:rsidRPr="003773EA">
        <w:rPr>
          <w:rFonts w:ascii="Helvetica" w:hAnsi="Helvetica"/>
          <w:color w:val="9BBB59" w:themeColor="accent3"/>
          <w:sz w:val="22"/>
          <w:szCs w:val="22"/>
        </w:rPr>
        <w:t>If they are NO</w:t>
      </w:r>
      <w:r>
        <w:rPr>
          <w:rFonts w:ascii="Helvetica" w:hAnsi="Helvetica"/>
          <w:color w:val="9BBB59" w:themeColor="accent3"/>
          <w:sz w:val="22"/>
          <w:szCs w:val="22"/>
        </w:rPr>
        <w:t xml:space="preserve">T coupled, an agent </w:t>
      </w:r>
      <w:r w:rsidRPr="003773EA">
        <w:rPr>
          <w:rFonts w:ascii="Helvetica" w:hAnsi="Helvetica"/>
          <w:color w:val="9BBB59" w:themeColor="accent3"/>
          <w:sz w:val="22"/>
          <w:szCs w:val="22"/>
        </w:rPr>
        <w:t xml:space="preserve">tries to find a mate. Any </w:t>
      </w:r>
      <w:r>
        <w:rPr>
          <w:rFonts w:ascii="Helvetica" w:hAnsi="Helvetica"/>
          <w:color w:val="9BBB59" w:themeColor="accent3"/>
          <w:sz w:val="22"/>
          <w:szCs w:val="22"/>
        </w:rPr>
        <w:t>agent</w:t>
      </w:r>
      <w:r w:rsidRPr="003773EA">
        <w:rPr>
          <w:rFonts w:ascii="Helvetica" w:hAnsi="Helvetica"/>
          <w:color w:val="9BBB59" w:themeColor="accent3"/>
          <w:sz w:val="22"/>
          <w:szCs w:val="22"/>
        </w:rPr>
        <w:t xml:space="preserve"> can initiate mating if they are not coupled (and random chance permits)</w:t>
      </w:r>
    </w:p>
    <w:p w14:paraId="4BF5C332" w14:textId="5D61F557" w:rsidR="003773EA" w:rsidRPr="003773EA" w:rsidRDefault="00FC7FB0"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they are </w:t>
      </w:r>
      <w:r w:rsidRPr="00C15A1F">
        <w:rPr>
          <w:rFonts w:ascii="Helvetica" w:hAnsi="Helvetica"/>
          <w:sz w:val="22"/>
          <w:szCs w:val="22"/>
          <w:u w:val="single"/>
        </w:rPr>
        <w:t>not coupled</w:t>
      </w:r>
      <w:r w:rsidRPr="006E4950">
        <w:rPr>
          <w:rFonts w:ascii="Helvetica" w:hAnsi="Helvetica"/>
          <w:sz w:val="22"/>
          <w:szCs w:val="22"/>
        </w:rPr>
        <w:t>, they might try to find another single</w:t>
      </w:r>
      <w:r w:rsidR="003773EA">
        <w:rPr>
          <w:rFonts w:ascii="Helvetica" w:hAnsi="Helvetica"/>
          <w:sz w:val="22"/>
          <w:szCs w:val="22"/>
        </w:rPr>
        <w:t xml:space="preserve"> agent of the opposite gender, i.e., </w:t>
      </w:r>
      <w:r w:rsidRPr="006E4950">
        <w:rPr>
          <w:rFonts w:ascii="Helvetica" w:hAnsi="Helvetica"/>
          <w:sz w:val="22"/>
          <w:szCs w:val="22"/>
        </w:rPr>
        <w:t xml:space="preserve">someone to mate with (based on their personal coupling tendency). </w:t>
      </w:r>
    </w:p>
    <w:p w14:paraId="76A21DF3" w14:textId="77777777" w:rsidR="003773EA" w:rsidRPr="003773EA" w:rsidRDefault="00FC7FB0" w:rsidP="003773EA">
      <w:pPr>
        <w:pStyle w:val="ListParagraph"/>
        <w:widowControl w:val="0"/>
        <w:numPr>
          <w:ilvl w:val="2"/>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First they look</w:t>
      </w:r>
      <w:r w:rsidR="003773EA">
        <w:rPr>
          <w:rFonts w:ascii="Helvetica" w:hAnsi="Helvetica"/>
          <w:sz w:val="22"/>
          <w:szCs w:val="22"/>
        </w:rPr>
        <w:t xml:space="preserve"> at friends of the opposite sex;</w:t>
      </w:r>
      <w:r w:rsidRPr="006E4950">
        <w:rPr>
          <w:rFonts w:ascii="Helvetica" w:hAnsi="Helvetica"/>
          <w:sz w:val="22"/>
          <w:szCs w:val="22"/>
        </w:rPr>
        <w:t xml:space="preserve"> if they have none, then they choose a person of the opposit</w:t>
      </w:r>
      <w:r w:rsidR="003773EA">
        <w:rPr>
          <w:rFonts w:ascii="Helvetica" w:hAnsi="Helvetica"/>
          <w:sz w:val="22"/>
          <w:szCs w:val="22"/>
        </w:rPr>
        <w:t>e sex within their friend group;</w:t>
      </w:r>
      <w:r w:rsidRPr="006E4950">
        <w:rPr>
          <w:rFonts w:ascii="Helvetica" w:hAnsi="Helvetica"/>
          <w:sz w:val="22"/>
          <w:szCs w:val="22"/>
        </w:rPr>
        <w:t xml:space="preserve"> and if there isn’t one, then they resort to choosing the closest non-linked opposite sex turtle. The probability of successfully coupling decreases for each of these </w:t>
      </w:r>
      <w:r w:rsidR="003773EA" w:rsidRPr="003773EA">
        <w:rPr>
          <w:rFonts w:ascii="Helvetica" w:hAnsi="Helvetica"/>
          <w:color w:val="F79646" w:themeColor="accent6"/>
          <w:sz w:val="22"/>
          <w:szCs w:val="22"/>
        </w:rPr>
        <w:t>three</w:t>
      </w:r>
      <w:r w:rsidR="003773EA">
        <w:rPr>
          <w:rFonts w:ascii="Helvetica" w:hAnsi="Helvetica"/>
          <w:color w:val="F79646" w:themeColor="accent6"/>
          <w:sz w:val="22"/>
          <w:szCs w:val="22"/>
        </w:rPr>
        <w:t xml:space="preserve"> (two?)</w:t>
      </w:r>
      <w:r w:rsidRPr="006E4950">
        <w:rPr>
          <w:rFonts w:ascii="Helvetica" w:hAnsi="Helvetica"/>
          <w:sz w:val="22"/>
          <w:szCs w:val="22"/>
        </w:rPr>
        <w:t xml:space="preserve"> types of potential partners. </w:t>
      </w:r>
    </w:p>
    <w:p w14:paraId="4300D41C" w14:textId="4463E1A6" w:rsidR="00FC7FB0" w:rsidRPr="00C15A1F" w:rsidRDefault="00FC7FB0" w:rsidP="003773EA">
      <w:pPr>
        <w:pStyle w:val="ListParagraph"/>
        <w:widowControl w:val="0"/>
        <w:numPr>
          <w:ilvl w:val="2"/>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both partners are willing to become a couple, they form a </w:t>
      </w:r>
      <w:r w:rsidR="003773EA" w:rsidRPr="006E4950">
        <w:rPr>
          <w:rFonts w:ascii="Helvetica" w:hAnsi="Helvetica"/>
          <w:sz w:val="22"/>
          <w:szCs w:val="22"/>
        </w:rPr>
        <w:t>sexual</w:t>
      </w:r>
      <w:r w:rsidR="003773EA">
        <w:rPr>
          <w:rFonts w:ascii="Helvetica" w:hAnsi="Helvetica"/>
          <w:sz w:val="22"/>
          <w:szCs w:val="22"/>
        </w:rPr>
        <w:noBreakHyphen/>
      </w:r>
      <w:r w:rsidR="003773EA" w:rsidRPr="006E4950">
        <w:rPr>
          <w:rFonts w:ascii="Helvetica" w:hAnsi="Helvetica"/>
          <w:sz w:val="22"/>
          <w:szCs w:val="22"/>
        </w:rPr>
        <w:t xml:space="preserve">partner </w:t>
      </w:r>
      <w:r w:rsidRPr="006E4950">
        <w:rPr>
          <w:rFonts w:ascii="Helvetica" w:hAnsi="Helvetica"/>
          <w:sz w:val="22"/>
          <w:szCs w:val="22"/>
        </w:rPr>
        <w:t>link (if the two turtles were previously friends, this destroys their friendship link).</w:t>
      </w:r>
    </w:p>
    <w:p w14:paraId="225F5427" w14:textId="506CED61"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Pr>
          <w:rFonts w:ascii="Helvetica" w:hAnsi="Helvetica"/>
          <w:sz w:val="22"/>
          <w:szCs w:val="22"/>
        </w:rPr>
        <w:t xml:space="preserve">If </w:t>
      </w:r>
      <w:r w:rsidRPr="003773EA">
        <w:rPr>
          <w:rFonts w:ascii="Helvetica" w:hAnsi="Helvetica"/>
          <w:color w:val="F79646" w:themeColor="accent6"/>
          <w:sz w:val="22"/>
          <w:szCs w:val="22"/>
        </w:rPr>
        <w:t>they</w:t>
      </w:r>
      <w:r>
        <w:rPr>
          <w:rFonts w:ascii="Helvetica" w:hAnsi="Helvetica"/>
          <w:sz w:val="22"/>
          <w:szCs w:val="22"/>
        </w:rPr>
        <w:t xml:space="preserve"> </w:t>
      </w:r>
      <w:r w:rsidRPr="003773EA">
        <w:rPr>
          <w:rFonts w:ascii="Helvetica" w:hAnsi="Helvetica"/>
          <w:sz w:val="22"/>
          <w:szCs w:val="22"/>
        </w:rPr>
        <w:t>are</w:t>
      </w:r>
      <w:r w:rsidRPr="00C15A1F">
        <w:rPr>
          <w:rFonts w:ascii="Helvetica" w:hAnsi="Helvetica"/>
          <w:sz w:val="22"/>
          <w:szCs w:val="22"/>
        </w:rPr>
        <w:t xml:space="preserve"> already coupled with a sexual partner,</w:t>
      </w:r>
      <w:r w:rsidR="003773EA">
        <w:rPr>
          <w:rFonts w:ascii="Helvetica" w:hAnsi="Helvetica"/>
          <w:sz w:val="22"/>
          <w:szCs w:val="22"/>
        </w:rPr>
        <w:t xml:space="preserve"> the two agents</w:t>
      </w:r>
      <w:r>
        <w:rPr>
          <w:rFonts w:ascii="Helvetica" w:hAnsi="Helvetica"/>
          <w:sz w:val="22"/>
          <w:szCs w:val="22"/>
        </w:rPr>
        <w:t xml:space="preserve"> </w:t>
      </w:r>
      <w:r w:rsidRPr="00C15A1F">
        <w:rPr>
          <w:rFonts w:ascii="Helvetica" w:hAnsi="Helvetica"/>
          <w:sz w:val="22"/>
          <w:szCs w:val="22"/>
        </w:rPr>
        <w:t>just</w:t>
      </w:r>
      <w:r>
        <w:rPr>
          <w:rFonts w:ascii="Helvetica" w:hAnsi="Helvetica"/>
          <w:sz w:val="22"/>
          <w:szCs w:val="22"/>
        </w:rPr>
        <w:t xml:space="preserve"> increase length of </w:t>
      </w:r>
      <w:r w:rsidR="003773EA" w:rsidRPr="003773EA">
        <w:rPr>
          <w:rFonts w:ascii="Helvetica" w:hAnsi="Helvetica"/>
          <w:color w:val="F79646" w:themeColor="accent6"/>
          <w:sz w:val="22"/>
          <w:szCs w:val="22"/>
        </w:rPr>
        <w:t>their</w:t>
      </w:r>
      <w:r w:rsidR="003773EA">
        <w:rPr>
          <w:rFonts w:ascii="Helvetica" w:hAnsi="Helvetica"/>
          <w:sz w:val="22"/>
          <w:szCs w:val="22"/>
        </w:rPr>
        <w:t xml:space="preserve"> </w:t>
      </w:r>
      <w:r>
        <w:rPr>
          <w:rFonts w:ascii="Helvetica" w:hAnsi="Helvetica"/>
          <w:sz w:val="22"/>
          <w:szCs w:val="22"/>
        </w:rPr>
        <w:t xml:space="preserve">relationship </w:t>
      </w:r>
      <w:r w:rsidRPr="00C15A1F">
        <w:rPr>
          <w:rFonts w:ascii="Helvetica" w:hAnsi="Helvetica"/>
          <w:sz w:val="22"/>
          <w:szCs w:val="22"/>
        </w:rPr>
        <w:t>(</w:t>
      </w:r>
      <w:r w:rsidR="003773EA">
        <w:rPr>
          <w:rFonts w:ascii="Helvetica" w:hAnsi="Helvetica"/>
          <w:sz w:val="22"/>
          <w:szCs w:val="22"/>
        </w:rPr>
        <w:t>agents</w:t>
      </w:r>
      <w:r w:rsidRPr="00C15A1F">
        <w:rPr>
          <w:rFonts w:ascii="Helvetica" w:hAnsi="Helvetica"/>
          <w:sz w:val="22"/>
          <w:szCs w:val="22"/>
        </w:rPr>
        <w:t xml:space="preserve"> are monogamous in this simulation)</w:t>
      </w:r>
      <w:r w:rsidR="003773EA">
        <w:rPr>
          <w:rFonts w:ascii="Helvetica" w:hAnsi="Helvetica"/>
          <w:sz w:val="22"/>
          <w:szCs w:val="22"/>
        </w:rPr>
        <w:t>.</w:t>
      </w:r>
    </w:p>
    <w:p w14:paraId="74B2653D" w14:textId="52CADB01" w:rsidR="00FC7FB0" w:rsidRPr="003773EA"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trike/>
          <w:color w:val="4F81BD" w:themeColor="accent1"/>
          <w:sz w:val="22"/>
          <w:szCs w:val="22"/>
        </w:rPr>
      </w:pPr>
      <w:r w:rsidRPr="006E4950">
        <w:rPr>
          <w:rFonts w:ascii="Helvetica" w:hAnsi="Helvetica"/>
          <w:sz w:val="22"/>
          <w:szCs w:val="22"/>
        </w:rPr>
        <w:t>Agents make friends</w:t>
      </w:r>
      <w:r w:rsidR="003773EA">
        <w:rPr>
          <w:rFonts w:ascii="Helvetica" w:hAnsi="Helvetica"/>
          <w:sz w:val="22"/>
          <w:szCs w:val="22"/>
        </w:rPr>
        <w:t>.</w:t>
      </w:r>
    </w:p>
    <w:p w14:paraId="08F31659" w14:textId="77777777" w:rsidR="007857CD" w:rsidRDefault="004359CD"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As long as they have not reached their maximum limit of friends, every agent (coupled or not)</w:t>
      </w:r>
      <w:r w:rsidR="003773EA">
        <w:rPr>
          <w:rFonts w:ascii="Helvetica" w:hAnsi="Helvetica" w:cs="Helvetica"/>
          <w:sz w:val="22"/>
          <w:szCs w:val="22"/>
        </w:rPr>
        <w:t xml:space="preserve"> gets a chance</w:t>
      </w:r>
      <w:r w:rsidR="007857CD">
        <w:rPr>
          <w:rFonts w:ascii="Helvetica" w:hAnsi="Helvetica" w:cs="Helvetica"/>
          <w:sz w:val="22"/>
          <w:szCs w:val="22"/>
        </w:rPr>
        <w:t xml:space="preserve"> to make a friend on each tick.</w:t>
      </w:r>
    </w:p>
    <w:p w14:paraId="63371AA9" w14:textId="70AD0961" w:rsidR="00EC48B1" w:rsidRDefault="004359CD" w:rsidP="007857CD">
      <w:pPr>
        <w:pStyle w:val="ListParagraph"/>
        <w:widowControl w:val="0"/>
        <w:numPr>
          <w:ilvl w:val="2"/>
          <w:numId w:val="2"/>
        </w:numPr>
        <w:autoSpaceDE w:val="0"/>
        <w:autoSpaceDN w:val="0"/>
        <w:adjustRightInd w:val="0"/>
        <w:spacing w:line="360" w:lineRule="auto"/>
        <w:rPr>
          <w:rFonts w:ascii="Helvetica" w:hAnsi="Helvetica" w:cs="Helvetica"/>
          <w:sz w:val="22"/>
          <w:szCs w:val="22"/>
        </w:rPr>
      </w:pPr>
      <w:r w:rsidRPr="004359CD">
        <w:rPr>
          <w:rFonts w:ascii="Helvetica" w:hAnsi="Helvetica" w:cs="Helvetica"/>
          <w:sz w:val="22"/>
          <w:szCs w:val="22"/>
          <w:highlight w:val="yellow"/>
        </w:rPr>
        <w:t>O</w:t>
      </w:r>
      <w:r w:rsidR="00EC48B1" w:rsidRPr="004359CD">
        <w:rPr>
          <w:rFonts w:ascii="Helvetica" w:hAnsi="Helvetica" w:cs="Helvetica"/>
          <w:sz w:val="22"/>
          <w:szCs w:val="22"/>
          <w:highlight w:val="yellow"/>
        </w:rPr>
        <w:t>therwise, all the sexual partner links break</w:t>
      </w:r>
      <w:r w:rsidR="00C15A1F" w:rsidRPr="004359CD">
        <w:rPr>
          <w:rFonts w:ascii="Helvetica" w:hAnsi="Helvetica" w:cs="Helvetica"/>
          <w:sz w:val="22"/>
          <w:szCs w:val="22"/>
          <w:highlight w:val="yellow"/>
        </w:rPr>
        <w:t xml:space="preserve">, </w:t>
      </w:r>
      <w:r w:rsidR="00EC48B1" w:rsidRPr="004359CD">
        <w:rPr>
          <w:rFonts w:ascii="Helvetica" w:hAnsi="Helvetica" w:cs="Helvetica"/>
          <w:sz w:val="22"/>
          <w:szCs w:val="22"/>
          <w:highlight w:val="yellow"/>
        </w:rPr>
        <w:t xml:space="preserve">then it becomes single-sex clusters </w:t>
      </w:r>
      <w:r w:rsidRPr="004359CD">
        <w:rPr>
          <w:rFonts w:ascii="Helvetica" w:hAnsi="Helvetica" w:cs="Helvetica"/>
          <w:sz w:val="22"/>
          <w:szCs w:val="22"/>
          <w:highlight w:val="yellow"/>
        </w:rPr>
        <w:t>(don’t think this actually could happen anymore… possibly reword)</w:t>
      </w:r>
    </w:p>
    <w:p w14:paraId="7D170882" w14:textId="0E7777B5" w:rsidR="009943B3" w:rsidRPr="00C15A1F" w:rsidRDefault="00C15A1F"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has not reached their maximum limit of friends</w:t>
      </w:r>
      <w:r w:rsidR="004359CD">
        <w:rPr>
          <w:rFonts w:ascii="Helvetica" w:hAnsi="Helvetica" w:cs="Helvetica"/>
          <w:sz w:val="22"/>
          <w:szCs w:val="22"/>
        </w:rPr>
        <w:t xml:space="preserve"> </w:t>
      </w:r>
      <w:r w:rsidR="004359CD" w:rsidRPr="00C15A1F">
        <w:rPr>
          <w:rFonts w:ascii="Helvetica" w:hAnsi="Helvetica"/>
          <w:sz w:val="22"/>
          <w:szCs w:val="22"/>
        </w:rPr>
        <w:t>(and random chance permits)</w:t>
      </w:r>
      <w:r w:rsidRPr="00C15A1F">
        <w:rPr>
          <w:rFonts w:ascii="Helvetica" w:hAnsi="Helvetica" w:cs="Helvetica"/>
          <w:sz w:val="22"/>
          <w:szCs w:val="22"/>
        </w:rPr>
        <w:t>,</w:t>
      </w:r>
      <w:r>
        <w:rPr>
          <w:rFonts w:ascii="Helvetica" w:hAnsi="Helvetica" w:cs="Helvetica"/>
          <w:sz w:val="22"/>
          <w:szCs w:val="22"/>
        </w:rPr>
        <w:t xml:space="preserve"> </w:t>
      </w:r>
      <w:r w:rsidR="004359CD">
        <w:rPr>
          <w:rFonts w:ascii="Helvetica" w:hAnsi="Helvetica" w:cs="Helvetica"/>
          <w:sz w:val="22"/>
          <w:szCs w:val="22"/>
        </w:rPr>
        <w:t>they try to make a friend</w:t>
      </w:r>
      <w:r w:rsidR="00485269">
        <w:rPr>
          <w:rFonts w:ascii="Helvetica" w:hAnsi="Helvetica" w:cs="Helvetica"/>
          <w:sz w:val="22"/>
          <w:szCs w:val="22"/>
        </w:rPr>
        <w:t>.</w:t>
      </w:r>
    </w:p>
    <w:p w14:paraId="7AE2D283" w14:textId="72881AC9" w:rsidR="00FC7FB0" w:rsidRPr="009943B3" w:rsidRDefault="00112F22"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 xml:space="preserve">Agents </w:t>
      </w:r>
      <w:r w:rsidRPr="00112F22">
        <w:rPr>
          <w:rFonts w:ascii="Helvetica" w:hAnsi="Helvetica"/>
          <w:color w:val="F79646" w:themeColor="accent6"/>
          <w:sz w:val="22"/>
          <w:szCs w:val="22"/>
        </w:rPr>
        <w:t xml:space="preserve">that </w:t>
      </w:r>
      <w:r>
        <w:rPr>
          <w:rFonts w:ascii="Helvetica" w:hAnsi="Helvetica"/>
          <w:color w:val="F79646" w:themeColor="accent6"/>
          <w:sz w:val="22"/>
          <w:szCs w:val="22"/>
        </w:rPr>
        <w:t>(</w:t>
      </w:r>
      <w:r w:rsidRPr="00112F22">
        <w:rPr>
          <w:rFonts w:ascii="Helvetica" w:hAnsi="Helvetica"/>
          <w:color w:val="F79646" w:themeColor="accent6"/>
          <w:sz w:val="22"/>
          <w:szCs w:val="22"/>
        </w:rPr>
        <w:t>currently</w:t>
      </w:r>
      <w:r>
        <w:rPr>
          <w:rFonts w:ascii="Helvetica" w:hAnsi="Helvetica"/>
          <w:color w:val="F79646" w:themeColor="accent6"/>
          <w:sz w:val="22"/>
          <w:szCs w:val="22"/>
        </w:rPr>
        <w:t>)</w:t>
      </w:r>
      <w:r w:rsidRPr="00112F22">
        <w:rPr>
          <w:rFonts w:ascii="Helvetica" w:hAnsi="Helvetica"/>
          <w:color w:val="F79646" w:themeColor="accent6"/>
          <w:sz w:val="22"/>
          <w:szCs w:val="22"/>
        </w:rPr>
        <w:t xml:space="preserve"> have a sexual partner</w:t>
      </w:r>
      <w:r>
        <w:rPr>
          <w:rFonts w:ascii="Helvetica" w:hAnsi="Helvetica"/>
          <w:sz w:val="22"/>
          <w:szCs w:val="22"/>
        </w:rPr>
        <w:t xml:space="preserve"> can </w:t>
      </w:r>
      <w:r w:rsidRPr="00112F22">
        <w:rPr>
          <w:rFonts w:ascii="Helvetica" w:hAnsi="Helvetica"/>
          <w:color w:val="F79646" w:themeColor="accent6"/>
          <w:sz w:val="22"/>
          <w:szCs w:val="22"/>
        </w:rPr>
        <w:t>potentially</w:t>
      </w:r>
      <w:r>
        <w:rPr>
          <w:rFonts w:ascii="Helvetica" w:hAnsi="Helvetica"/>
          <w:sz w:val="22"/>
          <w:szCs w:val="22"/>
        </w:rPr>
        <w:t xml:space="preserve"> uncouple </w:t>
      </w:r>
      <w:r w:rsidRPr="00112F22">
        <w:rPr>
          <w:rFonts w:ascii="Helvetica" w:hAnsi="Helvetica"/>
          <w:strike/>
          <w:sz w:val="22"/>
          <w:szCs w:val="22"/>
        </w:rPr>
        <w:t>or</w:t>
      </w:r>
      <w:r w:rsidR="00FC7FB0" w:rsidRPr="00112F22">
        <w:rPr>
          <w:rFonts w:ascii="Helvetica" w:hAnsi="Helvetica"/>
          <w:strike/>
          <w:sz w:val="22"/>
          <w:szCs w:val="22"/>
        </w:rPr>
        <w:t xml:space="preserve"> potentially break up</w:t>
      </w:r>
      <w:r>
        <w:rPr>
          <w:rFonts w:ascii="Helvetica" w:hAnsi="Helvetica"/>
          <w:sz w:val="22"/>
          <w:szCs w:val="22"/>
        </w:rPr>
        <w:t>.</w:t>
      </w:r>
      <w:r w:rsidR="009943B3">
        <w:rPr>
          <w:rFonts w:ascii="Helvetica" w:hAnsi="Helvetica"/>
          <w:sz w:val="22"/>
          <w:szCs w:val="22"/>
        </w:rPr>
        <w:t xml:space="preserve"> </w:t>
      </w:r>
      <w:r w:rsidR="009943B3" w:rsidRPr="009943B3">
        <w:rPr>
          <w:rFonts w:ascii="Helvetica" w:hAnsi="Helvetica"/>
          <w:sz w:val="22"/>
          <w:szCs w:val="22"/>
        </w:rPr>
        <w:t xml:space="preserve">Agents will </w:t>
      </w:r>
      <w:r w:rsidR="009943B3" w:rsidRPr="00112F22">
        <w:rPr>
          <w:rFonts w:ascii="Helvetica" w:hAnsi="Helvetica"/>
          <w:sz w:val="22"/>
          <w:szCs w:val="22"/>
        </w:rPr>
        <w:t>uncouple</w:t>
      </w:r>
      <w:r w:rsidR="009943B3" w:rsidRPr="009943B3">
        <w:rPr>
          <w:rFonts w:ascii="Helvetica" w:hAnsi="Helvetica"/>
          <w:sz w:val="22"/>
          <w:szCs w:val="22"/>
        </w:rPr>
        <w:t xml:space="preserve"> if the length of the relationship reaches</w:t>
      </w:r>
      <w:r w:rsidR="009943B3">
        <w:rPr>
          <w:rFonts w:ascii="Helvetica" w:hAnsi="Helvetica"/>
          <w:sz w:val="22"/>
          <w:szCs w:val="22"/>
        </w:rPr>
        <w:t xml:space="preserve"> t</w:t>
      </w:r>
      <w:r w:rsidR="009943B3" w:rsidRPr="009943B3">
        <w:rPr>
          <w:rFonts w:ascii="Helvetica" w:hAnsi="Helvetica"/>
          <w:sz w:val="22"/>
          <w:szCs w:val="22"/>
        </w:rPr>
        <w:t>he commitment threshold for one of the partners</w:t>
      </w:r>
      <w:r w:rsidR="00373BED">
        <w:rPr>
          <w:rFonts w:ascii="Helvetica" w:hAnsi="Helvetica"/>
          <w:sz w:val="22"/>
          <w:szCs w:val="22"/>
        </w:rPr>
        <w:t>.</w:t>
      </w:r>
    </w:p>
    <w:p w14:paraId="3C3EBF9A" w14:textId="70D22720" w:rsidR="009943B3" w:rsidRPr="006E4950" w:rsidRDefault="00112F22"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order in which these functions are called on each tick (uncouple after make-friends and couple) </w:t>
      </w:r>
      <w:r w:rsidRPr="00112F22">
        <w:rPr>
          <w:rFonts w:ascii="Helvetica" w:hAnsi="Helvetica" w:cs="Helvetica"/>
          <w:color w:val="F79646" w:themeColor="accent6"/>
          <w:sz w:val="22"/>
          <w:szCs w:val="22"/>
        </w:rPr>
        <w:t>helps</w:t>
      </w:r>
      <w:r>
        <w:rPr>
          <w:rFonts w:ascii="Helvetica" w:hAnsi="Helvetica" w:cs="Helvetica"/>
          <w:color w:val="F79646" w:themeColor="accent6"/>
          <w:sz w:val="22"/>
          <w:szCs w:val="22"/>
        </w:rPr>
        <w:t xml:space="preserve"> restrict</w:t>
      </w:r>
      <w:r w:rsidR="00253847">
        <w:rPr>
          <w:rFonts w:ascii="Helvetica" w:hAnsi="Helvetica" w:cs="Helvetica"/>
          <w:color w:val="F79646" w:themeColor="accent6"/>
          <w:sz w:val="22"/>
          <w:szCs w:val="22"/>
        </w:rPr>
        <w:t>/place a restriction on</w:t>
      </w:r>
      <w:r>
        <w:rPr>
          <w:rFonts w:ascii="Helvetica" w:hAnsi="Helvetica" w:cs="Helvetica"/>
          <w:color w:val="F79646" w:themeColor="accent6"/>
          <w:sz w:val="22"/>
          <w:szCs w:val="22"/>
        </w:rPr>
        <w:t xml:space="preserve"> who can couple after uncoupling</w:t>
      </w:r>
      <w:r w:rsidR="00253847">
        <w:rPr>
          <w:rFonts w:ascii="Helvetica" w:hAnsi="Helvetica" w:cs="Helvetica"/>
          <w:color w:val="F79646" w:themeColor="accent6"/>
          <w:sz w:val="22"/>
          <w:szCs w:val="22"/>
        </w:rPr>
        <w:t>,</w:t>
      </w:r>
      <w:r w:rsidRPr="00112F22">
        <w:rPr>
          <w:rFonts w:ascii="Helvetica" w:hAnsi="Helvetica" w:cs="Helvetica"/>
          <w:color w:val="F79646" w:themeColor="accent6"/>
          <w:sz w:val="22"/>
          <w:szCs w:val="22"/>
        </w:rPr>
        <w:t xml:space="preserve"> simulate that exes would not be</w:t>
      </w:r>
      <w:r w:rsidR="009943B3" w:rsidRPr="00112F22">
        <w:rPr>
          <w:rFonts w:ascii="Helvetica" w:hAnsi="Helvetica" w:cs="Helvetica"/>
          <w:color w:val="F79646" w:themeColor="accent6"/>
          <w:sz w:val="22"/>
          <w:szCs w:val="22"/>
        </w:rPr>
        <w:t xml:space="preserve"> immediately friending each other again</w:t>
      </w:r>
      <w:r w:rsidR="009943B3" w:rsidRPr="009943B3">
        <w:rPr>
          <w:rFonts w:ascii="Helvetica" w:hAnsi="Helvetica" w:cs="Helvetica"/>
          <w:sz w:val="22"/>
          <w:szCs w:val="22"/>
        </w:rPr>
        <w:t>,</w:t>
      </w:r>
      <w:r w:rsidR="009943B3">
        <w:rPr>
          <w:rFonts w:ascii="Helvetica" w:hAnsi="Helvetica" w:cs="Helvetica"/>
          <w:sz w:val="22"/>
          <w:szCs w:val="22"/>
        </w:rPr>
        <w:t xml:space="preserve"> </w:t>
      </w:r>
      <w:r w:rsidR="009943B3" w:rsidRPr="009943B3">
        <w:rPr>
          <w:rFonts w:ascii="Helvetica" w:hAnsi="Helvetica" w:cs="Helvetica"/>
          <w:sz w:val="22"/>
          <w:szCs w:val="22"/>
        </w:rPr>
        <w:t>and this model does</w:t>
      </w:r>
      <w:r w:rsidR="009943B3" w:rsidRPr="00112F22">
        <w:rPr>
          <w:rFonts w:ascii="Helvetica" w:hAnsi="Helvetica" w:cs="Helvetica"/>
          <w:color w:val="F79646" w:themeColor="accent6"/>
          <w:sz w:val="22"/>
          <w:szCs w:val="22"/>
        </w:rPr>
        <w:t xml:space="preserve">n't (intend to) </w:t>
      </w:r>
      <w:r w:rsidR="009943B3" w:rsidRPr="009943B3">
        <w:rPr>
          <w:rFonts w:ascii="Helvetica" w:hAnsi="Helvetica" w:cs="Helvetica"/>
          <w:sz w:val="22"/>
          <w:szCs w:val="22"/>
        </w:rPr>
        <w:t>simulate instant rebounds</w:t>
      </w:r>
    </w:p>
    <w:p w14:paraId="22F03354" w14:textId="248118D9" w:rsidR="004F0E1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sidR="009943B3">
        <w:rPr>
          <w:rFonts w:ascii="Helvetica" w:hAnsi="Helvetica" w:cs="Helvetica"/>
          <w:sz w:val="22"/>
          <w:szCs w:val="22"/>
        </w:rPr>
        <w:t>agents are</w:t>
      </w:r>
      <w:r w:rsidR="00E3525B">
        <w:rPr>
          <w:rFonts w:ascii="Helvetica" w:hAnsi="Helvetica" w:cs="Helvetica"/>
          <w:sz w:val="22"/>
          <w:szCs w:val="22"/>
        </w:rPr>
        <w:t xml:space="preserve"> </w:t>
      </w:r>
      <w:r w:rsidR="00E3525B" w:rsidRPr="00E3525B">
        <w:rPr>
          <w:rFonts w:ascii="Helvetica" w:hAnsi="Helvetica" w:cs="Helvetica"/>
          <w:color w:val="8064A2" w:themeColor="accent4"/>
          <w:sz w:val="22"/>
          <w:szCs w:val="22"/>
        </w:rPr>
        <w:t>coupled (have a sexual partner)</w:t>
      </w:r>
      <w:r w:rsidR="00E3525B">
        <w:rPr>
          <w:rFonts w:ascii="Helvetica" w:hAnsi="Helvetica" w:cs="Helvetica"/>
          <w:sz w:val="22"/>
          <w:szCs w:val="22"/>
        </w:rPr>
        <w:t>,</w:t>
      </w:r>
      <w:r w:rsidR="009943B3">
        <w:rPr>
          <w:rFonts w:ascii="Helvetica" w:hAnsi="Helvetica" w:cs="Helvetica"/>
          <w:sz w:val="22"/>
          <w:szCs w:val="22"/>
        </w:rPr>
        <w:t xml:space="preserve"> still</w:t>
      </w:r>
      <w:r w:rsidRPr="006E4950">
        <w:rPr>
          <w:rFonts w:ascii="Helvetica" w:hAnsi="Helvetica" w:cs="Helvetica"/>
          <w:sz w:val="22"/>
          <w:szCs w:val="22"/>
        </w:rPr>
        <w:t xml:space="preserve"> </w:t>
      </w:r>
      <w:r w:rsidRPr="00E3525B">
        <w:rPr>
          <w:rFonts w:ascii="Helvetica" w:hAnsi="Helvetica" w:cs="Helvetica"/>
          <w:color w:val="F79646" w:themeColor="accent6"/>
          <w:sz w:val="22"/>
          <w:szCs w:val="22"/>
        </w:rPr>
        <w:t>in</w:t>
      </w:r>
      <w:r w:rsidR="00E3525B" w:rsidRPr="00E3525B">
        <w:rPr>
          <w:rFonts w:ascii="Helvetica" w:hAnsi="Helvetica" w:cs="Helvetica"/>
          <w:color w:val="F79646" w:themeColor="accent6"/>
          <w:sz w:val="22"/>
          <w:szCs w:val="22"/>
        </w:rPr>
        <w:t>/part of</w:t>
      </w:r>
      <w:r w:rsidRPr="006E4950">
        <w:rPr>
          <w:rFonts w:ascii="Helvetica" w:hAnsi="Helvetica" w:cs="Helvetica"/>
          <w:sz w:val="22"/>
          <w:szCs w:val="22"/>
        </w:rPr>
        <w:t xml:space="preserve"> a couple</w:t>
      </w:r>
      <w:r w:rsidR="00E3525B">
        <w:rPr>
          <w:rFonts w:ascii="Helvetica" w:hAnsi="Helvetica" w:cs="Helvetica"/>
          <w:sz w:val="22"/>
          <w:szCs w:val="22"/>
        </w:rPr>
        <w:t xml:space="preserve">, </w:t>
      </w:r>
      <w:r w:rsidR="00E3525B" w:rsidRPr="00E3525B">
        <w:rPr>
          <w:rFonts w:ascii="Helvetica" w:hAnsi="Helvetica" w:cs="Helvetica"/>
          <w:strike/>
          <w:color w:val="4F81BD" w:themeColor="accent1"/>
          <w:sz w:val="22"/>
          <w:szCs w:val="22"/>
        </w:rPr>
        <w:t>each tick</w:t>
      </w:r>
      <w:r w:rsidR="006B6B19" w:rsidRPr="00E3525B">
        <w:rPr>
          <w:rFonts w:ascii="Helvetica" w:hAnsi="Helvetica" w:cs="Helvetica"/>
          <w:strike/>
          <w:color w:val="4F81BD" w:themeColor="accent1"/>
          <w:sz w:val="22"/>
          <w:szCs w:val="22"/>
        </w:rPr>
        <w:t xml:space="preserve">, </w:t>
      </w:r>
      <w:r w:rsidR="006B6B19" w:rsidRPr="006E4950">
        <w:rPr>
          <w:rFonts w:ascii="Helvetica" w:hAnsi="Helvetica" w:cs="Helvetica"/>
          <w:sz w:val="22"/>
          <w:szCs w:val="22"/>
        </w:rPr>
        <w:t>they have sex</w:t>
      </w:r>
      <w:r w:rsidR="00E3525B">
        <w:rPr>
          <w:rFonts w:ascii="Helvetica" w:hAnsi="Helvetica" w:cs="Helvetica"/>
          <w:sz w:val="22"/>
          <w:szCs w:val="22"/>
        </w:rPr>
        <w:t xml:space="preserve">/ </w:t>
      </w:r>
      <w:r w:rsidR="00E3525B" w:rsidRPr="00E3525B">
        <w:rPr>
          <w:rFonts w:ascii="Helvetica" w:hAnsi="Helvetica" w:cs="Helvetica"/>
          <w:color w:val="8064A2" w:themeColor="accent4"/>
          <w:sz w:val="22"/>
          <w:szCs w:val="22"/>
        </w:rPr>
        <w:t xml:space="preserve">they will have sex on each tick </w:t>
      </w:r>
      <w:r w:rsidR="00E3525B" w:rsidRPr="00E3525B">
        <w:rPr>
          <w:rFonts w:ascii="Helvetica" w:hAnsi="Helvetica" w:cs="Helvetica"/>
          <w:strike/>
          <w:color w:val="8064A2" w:themeColor="accent4"/>
          <w:sz w:val="22"/>
          <w:szCs w:val="22"/>
        </w:rPr>
        <w:t xml:space="preserve">and have the potential of spreading an STI if they have unprotected sex…. </w:t>
      </w:r>
      <w:r w:rsidR="00E3525B" w:rsidRPr="00E3525B">
        <w:rPr>
          <w:rFonts w:ascii="Helvetica" w:hAnsi="Helvetica" w:cs="Helvetica"/>
          <w:strike/>
          <w:color w:val="8064A2" w:themeColor="accent4"/>
          <w:sz w:val="22"/>
          <w:szCs w:val="22"/>
          <w:highlight w:val="yellow"/>
        </w:rPr>
        <w:t>and one of them doesn’t know they are infected</w:t>
      </w:r>
      <w:proofErr w:type="gramStart"/>
      <w:r w:rsidR="00E3525B" w:rsidRPr="00E3525B">
        <w:rPr>
          <w:rFonts w:ascii="Helvetica" w:hAnsi="Helvetica" w:cs="Helvetica"/>
          <w:strike/>
          <w:color w:val="8064A2" w:themeColor="accent4"/>
          <w:sz w:val="22"/>
          <w:szCs w:val="22"/>
          <w:highlight w:val="yellow"/>
        </w:rPr>
        <w:t>??</w:t>
      </w:r>
      <w:r w:rsidR="006B6B19" w:rsidRPr="00E3525B">
        <w:rPr>
          <w:rFonts w:ascii="Helvetica" w:hAnsi="Helvetica" w:cs="Helvetica"/>
          <w:color w:val="8064A2" w:themeColor="accent4"/>
          <w:sz w:val="22"/>
          <w:szCs w:val="22"/>
        </w:rPr>
        <w:t>.</w:t>
      </w:r>
      <w:proofErr w:type="gramEnd"/>
      <w:r w:rsidR="006B6B19" w:rsidRPr="006E4950">
        <w:rPr>
          <w:rFonts w:ascii="Helvetica" w:hAnsi="Helvetica" w:cs="Helvetica"/>
          <w:sz w:val="22"/>
          <w:szCs w:val="22"/>
        </w:rPr>
        <w:t xml:space="preserve"> </w:t>
      </w:r>
      <w:r w:rsidR="009943B3">
        <w:rPr>
          <w:rFonts w:ascii="Helvetica" w:hAnsi="Helvetica" w:cs="Helvetica"/>
          <w:sz w:val="22"/>
          <w:szCs w:val="22"/>
        </w:rPr>
        <w:t xml:space="preserve"> </w:t>
      </w:r>
      <w:r w:rsidR="006B6B19" w:rsidRPr="006E4950">
        <w:rPr>
          <w:rFonts w:ascii="Helvetica" w:hAnsi="Helvetica" w:cs="Helvetica"/>
          <w:sz w:val="22"/>
          <w:szCs w:val="22"/>
        </w:rPr>
        <w:t>The likelihood that the couple will engage in safe sex depends on the</w:t>
      </w:r>
      <w:r w:rsidR="00E3525B">
        <w:rPr>
          <w:rFonts w:ascii="Helvetica" w:hAnsi="Helvetica" w:cs="Helvetica"/>
          <w:sz w:val="22"/>
          <w:szCs w:val="22"/>
        </w:rPr>
        <w:t xml:space="preserve"> </w:t>
      </w:r>
      <w:r w:rsidR="00E3525B" w:rsidRPr="00E3525B">
        <w:rPr>
          <w:rFonts w:ascii="Helvetica" w:hAnsi="Helvetica" w:cs="Helvetica"/>
          <w:b/>
          <w:color w:val="F79646" w:themeColor="accent6"/>
          <w:sz w:val="22"/>
          <w:szCs w:val="22"/>
        </w:rPr>
        <w:t>safe-sex-likelihood</w:t>
      </w:r>
      <w:r w:rsidR="006B6B19" w:rsidRPr="006E4950">
        <w:rPr>
          <w:rFonts w:ascii="Helvetica" w:hAnsi="Helvetica" w:cs="Helvetica"/>
          <w:sz w:val="22"/>
          <w:szCs w:val="22"/>
        </w:rPr>
        <w:t xml:space="preserve"> </w:t>
      </w:r>
      <w:r w:rsidR="00E3525B">
        <w:rPr>
          <w:rFonts w:ascii="Helvetica" w:hAnsi="Helvetica" w:cs="Helvetica"/>
          <w:sz w:val="22"/>
          <w:szCs w:val="22"/>
        </w:rPr>
        <w:t xml:space="preserve">of </w:t>
      </w:r>
      <w:r w:rsidR="00E3525B" w:rsidRPr="00E3525B">
        <w:rPr>
          <w:rFonts w:ascii="Helvetica" w:hAnsi="Helvetica" w:cs="Helvetica"/>
          <w:sz w:val="22"/>
          <w:szCs w:val="22"/>
          <w:highlight w:val="yellow"/>
        </w:rPr>
        <w:t>both [check code!!]</w:t>
      </w:r>
      <w:r w:rsidR="006B6B19" w:rsidRPr="006E4950">
        <w:rPr>
          <w:rFonts w:ascii="Helvetica" w:hAnsi="Helvetica" w:cs="Helvetica"/>
          <w:sz w:val="22"/>
          <w:szCs w:val="22"/>
        </w:rPr>
        <w:t xml:space="preserve"> participants</w:t>
      </w:r>
      <w:r w:rsidR="00E3525B">
        <w:rPr>
          <w:rFonts w:ascii="Helvetica" w:hAnsi="Helvetica" w:cs="Helvetica"/>
          <w:sz w:val="22"/>
          <w:szCs w:val="22"/>
        </w:rPr>
        <w:t>.</w:t>
      </w:r>
    </w:p>
    <w:p w14:paraId="7AAFDD53" w14:textId="37DCCF01" w:rsidR="00A8029C" w:rsidRPr="00B727AA" w:rsidRDefault="00A8029C" w:rsidP="006E4950">
      <w:pPr>
        <w:pStyle w:val="ListParagraph"/>
        <w:numPr>
          <w:ilvl w:val="1"/>
          <w:numId w:val="2"/>
        </w:numPr>
        <w:spacing w:line="360" w:lineRule="auto"/>
        <w:rPr>
          <w:rFonts w:ascii="Helvetica" w:hAnsi="Helvetica"/>
          <w:color w:val="92CDDC" w:themeColor="accent5" w:themeTint="99"/>
          <w:sz w:val="22"/>
          <w:szCs w:val="22"/>
        </w:rPr>
      </w:pPr>
      <w:r w:rsidRPr="00B727AA">
        <w:rPr>
          <w:rFonts w:ascii="Helvetica" w:hAnsi="Helvetica"/>
          <w:color w:val="92CDDC" w:themeColor="accent5" w:themeTint="99"/>
          <w:sz w:val="22"/>
          <w:szCs w:val="22"/>
        </w:rPr>
        <w:t xml:space="preserve">If they mate, there is a probability they will use a form of protection. This probability will be influenced by attitudes and behaviors towards safe sex that a given turtle has, and </w:t>
      </w:r>
      <w:proofErr w:type="gramStart"/>
      <w:r w:rsidRPr="00B727AA">
        <w:rPr>
          <w:rFonts w:ascii="Helvetica" w:hAnsi="Helvetica"/>
          <w:color w:val="92CDDC" w:themeColor="accent5" w:themeTint="99"/>
          <w:sz w:val="22"/>
          <w:szCs w:val="22"/>
        </w:rPr>
        <w:t>these attitudes/behaviors are influenced by the other turtles (“friend group”) that the turtle is linked with</w:t>
      </w:r>
      <w:proofErr w:type="gramEnd"/>
      <w:r w:rsidRPr="00B727AA">
        <w:rPr>
          <w:rFonts w:ascii="Helvetica" w:hAnsi="Helvetica"/>
          <w:color w:val="92CDDC" w:themeColor="accent5" w:themeTint="99"/>
          <w:sz w:val="22"/>
          <w:szCs w:val="22"/>
        </w:rPr>
        <w:t xml:space="preserve">. </w:t>
      </w:r>
    </w:p>
    <w:p w14:paraId="02736236" w14:textId="016B1EDB" w:rsidR="002F32BF" w:rsidRPr="00B727AA" w:rsidRDefault="002F32BF" w:rsidP="006E4950">
      <w:pPr>
        <w:pStyle w:val="ListParagraph"/>
        <w:numPr>
          <w:ilvl w:val="1"/>
          <w:numId w:val="2"/>
        </w:numPr>
        <w:spacing w:line="360" w:lineRule="auto"/>
        <w:rPr>
          <w:rFonts w:ascii="Helvetica" w:hAnsi="Helvetica"/>
          <w:color w:val="92CDDC" w:themeColor="accent5" w:themeTint="99"/>
          <w:sz w:val="22"/>
          <w:szCs w:val="22"/>
        </w:rPr>
      </w:pPr>
      <w:r w:rsidRPr="00B727AA">
        <w:rPr>
          <w:rFonts w:ascii="Helvetica" w:hAnsi="Helvetica"/>
          <w:strike/>
          <w:color w:val="92CDDC" w:themeColor="accent5" w:themeTint="99"/>
          <w:sz w:val="22"/>
          <w:szCs w:val="22"/>
        </w:rPr>
        <w:t>If the turtles are coupled, on each tick, they have sex,</w:t>
      </w:r>
      <w:r w:rsidRPr="00B727AA">
        <w:rPr>
          <w:rFonts w:ascii="Helvetica" w:hAnsi="Helvetica"/>
          <w:color w:val="92CDDC" w:themeColor="accent5" w:themeTint="99"/>
          <w:sz w:val="22"/>
          <w:szCs w:val="22"/>
        </w:rPr>
        <w:t xml:space="preserve"> and have a chance of using protection based on…. </w:t>
      </w:r>
      <w:r w:rsidRPr="00B727AA">
        <w:rPr>
          <w:rFonts w:ascii="Helvetica" w:hAnsi="Helvetica"/>
          <w:strike/>
          <w:color w:val="92CDDC" w:themeColor="accent5" w:themeTint="99"/>
          <w:sz w:val="22"/>
          <w:szCs w:val="22"/>
        </w:rPr>
        <w:t>If the couple does choose to use a condom, there is a chance that they will use the condom correctly, based on stats from WHERE???</w:t>
      </w:r>
      <w:r w:rsidRPr="00B727AA">
        <w:rPr>
          <w:rFonts w:ascii="Helvetica" w:hAnsi="Helvetica"/>
          <w:color w:val="92CDDC" w:themeColor="accent5" w:themeTint="99"/>
          <w:sz w:val="22"/>
          <w:szCs w:val="22"/>
        </w:rPr>
        <w:t xml:space="preserve"> If one of the partners is infected, on each tick with their partner, there is a chance that they will spread the disease to them. This chance is based on whether or not the couple chose to use a condom, </w:t>
      </w:r>
      <w:r w:rsidRPr="00B727AA">
        <w:rPr>
          <w:rFonts w:ascii="Helvetica" w:hAnsi="Helvetica"/>
          <w:strike/>
          <w:color w:val="92CDDC" w:themeColor="accent5" w:themeTint="99"/>
          <w:sz w:val="22"/>
          <w:szCs w:val="22"/>
        </w:rPr>
        <w:t>whether or not the condom was used correctly (which influences how successful the condom is at preventing infection)</w:t>
      </w:r>
      <w:r w:rsidRPr="00B727AA">
        <w:rPr>
          <w:rFonts w:ascii="Helvetica" w:hAnsi="Helvetica"/>
          <w:color w:val="92CDDC" w:themeColor="accent5" w:themeTint="99"/>
          <w:sz w:val="22"/>
          <w:szCs w:val="22"/>
        </w:rPr>
        <w:t>, and the infectiousness of the disease.</w:t>
      </w:r>
    </w:p>
    <w:p w14:paraId="13863C90" w14:textId="77777777" w:rsidR="004F0E10" w:rsidRPr="006E4950" w:rsidRDefault="006B6B19"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5E726B76" w14:textId="77777777" w:rsidR="00B727AA" w:rsidRDefault="00882A7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882A70">
        <w:rPr>
          <w:rFonts w:ascii="Helvetica" w:hAnsi="Helvetica" w:cs="Helvetica"/>
          <w:color w:val="4F81BD" w:themeColor="accent1"/>
          <w:sz w:val="22"/>
          <w:szCs w:val="22"/>
        </w:rPr>
        <w:t xml:space="preserve">Agents check </w:t>
      </w:r>
      <w:r w:rsidRPr="00882A70">
        <w:rPr>
          <w:rFonts w:ascii="Helvetica" w:hAnsi="Helvetica" w:cs="Helvetica"/>
          <w:strike/>
          <w:color w:val="4F81BD" w:themeColor="accent1"/>
          <w:sz w:val="22"/>
          <w:szCs w:val="22"/>
        </w:rPr>
        <w:t>to see</w:t>
      </w:r>
      <w:r w:rsidRPr="00882A70">
        <w:rPr>
          <w:rFonts w:ascii="Helvetica" w:hAnsi="Helvetica" w:cs="Helvetica"/>
          <w:color w:val="4F81BD" w:themeColor="accent1"/>
          <w:sz w:val="22"/>
          <w:szCs w:val="22"/>
        </w:rPr>
        <w:t xml:space="preserve"> if they are infected</w:t>
      </w:r>
      <w:r>
        <w:rPr>
          <w:rFonts w:ascii="Helvetica" w:hAnsi="Helvetica" w:cs="Helvetica"/>
          <w:sz w:val="22"/>
          <w:szCs w:val="22"/>
        </w:rPr>
        <w:t xml:space="preserve"> </w:t>
      </w:r>
      <w:r w:rsidR="004F0E10" w:rsidRPr="006E4950">
        <w:rPr>
          <w:rFonts w:ascii="Helvetica" w:hAnsi="Helvetica" w:cs="Helvetica"/>
          <w:sz w:val="22"/>
          <w:szCs w:val="22"/>
        </w:rPr>
        <w:t>only after having sex</w:t>
      </w:r>
      <w:r>
        <w:rPr>
          <w:rFonts w:ascii="Helvetica" w:hAnsi="Helvetica" w:cs="Helvetica"/>
          <w:sz w:val="22"/>
          <w:szCs w:val="22"/>
        </w:rPr>
        <w:t xml:space="preserve">, </w:t>
      </w:r>
      <w:r w:rsidRPr="00882A70">
        <w:rPr>
          <w:rFonts w:ascii="Helvetica" w:hAnsi="Helvetica" w:cs="Helvetica"/>
          <w:sz w:val="22"/>
          <w:szCs w:val="22"/>
          <w:highlight w:val="yellow"/>
        </w:rPr>
        <w:t>[verify in code]</w:t>
      </w:r>
      <w:r w:rsidR="004F0E10" w:rsidRPr="006E4950">
        <w:rPr>
          <w:rFonts w:ascii="Helvetica" w:hAnsi="Helvetica" w:cs="Helvetica"/>
          <w:sz w:val="22"/>
          <w:szCs w:val="22"/>
        </w:rPr>
        <w:t xml:space="preserve"> and talking to friends,</w:t>
      </w:r>
      <w:r w:rsidR="00221E2B" w:rsidRPr="006E4950">
        <w:rPr>
          <w:rFonts w:ascii="Helvetica" w:hAnsi="Helvetica" w:cs="Helvetica"/>
          <w:sz w:val="22"/>
          <w:szCs w:val="22"/>
        </w:rPr>
        <w:t xml:space="preserve"> because </w:t>
      </w:r>
      <w:r w:rsidR="00221E2B" w:rsidRPr="00882A70">
        <w:rPr>
          <w:rFonts w:ascii="Helvetica" w:hAnsi="Helvetica" w:cs="Helvetica"/>
          <w:color w:val="F79646" w:themeColor="accent6"/>
          <w:sz w:val="22"/>
          <w:szCs w:val="22"/>
        </w:rPr>
        <w:t>sy</w:t>
      </w:r>
      <w:r w:rsidR="004F0E10" w:rsidRPr="00882A70">
        <w:rPr>
          <w:rFonts w:ascii="Helvetica" w:hAnsi="Helvetica" w:cs="Helvetica"/>
          <w:color w:val="F79646" w:themeColor="accent6"/>
          <w:sz w:val="22"/>
          <w:szCs w:val="22"/>
        </w:rPr>
        <w:t xml:space="preserve">mptoms </w:t>
      </w:r>
      <w:r w:rsidR="00456F36">
        <w:rPr>
          <w:rFonts w:ascii="Helvetica" w:hAnsi="Helvetica" w:cs="Helvetica"/>
          <w:color w:val="F79646" w:themeColor="accent6"/>
          <w:sz w:val="22"/>
          <w:szCs w:val="22"/>
        </w:rPr>
        <w:t xml:space="preserve">[of STIs often] </w:t>
      </w:r>
      <w:r w:rsidR="004F0E10" w:rsidRPr="00882A70">
        <w:rPr>
          <w:rFonts w:ascii="Helvetica" w:hAnsi="Helvetica" w:cs="Helvetica"/>
          <w:color w:val="F79646" w:themeColor="accent6"/>
          <w:sz w:val="22"/>
          <w:szCs w:val="22"/>
        </w:rPr>
        <w:t xml:space="preserve">take a </w:t>
      </w:r>
      <w:r w:rsidRPr="00882A70">
        <w:rPr>
          <w:rFonts w:ascii="Helvetica" w:hAnsi="Helvetica" w:cs="Helvetica"/>
          <w:color w:val="F79646" w:themeColor="accent6"/>
          <w:sz w:val="22"/>
          <w:szCs w:val="22"/>
        </w:rPr>
        <w:t>while</w:t>
      </w:r>
      <w:r w:rsidR="00456F36">
        <w:rPr>
          <w:rFonts w:ascii="Helvetica" w:hAnsi="Helvetica" w:cs="Helvetica"/>
          <w:color w:val="F79646" w:themeColor="accent6"/>
          <w:sz w:val="22"/>
          <w:szCs w:val="22"/>
        </w:rPr>
        <w:t xml:space="preserve"> [period of time?]</w:t>
      </w:r>
      <w:r w:rsidR="004F0E10" w:rsidRPr="00882A70">
        <w:rPr>
          <w:rFonts w:ascii="Helvetica" w:hAnsi="Helvetica" w:cs="Helvetica"/>
          <w:color w:val="F79646" w:themeColor="accent6"/>
          <w:sz w:val="22"/>
          <w:szCs w:val="22"/>
        </w:rPr>
        <w:t xml:space="preserve"> </w:t>
      </w:r>
      <w:r w:rsidRPr="00882A70">
        <w:rPr>
          <w:rFonts w:ascii="Helvetica" w:hAnsi="Helvetica" w:cs="Helvetica"/>
          <w:color w:val="F79646" w:themeColor="accent6"/>
          <w:sz w:val="22"/>
          <w:szCs w:val="22"/>
        </w:rPr>
        <w:t>to show up</w:t>
      </w:r>
      <w:r w:rsidR="00456F36">
        <w:rPr>
          <w:rFonts w:ascii="Helvetica" w:hAnsi="Helvetica" w:cs="Helvetica"/>
          <w:color w:val="F79646" w:themeColor="accent6"/>
          <w:sz w:val="22"/>
          <w:szCs w:val="22"/>
        </w:rPr>
        <w:t xml:space="preserve"> [don’t pr</w:t>
      </w:r>
      <w:r w:rsidR="00C97055">
        <w:rPr>
          <w:rFonts w:ascii="Helvetica" w:hAnsi="Helvetica" w:cs="Helvetica"/>
          <w:color w:val="F79646" w:themeColor="accent6"/>
          <w:sz w:val="22"/>
          <w:szCs w:val="22"/>
        </w:rPr>
        <w:t>esent themselves instantly</w:t>
      </w:r>
      <w:r w:rsidR="00456F36">
        <w:rPr>
          <w:rFonts w:ascii="Helvetica" w:hAnsi="Helvetica" w:cs="Helvetica"/>
          <w:color w:val="F79646" w:themeColor="accent6"/>
          <w:sz w:val="22"/>
          <w:szCs w:val="22"/>
        </w:rPr>
        <w:t>]</w:t>
      </w:r>
      <w:r>
        <w:rPr>
          <w:rFonts w:ascii="Helvetica" w:hAnsi="Helvetica" w:cs="Helvetica"/>
          <w:sz w:val="22"/>
          <w:szCs w:val="22"/>
        </w:rPr>
        <w:t>.</w:t>
      </w:r>
      <w:r w:rsidR="004F0E10" w:rsidRPr="006E4950">
        <w:rPr>
          <w:rFonts w:ascii="Helvetica" w:hAnsi="Helvetica" w:cs="Helvetica"/>
          <w:sz w:val="22"/>
          <w:szCs w:val="22"/>
        </w:rPr>
        <w:t xml:space="preserve"> </w:t>
      </w:r>
    </w:p>
    <w:p w14:paraId="5F7F4965" w14:textId="2BA0D13F" w:rsidR="00CF3B2E" w:rsidRPr="00CF3B2E" w:rsidRDefault="00CF3B2E" w:rsidP="00CF3B2E">
      <w:pPr>
        <w:pStyle w:val="ListParagraph"/>
        <w:widowControl w:val="0"/>
        <w:numPr>
          <w:ilvl w:val="1"/>
          <w:numId w:val="2"/>
        </w:numPr>
        <w:autoSpaceDE w:val="0"/>
        <w:autoSpaceDN w:val="0"/>
        <w:adjustRightInd w:val="0"/>
        <w:spacing w:line="360" w:lineRule="auto"/>
        <w:rPr>
          <w:rFonts w:ascii="Helvetica" w:hAnsi="Helvetica" w:cs="Helvetica"/>
          <w:strike/>
          <w:color w:val="92CDDC" w:themeColor="accent5" w:themeTint="99"/>
          <w:sz w:val="22"/>
          <w:szCs w:val="22"/>
        </w:rPr>
      </w:pPr>
      <w:proofErr w:type="gramStart"/>
      <w:r w:rsidRPr="00B727AA">
        <w:rPr>
          <w:rFonts w:ascii="Helvetica" w:hAnsi="Helvetica" w:cs="Helvetica"/>
          <w:strike/>
          <w:color w:val="92CDDC" w:themeColor="accent5" w:themeTint="99"/>
          <w:sz w:val="22"/>
          <w:szCs w:val="22"/>
        </w:rPr>
        <w:t>,….</w:t>
      </w:r>
      <w:proofErr w:type="gramEnd"/>
      <w:r w:rsidRPr="00B727AA">
        <w:rPr>
          <w:rFonts w:ascii="Helvetica" w:hAnsi="Helvetica" w:cs="Helvetica"/>
          <w:strike/>
          <w:color w:val="92CDDC" w:themeColor="accent5" w:themeTint="99"/>
          <w:sz w:val="22"/>
          <w:szCs w:val="22"/>
        </w:rPr>
        <w:t xml:space="preserve"> In order to best simulate that STIs may not present symptoms immediately, don't check if infected </w:t>
      </w:r>
      <w:proofErr w:type="gramStart"/>
      <w:r w:rsidRPr="00B727AA">
        <w:rPr>
          <w:rFonts w:ascii="Helvetica" w:hAnsi="Helvetica" w:cs="Helvetica"/>
          <w:strike/>
          <w:color w:val="92CDDC" w:themeColor="accent5" w:themeTint="99"/>
          <w:sz w:val="22"/>
          <w:szCs w:val="22"/>
        </w:rPr>
        <w:t>[ check</w:t>
      </w:r>
      <w:proofErr w:type="gramEnd"/>
      <w:r w:rsidRPr="00B727AA">
        <w:rPr>
          <w:rFonts w:ascii="Helvetica" w:hAnsi="Helvetica" w:cs="Helvetica"/>
          <w:strike/>
          <w:color w:val="92CDDC" w:themeColor="accent5" w:themeTint="99"/>
          <w:sz w:val="22"/>
          <w:szCs w:val="22"/>
        </w:rPr>
        <w:t xml:space="preserve">-infected ] (known determined by being symptomatic) until after talking to friends about attitude and having sex  </w:t>
      </w:r>
    </w:p>
    <w:p w14:paraId="13B5ADC6" w14:textId="656DE873" w:rsidR="0058490D" w:rsidRPr="0058490D" w:rsidRDefault="006B6B19" w:rsidP="00B727AA">
      <w:pPr>
        <w:pStyle w:val="ListParagraph"/>
        <w:widowControl w:val="0"/>
        <w:numPr>
          <w:ilvl w:val="1"/>
          <w:numId w:val="2"/>
        </w:numPr>
        <w:autoSpaceDE w:val="0"/>
        <w:autoSpaceDN w:val="0"/>
        <w:adjustRightInd w:val="0"/>
        <w:spacing w:line="360" w:lineRule="auto"/>
        <w:rPr>
          <w:rFonts w:ascii="Helvetica" w:hAnsi="Helvetica" w:cs="Helvetica"/>
          <w:strike/>
          <w:color w:val="92CDDC" w:themeColor="accent5" w:themeTint="99"/>
          <w:sz w:val="22"/>
          <w:szCs w:val="22"/>
        </w:rPr>
      </w:pPr>
      <w:r w:rsidRPr="006E495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r w:rsidR="00A6300D">
        <w:rPr>
          <w:rFonts w:ascii="Helvetica" w:hAnsi="Helvetica" w:cs="Helvetica"/>
          <w:sz w:val="22"/>
          <w:szCs w:val="22"/>
        </w:rPr>
        <w:t xml:space="preserve">. </w:t>
      </w:r>
      <w:r w:rsidR="00A6300D" w:rsidRPr="00A6300D">
        <w:rPr>
          <w:rFonts w:ascii="Helvetica" w:hAnsi="Helvetica" w:cs="Helvetica"/>
          <w:color w:val="F79646" w:themeColor="accent6"/>
          <w:sz w:val="22"/>
          <w:szCs w:val="22"/>
        </w:rPr>
        <w:t>(</w:t>
      </w:r>
      <w:proofErr w:type="gramStart"/>
      <w:r w:rsidR="00A6300D" w:rsidRPr="00A6300D">
        <w:rPr>
          <w:rFonts w:ascii="Helvetica" w:hAnsi="Helvetica" w:cs="Helvetica"/>
          <w:color w:val="F79646" w:themeColor="accent6"/>
          <w:sz w:val="22"/>
          <w:szCs w:val="22"/>
        </w:rPr>
        <w:t>reflect</w:t>
      </w:r>
      <w:proofErr w:type="gramEnd"/>
      <w:r w:rsidR="00A6300D" w:rsidRPr="00A6300D">
        <w:rPr>
          <w:rFonts w:ascii="Helvetica" w:hAnsi="Helvetica" w:cs="Helvetica"/>
          <w:color w:val="F79646" w:themeColor="accent6"/>
          <w:sz w:val="22"/>
          <w:szCs w:val="22"/>
        </w:rPr>
        <w:t xml:space="preserve"> in color?)</w:t>
      </w:r>
    </w:p>
    <w:p w14:paraId="7279EE1F" w14:textId="522E409B" w:rsidR="0058490D" w:rsidRPr="00126E14" w:rsidRDefault="0058490D" w:rsidP="00B727AA">
      <w:pPr>
        <w:pStyle w:val="ListParagraph"/>
        <w:widowControl w:val="0"/>
        <w:numPr>
          <w:ilvl w:val="1"/>
          <w:numId w:val="2"/>
        </w:numPr>
        <w:autoSpaceDE w:val="0"/>
        <w:autoSpaceDN w:val="0"/>
        <w:adjustRightInd w:val="0"/>
        <w:spacing w:line="360" w:lineRule="auto"/>
        <w:rPr>
          <w:rFonts w:ascii="Helvetica" w:hAnsi="Helvetica" w:cs="Helvetica"/>
          <w:strike/>
          <w:color w:val="F79646" w:themeColor="accent6"/>
          <w:sz w:val="22"/>
          <w:szCs w:val="22"/>
        </w:rPr>
      </w:pPr>
      <w:r w:rsidRPr="00126E14">
        <w:rPr>
          <w:rFonts w:ascii="Helvetica" w:hAnsi="Helvetica" w:cs="Helvetica"/>
          <w:color w:val="F79646" w:themeColor="accent6"/>
          <w:sz w:val="22"/>
          <w:szCs w:val="22"/>
        </w:rPr>
        <w:t>Additionally… mention shape change / dot</w:t>
      </w:r>
      <w:r w:rsidR="00126E14">
        <w:rPr>
          <w:rFonts w:ascii="Helvetica" w:hAnsi="Helvetica" w:cs="Helvetica"/>
          <w:color w:val="F79646" w:themeColor="accent6"/>
          <w:sz w:val="22"/>
          <w:szCs w:val="22"/>
        </w:rPr>
        <w:t xml:space="preserve"> color</w:t>
      </w:r>
      <w:r w:rsidRPr="00126E14">
        <w:rPr>
          <w:rFonts w:ascii="Helvetica" w:hAnsi="Helvetica" w:cs="Helvetica"/>
          <w:color w:val="F79646" w:themeColor="accent6"/>
          <w:sz w:val="22"/>
          <w:szCs w:val="22"/>
        </w:rPr>
        <w:t>??</w:t>
      </w:r>
    </w:p>
    <w:p w14:paraId="7BC71F3E" w14:textId="77777777" w:rsidR="002F32BF" w:rsidRPr="00B727AA" w:rsidRDefault="002F32BF" w:rsidP="006E4950">
      <w:pPr>
        <w:pStyle w:val="ListParagraph"/>
        <w:numPr>
          <w:ilvl w:val="1"/>
          <w:numId w:val="2"/>
        </w:numPr>
        <w:spacing w:line="360" w:lineRule="auto"/>
        <w:rPr>
          <w:rFonts w:ascii="Helvetica" w:hAnsi="Helvetica"/>
          <w:strike/>
          <w:color w:val="92CDDC" w:themeColor="accent5" w:themeTint="99"/>
          <w:sz w:val="22"/>
          <w:szCs w:val="22"/>
        </w:rPr>
      </w:pPr>
      <w:r w:rsidRPr="00B727AA">
        <w:rPr>
          <w:rFonts w:ascii="Helvetica" w:hAnsi="Helvetica"/>
          <w:strike/>
          <w:color w:val="92CDDC" w:themeColor="accent5" w:themeTint="99"/>
          <w:sz w:val="22"/>
          <w:szCs w:val="22"/>
        </w:rPr>
        <w:t>Depending on the disease and whether an agent is male or female, the agent will feel symptoms. It will be assumed that if the agent detects symptoms, they get checked by a doctor, are diagnosed, and are gradually cured of the infection. (</w:t>
      </w:r>
      <w:proofErr w:type="gramStart"/>
      <w:r w:rsidRPr="00B727AA">
        <w:rPr>
          <w:rFonts w:ascii="Helvetica" w:hAnsi="Helvetica"/>
          <w:strike/>
          <w:color w:val="92CDDC" w:themeColor="accent5" w:themeTint="99"/>
          <w:sz w:val="22"/>
          <w:szCs w:val="22"/>
        </w:rPr>
        <w:t>clarify</w:t>
      </w:r>
      <w:proofErr w:type="gramEnd"/>
      <w:r w:rsidRPr="00B727AA">
        <w:rPr>
          <w:rFonts w:ascii="Helvetica" w:hAnsi="Helvetica"/>
          <w:strike/>
          <w:color w:val="92CDDC" w:themeColor="accent5" w:themeTint="99"/>
          <w:sz w:val="22"/>
          <w:szCs w:val="22"/>
        </w:rPr>
        <w:t xml:space="preserve"> this!!) </w:t>
      </w:r>
    </w:p>
    <w:p w14:paraId="37EFE02B" w14:textId="5549B00D" w:rsidR="006628DB" w:rsidRPr="0058490D" w:rsidRDefault="002F32BF"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yellow"/>
        </w:rPr>
      </w:pPr>
      <w:r w:rsidRPr="006E4950">
        <w:rPr>
          <w:rFonts w:ascii="Helvetica" w:hAnsi="Helvetica" w:cs="Helvetica"/>
          <w:sz w:val="22"/>
          <w:szCs w:val="22"/>
        </w:rPr>
        <w:t>If an agent has unsafe sex and doesn’t notice any consequences (either is not infected, or is not symptomatic</w:t>
      </w:r>
      <w:r w:rsidR="00B727AA">
        <w:rPr>
          <w:rFonts w:ascii="Helvetica" w:hAnsi="Helvetica" w:cs="Helvetica"/>
          <w:sz w:val="22"/>
          <w:szCs w:val="22"/>
        </w:rPr>
        <w:t xml:space="preserve">, </w:t>
      </w:r>
      <w:r w:rsidR="00B727AA" w:rsidRPr="00B727AA">
        <w:rPr>
          <w:rFonts w:ascii="Helvetica" w:hAnsi="Helvetica" w:cs="Helvetica"/>
          <w:color w:val="F79646" w:themeColor="accent6"/>
          <w:sz w:val="22"/>
          <w:szCs w:val="22"/>
        </w:rPr>
        <w:t>regardless of infection status</w:t>
      </w:r>
      <w:r w:rsidRPr="006E4950">
        <w:rPr>
          <w:rFonts w:ascii="Helvetica" w:hAnsi="Helvetica" w:cs="Helvetica"/>
          <w:sz w:val="22"/>
          <w:szCs w:val="22"/>
        </w:rPr>
        <w:t xml:space="preserve">), that agent’s </w:t>
      </w:r>
      <w:r w:rsidRPr="0058490D">
        <w:rPr>
          <w:rFonts w:ascii="Helvetica" w:hAnsi="Helvetica" w:cs="Helvetica"/>
          <w:sz w:val="22"/>
          <w:szCs w:val="22"/>
          <w:highlight w:val="yellow"/>
        </w:rPr>
        <w:t>inclination to practice safe sex will decrease.</w:t>
      </w:r>
    </w:p>
    <w:p w14:paraId="7762A51E" w14:textId="77777777" w:rsidR="00E61142" w:rsidRDefault="00E61142" w:rsidP="006E4950">
      <w:pPr>
        <w:spacing w:line="360" w:lineRule="auto"/>
        <w:rPr>
          <w:rFonts w:ascii="Helvetica" w:hAnsi="Helvetica"/>
          <w:sz w:val="22"/>
          <w:szCs w:val="22"/>
        </w:rPr>
      </w:pPr>
    </w:p>
    <w:p w14:paraId="043A7228" w14:textId="692AE011" w:rsidR="003C5386" w:rsidRPr="003C5386" w:rsidRDefault="003C5386" w:rsidP="003C5386">
      <w:pPr>
        <w:widowControl w:val="0"/>
        <w:autoSpaceDE w:val="0"/>
        <w:autoSpaceDN w:val="0"/>
        <w:adjustRightInd w:val="0"/>
        <w:spacing w:line="360" w:lineRule="auto"/>
        <w:rPr>
          <w:rFonts w:ascii="Helvetica" w:hAnsi="Helvetica"/>
          <w:color w:val="F79646" w:themeColor="accent6"/>
          <w:sz w:val="22"/>
          <w:szCs w:val="22"/>
        </w:rPr>
      </w:pPr>
      <w:r>
        <w:rPr>
          <w:rFonts w:ascii="Helvetica" w:hAnsi="Helvetica"/>
          <w:color w:val="F79646" w:themeColor="accent6"/>
          <w:sz w:val="22"/>
          <w:szCs w:val="22"/>
        </w:rPr>
        <w:t xml:space="preserve">The turtles do not move, </w:t>
      </w:r>
      <w:r w:rsidR="006D22CF">
        <w:rPr>
          <w:rFonts w:ascii="Helvetica" w:hAnsi="Helvetica"/>
          <w:color w:val="F79646" w:themeColor="accent6"/>
          <w:sz w:val="22"/>
          <w:szCs w:val="22"/>
        </w:rPr>
        <w:t>(</w:t>
      </w:r>
      <w:r>
        <w:rPr>
          <w:rFonts w:ascii="Helvetica" w:hAnsi="Helvetica"/>
          <w:color w:val="F79646" w:themeColor="accent6"/>
          <w:sz w:val="22"/>
          <w:szCs w:val="22"/>
        </w:rPr>
        <w:t>which isn’t to</w:t>
      </w:r>
      <w:r w:rsidR="009F1F1E">
        <w:rPr>
          <w:rFonts w:ascii="Helvetica" w:hAnsi="Helvetica"/>
          <w:color w:val="F79646" w:themeColor="accent6"/>
          <w:sz w:val="22"/>
          <w:szCs w:val="22"/>
        </w:rPr>
        <w:t>t</w:t>
      </w:r>
      <w:r w:rsidR="006D22CF">
        <w:rPr>
          <w:rFonts w:ascii="Helvetica" w:hAnsi="Helvetica"/>
          <w:color w:val="F79646" w:themeColor="accent6"/>
          <w:sz w:val="22"/>
          <w:szCs w:val="22"/>
        </w:rPr>
        <w:t>ally realistic?)</w:t>
      </w:r>
      <w:r>
        <w:rPr>
          <w:rFonts w:ascii="Helvetica" w:hAnsi="Helvetica"/>
          <w:color w:val="F79646" w:themeColor="accent6"/>
          <w:sz w:val="22"/>
          <w:szCs w:val="22"/>
        </w:rPr>
        <w:t xml:space="preserve"> but</w:t>
      </w:r>
      <w:r w:rsidR="006D22CF">
        <w:rPr>
          <w:rFonts w:ascii="Helvetica" w:hAnsi="Helvetica"/>
          <w:color w:val="F79646" w:themeColor="accent6"/>
          <w:sz w:val="22"/>
          <w:szCs w:val="22"/>
        </w:rPr>
        <w:t>/in order to…</w:t>
      </w:r>
      <w:r>
        <w:rPr>
          <w:rFonts w:ascii="Helvetica" w:hAnsi="Helvetica"/>
          <w:color w:val="F79646" w:themeColor="accent6"/>
          <w:sz w:val="22"/>
          <w:szCs w:val="22"/>
        </w:rPr>
        <w:t xml:space="preserve"> </w:t>
      </w:r>
      <w:proofErr w:type="gramStart"/>
      <w:r>
        <w:rPr>
          <w:rFonts w:ascii="Helvetica" w:hAnsi="Helvetica"/>
          <w:color w:val="F79646" w:themeColor="accent6"/>
          <w:sz w:val="22"/>
          <w:szCs w:val="22"/>
        </w:rPr>
        <w:t>allows</w:t>
      </w:r>
      <w:proofErr w:type="gramEnd"/>
      <w:r>
        <w:rPr>
          <w:rFonts w:ascii="Helvetica" w:hAnsi="Helvetica"/>
          <w:color w:val="F79646" w:themeColor="accent6"/>
          <w:sz w:val="22"/>
          <w:szCs w:val="22"/>
        </w:rPr>
        <w:t xml:space="preserve"> the user to view spread of attitudes easier…?</w:t>
      </w:r>
    </w:p>
    <w:p w14:paraId="11AC3EAF" w14:textId="77777777" w:rsidR="006923A9" w:rsidRDefault="006923A9" w:rsidP="006E4950">
      <w:pPr>
        <w:spacing w:line="360" w:lineRule="auto"/>
        <w:rPr>
          <w:rFonts w:ascii="Helvetica" w:hAnsi="Helvetica"/>
          <w:sz w:val="22"/>
          <w:szCs w:val="22"/>
        </w:rPr>
      </w:pPr>
    </w:p>
    <w:p w14:paraId="357E922B" w14:textId="50915A8D" w:rsidR="000725D2" w:rsidRDefault="000725D2" w:rsidP="006E4950">
      <w:pPr>
        <w:spacing w:line="360" w:lineRule="auto"/>
        <w:rPr>
          <w:rFonts w:ascii="Helvetica" w:hAnsi="Helvetica"/>
          <w:sz w:val="22"/>
          <w:szCs w:val="22"/>
        </w:rPr>
      </w:pPr>
    </w:p>
    <w:p w14:paraId="734BA0D8" w14:textId="77777777" w:rsidR="000725D2" w:rsidRDefault="000725D2">
      <w:pPr>
        <w:rPr>
          <w:rFonts w:ascii="Helvetica" w:hAnsi="Helvetica"/>
          <w:sz w:val="22"/>
          <w:szCs w:val="22"/>
        </w:rPr>
      </w:pPr>
      <w:r>
        <w:rPr>
          <w:rFonts w:ascii="Helvetica" w:hAnsi="Helvetica"/>
          <w:sz w:val="22"/>
          <w:szCs w:val="22"/>
        </w:rPr>
        <w:br w:type="page"/>
      </w:r>
    </w:p>
    <w:p w14:paraId="520979C5" w14:textId="48986303" w:rsidR="000725D2" w:rsidRDefault="000725D2" w:rsidP="006E4950">
      <w:pPr>
        <w:spacing w:line="360" w:lineRule="auto"/>
        <w:rPr>
          <w:rFonts w:ascii="Helvetica" w:hAnsi="Helvetica"/>
          <w:sz w:val="22"/>
          <w:szCs w:val="22"/>
        </w:rPr>
      </w:pPr>
      <w:r>
        <w:rPr>
          <w:rFonts w:ascii="Helvetica" w:hAnsi="Helvetica"/>
          <w:sz w:val="22"/>
          <w:szCs w:val="22"/>
        </w:rPr>
        <w:t>START PART 3 -----------------------------------------------------------------------------</w:t>
      </w:r>
    </w:p>
    <w:p w14:paraId="731ED255" w14:textId="015F7BC0" w:rsidR="004A1109" w:rsidRPr="006E4950" w:rsidRDefault="000725D2" w:rsidP="00A22CD1">
      <w:pPr>
        <w:rPr>
          <w:rFonts w:ascii="Helvetica" w:hAnsi="Helvetica"/>
          <w:sz w:val="22"/>
          <w:szCs w:val="22"/>
        </w:rPr>
      </w:pPr>
      <w:r>
        <w:rPr>
          <w:rFonts w:ascii="Helvetica" w:hAnsi="Helvetica"/>
          <w:sz w:val="22"/>
          <w:szCs w:val="22"/>
        </w:rPr>
        <w:br w:type="page"/>
      </w:r>
    </w:p>
    <w:p w14:paraId="541E9757" w14:textId="77777777" w:rsidR="002C7CD4" w:rsidRPr="006E4950" w:rsidRDefault="002C7CD4" w:rsidP="006E4950">
      <w:pPr>
        <w:pStyle w:val="Normal1"/>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50345323" w14:textId="60E98713" w:rsidR="00BD7798" w:rsidRPr="00400CD3" w:rsidRDefault="00400CD3" w:rsidP="006E4950">
      <w:pPr>
        <w:widowControl w:val="0"/>
        <w:autoSpaceDE w:val="0"/>
        <w:autoSpaceDN w:val="0"/>
        <w:adjustRightInd w:val="0"/>
        <w:spacing w:line="360" w:lineRule="auto"/>
        <w:rPr>
          <w:rFonts w:ascii="Helvetica" w:hAnsi="Helvetica" w:cs="Helvetica"/>
          <w:color w:val="4F81BD" w:themeColor="accent1"/>
          <w:sz w:val="22"/>
          <w:szCs w:val="22"/>
        </w:rPr>
      </w:pPr>
      <w:r w:rsidRPr="00400CD3">
        <w:rPr>
          <w:rFonts w:ascii="Helvetica" w:hAnsi="Helvetica" w:cs="Helvetica"/>
          <w:color w:val="4F81BD" w:themeColor="accent1"/>
          <w:sz w:val="22"/>
          <w:szCs w:val="22"/>
        </w:rPr>
        <w:t>Assumption development was based on studies drawn from the scientific literature.</w:t>
      </w:r>
    </w:p>
    <w:p w14:paraId="471B3018" w14:textId="77777777" w:rsidR="00A22CD1" w:rsidRDefault="00A22CD1" w:rsidP="006E4950">
      <w:pPr>
        <w:widowControl w:val="0"/>
        <w:autoSpaceDE w:val="0"/>
        <w:autoSpaceDN w:val="0"/>
        <w:adjustRightInd w:val="0"/>
        <w:spacing w:line="360" w:lineRule="auto"/>
        <w:rPr>
          <w:rFonts w:ascii="Helvetica" w:hAnsi="Helvetica" w:cs="Helvetica"/>
          <w:sz w:val="22"/>
          <w:szCs w:val="22"/>
        </w:rPr>
      </w:pPr>
    </w:p>
    <w:p w14:paraId="026658E2" w14:textId="65C2B71E" w:rsidR="00BD7798" w:rsidRDefault="004A1109" w:rsidP="006E4950">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In order to….</w:t>
      </w:r>
      <w:proofErr w:type="gramEnd"/>
      <w:r>
        <w:rPr>
          <w:rFonts w:ascii="Helvetica" w:hAnsi="Helvetica" w:cs="Helvetica"/>
          <w:sz w:val="22"/>
          <w:szCs w:val="22"/>
        </w:rPr>
        <w:t xml:space="preserve"> </w:t>
      </w:r>
      <w:proofErr w:type="gramStart"/>
      <w:r>
        <w:rPr>
          <w:rFonts w:ascii="Helvetica" w:hAnsi="Helvetica" w:cs="Helvetica"/>
          <w:sz w:val="22"/>
          <w:szCs w:val="22"/>
        </w:rPr>
        <w:t>[ stuff</w:t>
      </w:r>
      <w:proofErr w:type="gramEnd"/>
      <w:r>
        <w:rPr>
          <w:rFonts w:ascii="Helvetica" w:hAnsi="Helvetica" w:cs="Helvetica"/>
          <w:sz w:val="22"/>
          <w:szCs w:val="22"/>
        </w:rPr>
        <w:t xml:space="preserve"> here  that I couldn’t decide on]</w:t>
      </w:r>
    </w:p>
    <w:p w14:paraId="5DCE6D61" w14:textId="77777777" w:rsidR="004A1109" w:rsidRDefault="004A1109" w:rsidP="006E4950">
      <w:pPr>
        <w:widowControl w:val="0"/>
        <w:autoSpaceDE w:val="0"/>
        <w:autoSpaceDN w:val="0"/>
        <w:adjustRightInd w:val="0"/>
        <w:spacing w:line="360" w:lineRule="auto"/>
        <w:rPr>
          <w:rFonts w:ascii="Helvetica" w:hAnsi="Helvetica" w:cs="Helvetica"/>
          <w:sz w:val="22"/>
          <w:szCs w:val="22"/>
        </w:rPr>
      </w:pPr>
    </w:p>
    <w:p w14:paraId="48851B8B" w14:textId="77777777" w:rsidR="004A1109" w:rsidRDefault="004A1109" w:rsidP="004A1109">
      <w:pPr>
        <w:widowControl w:val="0"/>
        <w:autoSpaceDE w:val="0"/>
        <w:autoSpaceDN w:val="0"/>
        <w:adjustRightInd w:val="0"/>
        <w:spacing w:line="360" w:lineRule="auto"/>
        <w:rPr>
          <w:rFonts w:ascii="Helvetica" w:hAnsi="Helvetica"/>
          <w:i/>
          <w:color w:val="4BACC6" w:themeColor="accent5"/>
          <w:sz w:val="22"/>
          <w:szCs w:val="22"/>
        </w:rPr>
      </w:pPr>
      <w:r>
        <w:rPr>
          <w:rFonts w:ascii="Helvetica" w:hAnsi="Helvetica"/>
          <w:i/>
          <w:color w:val="4BACC6" w:themeColor="accent5"/>
          <w:sz w:val="22"/>
          <w:szCs w:val="22"/>
        </w:rPr>
        <w:t>[</w:t>
      </w:r>
      <w:r w:rsidRPr="00FE6FF5">
        <w:rPr>
          <w:rFonts w:ascii="Helvetica" w:hAnsi="Helvetica"/>
          <w:i/>
          <w:color w:val="4BACC6" w:themeColor="accent5"/>
          <w:sz w:val="22"/>
          <w:szCs w:val="22"/>
        </w:rPr>
        <w:t>Explanation of theories of petty, etc.  ***</w:t>
      </w:r>
      <w:r>
        <w:rPr>
          <w:rFonts w:ascii="Helvetica" w:hAnsi="Helvetica"/>
          <w:i/>
          <w:color w:val="4BACC6" w:themeColor="accent5"/>
          <w:sz w:val="22"/>
          <w:szCs w:val="22"/>
        </w:rPr>
        <w:t>]</w:t>
      </w:r>
    </w:p>
    <w:p w14:paraId="7939D094" w14:textId="77777777" w:rsidR="004A1109" w:rsidRPr="00FE6FF5" w:rsidRDefault="004A1109" w:rsidP="004A1109">
      <w:pPr>
        <w:widowControl w:val="0"/>
        <w:autoSpaceDE w:val="0"/>
        <w:autoSpaceDN w:val="0"/>
        <w:adjustRightInd w:val="0"/>
        <w:spacing w:line="360" w:lineRule="auto"/>
        <w:rPr>
          <w:rFonts w:ascii="Helvetica" w:hAnsi="Helvetica" w:cs="Helvetica"/>
          <w:i/>
          <w:color w:val="4BACC6" w:themeColor="accent5"/>
          <w:sz w:val="22"/>
          <w:szCs w:val="22"/>
        </w:rPr>
      </w:pPr>
    </w:p>
    <w:p w14:paraId="53BA39F6" w14:textId="77777777" w:rsidR="004A1109" w:rsidRPr="007F0189" w:rsidRDefault="004A1109" w:rsidP="004A1109">
      <w:pPr>
        <w:widowControl w:val="0"/>
        <w:autoSpaceDE w:val="0"/>
        <w:autoSpaceDN w:val="0"/>
        <w:adjustRightInd w:val="0"/>
        <w:spacing w:line="360" w:lineRule="auto"/>
        <w:rPr>
          <w:rFonts w:ascii="Helvetica" w:hAnsi="Helvetica" w:cs="Helvetica"/>
          <w:b/>
          <w:sz w:val="22"/>
          <w:szCs w:val="22"/>
        </w:rPr>
      </w:pPr>
      <w:r w:rsidRPr="007F0189">
        <w:rPr>
          <w:rFonts w:ascii="Helvetica" w:hAnsi="Helvetica" w:cs="Helvetica"/>
          <w:b/>
          <w:sz w:val="22"/>
          <w:szCs w:val="22"/>
          <w:highlight w:val="yellow"/>
        </w:rPr>
        <w:t>Below: Rationale for choosing different parameters/assumptions of the model</w:t>
      </w:r>
    </w:p>
    <w:p w14:paraId="2A4E7101" w14:textId="77777777" w:rsidR="004A1109" w:rsidRDefault="004A1109" w:rsidP="004A1109">
      <w:pPr>
        <w:spacing w:line="360" w:lineRule="auto"/>
        <w:rPr>
          <w:rFonts w:ascii="Helvetica" w:hAnsi="Helvetica" w:cs="Helvetica"/>
          <w:b/>
          <w:color w:val="F79646" w:themeColor="accent6"/>
          <w:sz w:val="22"/>
          <w:szCs w:val="22"/>
        </w:rPr>
      </w:pPr>
      <w:r w:rsidRPr="007F0189">
        <w:rPr>
          <w:rFonts w:ascii="Helvetica" w:hAnsi="Helvetica" w:cs="Helvetica"/>
          <w:b/>
          <w:color w:val="F79646" w:themeColor="accent6"/>
          <w:sz w:val="22"/>
          <w:szCs w:val="22"/>
        </w:rPr>
        <w:t>Why I chose the parameters I did for</w:t>
      </w:r>
      <w:r>
        <w:rPr>
          <w:rFonts w:ascii="Helvetica" w:hAnsi="Helvetica" w:cs="Helvetica"/>
          <w:b/>
          <w:color w:val="F79646" w:themeColor="accent6"/>
          <w:sz w:val="22"/>
          <w:szCs w:val="22"/>
        </w:rPr>
        <w:t xml:space="preserve"> the model itself, agent rules, values, etc.</w:t>
      </w:r>
    </w:p>
    <w:p w14:paraId="1E51F6A7" w14:textId="77777777" w:rsidR="004A1109" w:rsidRDefault="004A1109" w:rsidP="004A1109">
      <w:pPr>
        <w:spacing w:line="360" w:lineRule="auto"/>
        <w:rPr>
          <w:rFonts w:ascii="Helvetica" w:hAnsi="Helvetica"/>
          <w:sz w:val="22"/>
          <w:szCs w:val="22"/>
        </w:rPr>
      </w:pPr>
    </w:p>
    <w:p w14:paraId="49701C7D" w14:textId="77777777" w:rsidR="004A1109" w:rsidRPr="002B3806" w:rsidRDefault="004A1109" w:rsidP="004A1109">
      <w:pPr>
        <w:spacing w:line="360" w:lineRule="auto"/>
        <w:rPr>
          <w:rFonts w:ascii="Helvetica" w:hAnsi="Helvetica"/>
          <w:b/>
          <w:sz w:val="22"/>
          <w:szCs w:val="22"/>
          <w:u w:val="single"/>
        </w:rPr>
      </w:pPr>
      <w:r>
        <w:rPr>
          <w:rFonts w:ascii="Helvetica" w:hAnsi="Helvetica"/>
          <w:b/>
          <w:sz w:val="22"/>
          <w:szCs w:val="22"/>
          <w:u w:val="single"/>
        </w:rPr>
        <w:t>Networks Rationale:</w:t>
      </w:r>
    </w:p>
    <w:p w14:paraId="6D01CD9C" w14:textId="77777777" w:rsidR="004A1109" w:rsidRDefault="004A1109" w:rsidP="004A110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Researchers have repeatedly identified that social networks are crucial in examining the spread of different types of infections, as well as attitudes – many of these have specifically been on STDs like HIV/AIDS during the early 90s or whatever. However, difference between a social network and </w:t>
      </w:r>
      <w:proofErr w:type="gramStart"/>
      <w:r>
        <w:rPr>
          <w:rFonts w:ascii="Helvetica" w:hAnsi="Helvetica" w:cs="Helvetica"/>
          <w:sz w:val="22"/>
          <w:szCs w:val="22"/>
        </w:rPr>
        <w:t>a</w:t>
      </w:r>
      <w:proofErr w:type="gramEnd"/>
      <w:r>
        <w:rPr>
          <w:rFonts w:ascii="Helvetica" w:hAnsi="Helvetica" w:cs="Helvetica"/>
          <w:sz w:val="22"/>
          <w:szCs w:val="22"/>
        </w:rPr>
        <w:t xml:space="preserve"> infection spread network, may not coincide. </w:t>
      </w:r>
    </w:p>
    <w:p w14:paraId="7505A63C" w14:textId="77777777" w:rsidR="00CE263C" w:rsidRDefault="00CE263C" w:rsidP="004A1109">
      <w:pPr>
        <w:widowControl w:val="0"/>
        <w:autoSpaceDE w:val="0"/>
        <w:autoSpaceDN w:val="0"/>
        <w:adjustRightInd w:val="0"/>
        <w:spacing w:line="360" w:lineRule="auto"/>
        <w:rPr>
          <w:rFonts w:ascii="Helvetica" w:hAnsi="Helvetica" w:cs="Helvetica"/>
          <w:sz w:val="22"/>
          <w:szCs w:val="22"/>
        </w:rPr>
      </w:pPr>
    </w:p>
    <w:p w14:paraId="3DDCD896" w14:textId="45F36F02" w:rsidR="008D5CFF" w:rsidRPr="002B3806" w:rsidRDefault="008D5CFF" w:rsidP="008D5CFF">
      <w:pPr>
        <w:spacing w:line="360" w:lineRule="auto"/>
        <w:rPr>
          <w:rFonts w:ascii="Helvetica" w:hAnsi="Helvetica"/>
          <w:b/>
          <w:sz w:val="22"/>
          <w:szCs w:val="22"/>
          <w:u w:val="single"/>
        </w:rPr>
      </w:pPr>
      <w:r>
        <w:rPr>
          <w:rFonts w:ascii="Helvetica" w:hAnsi="Helvetica"/>
          <w:b/>
          <w:sz w:val="22"/>
          <w:szCs w:val="22"/>
          <w:u w:val="single"/>
        </w:rPr>
        <w:t>My major inspiration source explanation…</w:t>
      </w:r>
      <w:proofErr w:type="gramStart"/>
      <w:r>
        <w:rPr>
          <w:rFonts w:ascii="Helvetica" w:hAnsi="Helvetica"/>
          <w:b/>
          <w:sz w:val="22"/>
          <w:szCs w:val="22"/>
          <w:u w:val="single"/>
        </w:rPr>
        <w:t>?/</w:t>
      </w:r>
      <w:proofErr w:type="gramEnd"/>
      <w:r>
        <w:rPr>
          <w:rFonts w:ascii="Helvetica" w:hAnsi="Helvetica"/>
          <w:b/>
          <w:sz w:val="22"/>
          <w:szCs w:val="22"/>
          <w:u w:val="single"/>
        </w:rPr>
        <w:t>research background</w:t>
      </w:r>
    </w:p>
    <w:p w14:paraId="5C6DC656" w14:textId="77777777" w:rsidR="008D5CFF" w:rsidRDefault="008D5CFF" w:rsidP="008D5CF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Couldn’t find any research articles/scholarly theories specifically geared towards development of attitudes and/or knowledge regarding safe sex and condom usage, so I used existing literature relating to attitude development/certainty in general. The majority/Most of my assumptions were derived from the work of </w:t>
      </w:r>
      <w:proofErr w:type="spellStart"/>
      <w:r>
        <w:rPr>
          <w:rFonts w:ascii="Helvetica" w:hAnsi="Helvetica" w:cs="Helvetica"/>
          <w:sz w:val="22"/>
          <w:szCs w:val="22"/>
        </w:rPr>
        <w:t>Tormala</w:t>
      </w:r>
      <w:proofErr w:type="spellEnd"/>
      <w:r>
        <w:rPr>
          <w:rFonts w:ascii="Helvetica" w:hAnsi="Helvetica" w:cs="Helvetica"/>
          <w:sz w:val="22"/>
          <w:szCs w:val="22"/>
        </w:rPr>
        <w:t xml:space="preserve"> and Rucker (2007), who reviewed existing literature about attitude certainty over the past XX years, and additionally proposed a model of [something]. ... </w:t>
      </w:r>
      <w:proofErr w:type="gramStart"/>
      <w:r>
        <w:rPr>
          <w:rFonts w:ascii="Helvetica" w:hAnsi="Helvetica" w:cs="Helvetica"/>
          <w:sz w:val="22"/>
          <w:szCs w:val="22"/>
        </w:rPr>
        <w:t>metacognitive</w:t>
      </w:r>
      <w:proofErr w:type="gramEnd"/>
      <w:r>
        <w:rPr>
          <w:rFonts w:ascii="Helvetica" w:hAnsi="Helvetica" w:cs="Helvetica"/>
          <w:sz w:val="22"/>
          <w:szCs w:val="22"/>
        </w:rPr>
        <w:t xml:space="preserve">/multifactor model of attitude certainty </w:t>
      </w:r>
      <w:proofErr w:type="spellStart"/>
      <w:r>
        <w:rPr>
          <w:rFonts w:ascii="Helvetica" w:hAnsi="Helvetica" w:cs="Helvetica"/>
          <w:sz w:val="22"/>
          <w:szCs w:val="22"/>
        </w:rPr>
        <w:t>attributional</w:t>
      </w:r>
      <w:proofErr w:type="spellEnd"/>
      <w:r>
        <w:rPr>
          <w:rFonts w:ascii="Helvetica" w:hAnsi="Helvetica" w:cs="Helvetica"/>
          <w:sz w:val="22"/>
          <w:szCs w:val="22"/>
        </w:rPr>
        <w:t xml:space="preserve"> logic model</w:t>
      </w:r>
    </w:p>
    <w:p w14:paraId="7A5EB4E5" w14:textId="77777777" w:rsidR="008D5CFF" w:rsidRDefault="008D5CFF" w:rsidP="008D5CFF">
      <w:pPr>
        <w:widowControl w:val="0"/>
        <w:autoSpaceDE w:val="0"/>
        <w:autoSpaceDN w:val="0"/>
        <w:adjustRightInd w:val="0"/>
        <w:spacing w:line="360" w:lineRule="auto"/>
        <w:rPr>
          <w:rFonts w:ascii="Helvetica" w:hAnsi="Helvetica" w:cs="Helvetica"/>
          <w:sz w:val="22"/>
          <w:szCs w:val="22"/>
        </w:rPr>
      </w:pPr>
    </w:p>
    <w:p w14:paraId="1E4EA55D" w14:textId="77777777" w:rsidR="008D5CFF" w:rsidRPr="00D7751B" w:rsidRDefault="008D5CFF" w:rsidP="008D5CF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In trying to address the question “</w:t>
      </w:r>
      <w:r w:rsidRPr="00CF4F87">
        <w:rPr>
          <w:rFonts w:ascii="Helvetica" w:hAnsi="Helvetica" w:cs="Helvetica"/>
          <w:sz w:val="22"/>
          <w:szCs w:val="22"/>
        </w:rPr>
        <w:t>How do people’s perceptions of their own responses to persuasive messages affect attitude certainty?”</w:t>
      </w:r>
      <w:r>
        <w:rPr>
          <w:rFonts w:ascii="Helvetica" w:hAnsi="Helvetica" w:cs="Helvetica"/>
          <w:sz w:val="22"/>
          <w:szCs w:val="22"/>
        </w:rPr>
        <w:t xml:space="preserve"> (</w:t>
      </w:r>
      <w:proofErr w:type="gramStart"/>
      <w:r>
        <w:rPr>
          <w:rFonts w:ascii="Helvetica" w:hAnsi="Helvetica" w:cs="Helvetica"/>
          <w:sz w:val="22"/>
          <w:szCs w:val="22"/>
        </w:rPr>
        <w:t>pg</w:t>
      </w:r>
      <w:proofErr w:type="gramEnd"/>
      <w:r>
        <w:rPr>
          <w:rFonts w:ascii="Helvetica" w:hAnsi="Helvetica" w:cs="Helvetica"/>
          <w:sz w:val="22"/>
          <w:szCs w:val="22"/>
        </w:rPr>
        <w:t xml:space="preserve">. ???) </w:t>
      </w:r>
      <w:r w:rsidRPr="00CF4F87">
        <w:rPr>
          <w:rFonts w:ascii="Helvetica" w:hAnsi="Helvetica" w:cs="Helvetica"/>
          <w:sz w:val="22"/>
          <w:szCs w:val="22"/>
        </w:rPr>
        <w:t xml:space="preserve">The </w:t>
      </w:r>
      <w:proofErr w:type="gramStart"/>
      <w:r w:rsidRPr="00CF4F87">
        <w:rPr>
          <w:rFonts w:ascii="Helvetica" w:hAnsi="Helvetica" w:cs="Helvetica"/>
          <w:sz w:val="22"/>
          <w:szCs w:val="22"/>
        </w:rPr>
        <w:t>authors</w:t>
      </w:r>
      <w:proofErr w:type="gramEnd"/>
      <w:r w:rsidRPr="00CF4F87">
        <w:rPr>
          <w:rFonts w:ascii="Helvetica" w:hAnsi="Helvetica" w:cs="Helvetica"/>
          <w:sz w:val="22"/>
          <w:szCs w:val="22"/>
        </w:rPr>
        <w:t xml:space="preserve"> </w:t>
      </w:r>
      <w:r>
        <w:rPr>
          <w:rFonts w:ascii="Helvetica" w:hAnsi="Helvetica" w:cs="Helvetica"/>
          <w:sz w:val="22"/>
          <w:szCs w:val="22"/>
        </w:rPr>
        <w:t>propose/</w:t>
      </w:r>
      <w:r w:rsidRPr="00CF4F87">
        <w:rPr>
          <w:rFonts w:ascii="Helvetica" w:hAnsi="Helvetica" w:cs="Helvetica"/>
          <w:sz w:val="22"/>
          <w:szCs w:val="22"/>
        </w:rPr>
        <w:t>take an approach that "focused on the metacognitive</w:t>
      </w:r>
      <w:r w:rsidRPr="00061B54">
        <w:rPr>
          <w:rFonts w:ascii="Helvetica" w:hAnsi="Helvetica" w:cs="Helvetica"/>
          <w:color w:val="92CDDC" w:themeColor="accent5" w:themeTint="99"/>
          <w:sz w:val="22"/>
          <w:szCs w:val="22"/>
        </w:rPr>
        <w:t xml:space="preserve"> factors that shape attitude certainty" (475). Through their research, which "focused primarily on the way attitude certainty is influenced by people’s encounters with persuasive messages" (p. 475), they "[suggest] that people "form attribution-like inferences about their attitudes" (475) and can become either more or less certain of their attitudes following an encounter with a persuasive message, depending on their perceptions of their response to that message and the situation in which it occurs." (p. 476).</w:t>
      </w:r>
      <w:r>
        <w:rPr>
          <w:rFonts w:ascii="Helvetica" w:hAnsi="Helvetica" w:cs="Helvetica"/>
          <w:color w:val="92CDDC" w:themeColor="accent5" w:themeTint="99"/>
          <w:sz w:val="22"/>
          <w:szCs w:val="22"/>
        </w:rPr>
        <w:t xml:space="preserve"> </w:t>
      </w:r>
      <w:r w:rsidRPr="00897847">
        <w:rPr>
          <w:rFonts w:ascii="Helvetica" w:hAnsi="Helvetica" w:cs="Helvetica"/>
          <w:sz w:val="22"/>
          <w:szCs w:val="22"/>
        </w:rPr>
        <w:sym w:font="Wingdings" w:char="F0E0"/>
      </w:r>
      <w:r w:rsidRPr="00897847">
        <w:rPr>
          <w:rFonts w:ascii="Helvetica" w:hAnsi="Helvetica" w:cs="Helvetica"/>
          <w:sz w:val="22"/>
          <w:szCs w:val="22"/>
        </w:rPr>
        <w:t xml:space="preserve"> </w:t>
      </w:r>
      <w:proofErr w:type="gramStart"/>
      <w:r w:rsidRPr="00897847">
        <w:rPr>
          <w:rFonts w:ascii="Helvetica" w:hAnsi="Helvetica" w:cs="Helvetica"/>
          <w:sz w:val="22"/>
          <w:szCs w:val="22"/>
        </w:rPr>
        <w:t>reference</w:t>
      </w:r>
      <w:proofErr w:type="gramEnd"/>
      <w:r w:rsidRPr="00897847">
        <w:rPr>
          <w:rFonts w:ascii="Helvetica" w:hAnsi="Helvetica" w:cs="Helvetica"/>
          <w:sz w:val="22"/>
          <w:szCs w:val="22"/>
        </w:rPr>
        <w:t xml:space="preserve"> the “appraisals” terminology??</w:t>
      </w:r>
    </w:p>
    <w:p w14:paraId="4A2A911D" w14:textId="77777777" w:rsidR="008D5CFF" w:rsidRDefault="008D5CFF" w:rsidP="008D5CFF">
      <w:pPr>
        <w:widowControl w:val="0"/>
        <w:autoSpaceDE w:val="0"/>
        <w:autoSpaceDN w:val="0"/>
        <w:adjustRightInd w:val="0"/>
        <w:spacing w:line="360" w:lineRule="auto"/>
        <w:rPr>
          <w:rFonts w:ascii="Helvetica" w:hAnsi="Helvetica" w:cs="Helvetica"/>
          <w:color w:val="92CDDC" w:themeColor="accent5" w:themeTint="99"/>
          <w:sz w:val="22"/>
          <w:szCs w:val="22"/>
        </w:rPr>
      </w:pPr>
    </w:p>
    <w:p w14:paraId="5E0DE571" w14:textId="77777777" w:rsidR="008D5CFF" w:rsidRDefault="008D5CFF" w:rsidP="008D5CFF">
      <w:pPr>
        <w:widowControl w:val="0"/>
        <w:autoSpaceDE w:val="0"/>
        <w:autoSpaceDN w:val="0"/>
        <w:adjustRightInd w:val="0"/>
        <w:spacing w:line="360" w:lineRule="auto"/>
        <w:rPr>
          <w:rFonts w:ascii="Helvetica" w:hAnsi="Helvetica" w:cs="Helvetica"/>
          <w:color w:val="92CDDC" w:themeColor="accent5" w:themeTint="99"/>
          <w:sz w:val="22"/>
          <w:szCs w:val="22"/>
        </w:rPr>
      </w:pPr>
      <w:r w:rsidRPr="00061B54">
        <w:rPr>
          <w:rFonts w:ascii="Helvetica" w:hAnsi="Helvetica" w:cs="Helvetica"/>
          <w:color w:val="92CDDC" w:themeColor="accent5" w:themeTint="99"/>
          <w:sz w:val="22"/>
          <w:szCs w:val="22"/>
        </w:rPr>
        <w:t>By "focus[</w:t>
      </w:r>
      <w:proofErr w:type="spellStart"/>
      <w:r w:rsidRPr="00061B54">
        <w:rPr>
          <w:rFonts w:ascii="Helvetica" w:hAnsi="Helvetica" w:cs="Helvetica"/>
          <w:color w:val="92CDDC" w:themeColor="accent5" w:themeTint="99"/>
          <w:sz w:val="22"/>
          <w:szCs w:val="22"/>
        </w:rPr>
        <w:t>ing</w:t>
      </w:r>
      <w:proofErr w:type="spellEnd"/>
      <w:r w:rsidRPr="00061B54">
        <w:rPr>
          <w:rFonts w:ascii="Helvetica" w:hAnsi="Helvetica" w:cs="Helvetica"/>
          <w:color w:val="92CDDC" w:themeColor="accent5" w:themeTint="99"/>
          <w:sz w:val="22"/>
          <w:szCs w:val="22"/>
        </w:rPr>
        <w:t>] on two forms of attitude certainty: attitude clarity and attitude correctness." (p. 482), the authors "… have proposed a multifactor model of attitude certainty, suggesting that the general state of attitude certainty … might reflect a number of different certainty- type assessments." (p. 482)</w:t>
      </w:r>
    </w:p>
    <w:p w14:paraId="56280D12" w14:textId="77777777" w:rsidR="008D5CFF" w:rsidRDefault="008D5CFF" w:rsidP="008D5CFF">
      <w:pPr>
        <w:widowControl w:val="0"/>
        <w:autoSpaceDE w:val="0"/>
        <w:autoSpaceDN w:val="0"/>
        <w:adjustRightInd w:val="0"/>
        <w:spacing w:line="360" w:lineRule="auto"/>
        <w:rPr>
          <w:rFonts w:ascii="Helvetica" w:hAnsi="Helvetica" w:cs="Helvetica"/>
          <w:color w:val="92CDDC" w:themeColor="accent5" w:themeTint="99"/>
          <w:sz w:val="22"/>
          <w:szCs w:val="22"/>
        </w:rPr>
      </w:pPr>
    </w:p>
    <w:p w14:paraId="598A5064" w14:textId="77777777" w:rsidR="008D5CFF" w:rsidRPr="0050626B" w:rsidRDefault="008D5CFF" w:rsidP="008D5CFF">
      <w:pPr>
        <w:widowControl w:val="0"/>
        <w:autoSpaceDE w:val="0"/>
        <w:autoSpaceDN w:val="0"/>
        <w:adjustRightInd w:val="0"/>
        <w:spacing w:line="360" w:lineRule="auto"/>
        <w:rPr>
          <w:rFonts w:ascii="Helvetica" w:hAnsi="Helvetica" w:cs="Helvetica"/>
          <w:color w:val="92CDDC" w:themeColor="accent5" w:themeTint="99"/>
          <w:sz w:val="22"/>
          <w:szCs w:val="22"/>
        </w:rPr>
      </w:pPr>
      <w:r w:rsidRPr="0050626B">
        <w:rPr>
          <w:rFonts w:ascii="Helvetica" w:hAnsi="Helvetica" w:cs="Helvetica"/>
          <w:color w:val="92CDDC" w:themeColor="accent5" w:themeTint="99"/>
          <w:sz w:val="22"/>
          <w:szCs w:val="22"/>
        </w:rPr>
        <w:t>"Furthermore, we posit that these effects can occur in the absence of any differences in the structure of people’s attitudes or the underlying content of their cognition" (p. 475)</w:t>
      </w:r>
    </w:p>
    <w:p w14:paraId="2A3AF8E7" w14:textId="77777777" w:rsidR="008D5CFF" w:rsidRPr="0050626B" w:rsidRDefault="008D5CFF" w:rsidP="008D5CFF">
      <w:pPr>
        <w:widowControl w:val="0"/>
        <w:autoSpaceDE w:val="0"/>
        <w:autoSpaceDN w:val="0"/>
        <w:adjustRightInd w:val="0"/>
        <w:spacing w:line="360" w:lineRule="auto"/>
        <w:rPr>
          <w:rFonts w:ascii="Helvetica" w:hAnsi="Helvetica" w:cs="Helvetica"/>
          <w:color w:val="92CDDC" w:themeColor="accent5" w:themeTint="99"/>
          <w:sz w:val="22"/>
          <w:szCs w:val="22"/>
        </w:rPr>
      </w:pPr>
    </w:p>
    <w:p w14:paraId="336B70F6" w14:textId="77777777" w:rsidR="008D5CFF" w:rsidRPr="00061B54" w:rsidRDefault="008D5CFF" w:rsidP="008D5CFF">
      <w:pPr>
        <w:widowControl w:val="0"/>
        <w:autoSpaceDE w:val="0"/>
        <w:autoSpaceDN w:val="0"/>
        <w:adjustRightInd w:val="0"/>
        <w:spacing w:line="360" w:lineRule="auto"/>
        <w:rPr>
          <w:rFonts w:ascii="Helvetica" w:hAnsi="Helvetica" w:cs="Helvetica"/>
          <w:color w:val="92CDDC" w:themeColor="accent5" w:themeTint="99"/>
          <w:sz w:val="22"/>
          <w:szCs w:val="22"/>
        </w:rPr>
      </w:pPr>
      <w:r w:rsidRPr="0050626B">
        <w:rPr>
          <w:rFonts w:ascii="Helvetica" w:hAnsi="Helvetica" w:cs="Helvetica"/>
          <w:color w:val="92CDDC" w:themeColor="accent5" w:themeTint="99"/>
          <w:sz w:val="22"/>
          <w:szCs w:val="22"/>
        </w:rPr>
        <w:t>"… That is, regardless of whether people actually were resistant to or persuaded by a message, or whether their resistance or persuasion was correct or impressive in some way, they can become more or less certain of their attitudes when their subjective assessment of their message response leads them to a positive or negative appraisal, respectively." (p. 476)</w:t>
      </w:r>
    </w:p>
    <w:p w14:paraId="3BD96C4D" w14:textId="77777777" w:rsidR="008D5CFF" w:rsidRDefault="008D5CFF" w:rsidP="008D5CFF">
      <w:pPr>
        <w:widowControl w:val="0"/>
        <w:autoSpaceDE w:val="0"/>
        <w:autoSpaceDN w:val="0"/>
        <w:adjustRightInd w:val="0"/>
        <w:spacing w:line="360" w:lineRule="auto"/>
        <w:rPr>
          <w:rFonts w:ascii="Helvetica" w:hAnsi="Helvetica" w:cs="Helvetica"/>
          <w:sz w:val="22"/>
          <w:szCs w:val="22"/>
        </w:rPr>
      </w:pPr>
    </w:p>
    <w:p w14:paraId="1F1CA522" w14:textId="77777777" w:rsidR="008D5CFF" w:rsidRDefault="008D5CFF" w:rsidP="008D5CF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However, I changed some of the terminology in order to be more clear, and also chose to focus more on attitude than certainty… kind of made it my own in a way that was easier to understand. </w:t>
      </w:r>
      <w:proofErr w:type="gramStart"/>
      <w:r>
        <w:rPr>
          <w:rFonts w:ascii="Helvetica" w:hAnsi="Helvetica" w:cs="Helvetica"/>
          <w:sz w:val="22"/>
          <w:szCs w:val="22"/>
        </w:rPr>
        <w:t>Transition to my choice of attitude, certainty, justification, and how they are defined and justified, and influence likelihood.</w:t>
      </w:r>
      <w:proofErr w:type="gramEnd"/>
    </w:p>
    <w:p w14:paraId="1EA2B3F8" w14:textId="77777777" w:rsidR="00400CD3" w:rsidRPr="006E4950" w:rsidRDefault="00400CD3" w:rsidP="00400CD3">
      <w:pPr>
        <w:spacing w:line="360" w:lineRule="auto"/>
        <w:rPr>
          <w:rFonts w:ascii="Helvetica" w:hAnsi="Helvetica"/>
          <w:sz w:val="22"/>
          <w:szCs w:val="22"/>
        </w:rPr>
      </w:pPr>
    </w:p>
    <w:p w14:paraId="1F911D12" w14:textId="77777777" w:rsidR="00400CD3" w:rsidRDefault="00400CD3" w:rsidP="00400CD3">
      <w:pPr>
        <w:spacing w:line="360" w:lineRule="auto"/>
        <w:rPr>
          <w:rFonts w:ascii="Helvetica" w:hAnsi="Helvetica"/>
          <w:sz w:val="22"/>
          <w:szCs w:val="22"/>
        </w:rPr>
      </w:pPr>
    </w:p>
    <w:p w14:paraId="4701F56C" w14:textId="2CF50650" w:rsidR="008D5CFF" w:rsidRPr="00A22CD1" w:rsidRDefault="008D5CFF" w:rsidP="008D5CFF">
      <w:pPr>
        <w:spacing w:line="360" w:lineRule="auto"/>
        <w:rPr>
          <w:rFonts w:ascii="Helvetica" w:hAnsi="Helvetica"/>
          <w:b/>
          <w:sz w:val="22"/>
          <w:szCs w:val="22"/>
        </w:rPr>
      </w:pPr>
      <w:r w:rsidRPr="00A22CD1">
        <w:rPr>
          <w:rFonts w:ascii="Helvetica" w:hAnsi="Helvetica"/>
          <w:b/>
          <w:sz w:val="22"/>
          <w:szCs w:val="22"/>
        </w:rPr>
        <w:t>Parameters influencing safe sex likelihood</w:t>
      </w:r>
      <w:r w:rsidR="00A22CD1">
        <w:rPr>
          <w:rFonts w:ascii="Helvetica" w:hAnsi="Helvetica"/>
          <w:b/>
          <w:sz w:val="22"/>
          <w:szCs w:val="22"/>
        </w:rPr>
        <w:t xml:space="preserve"> </w:t>
      </w:r>
      <w:r w:rsidR="00A22CD1" w:rsidRPr="00A22CD1">
        <w:rPr>
          <w:rFonts w:ascii="Helvetica" w:hAnsi="Helvetica"/>
          <w:b/>
          <w:sz w:val="22"/>
          <w:szCs w:val="22"/>
        </w:rPr>
        <w:sym w:font="Wingdings" w:char="F0E0"/>
      </w:r>
      <w:r w:rsidRPr="00A22CD1">
        <w:rPr>
          <w:rFonts w:ascii="Helvetica" w:hAnsi="Helvetica"/>
          <w:b/>
          <w:sz w:val="22"/>
          <w:szCs w:val="22"/>
        </w:rPr>
        <w:t xml:space="preserve"> (Attitude, Certainty, Justification) Rationale:</w:t>
      </w:r>
    </w:p>
    <w:p w14:paraId="28F7D70E" w14:textId="77777777" w:rsidR="008D5CFF" w:rsidRPr="006E4950" w:rsidRDefault="008D5CFF" w:rsidP="00400CD3">
      <w:pPr>
        <w:spacing w:line="360" w:lineRule="auto"/>
        <w:rPr>
          <w:rFonts w:ascii="Helvetica" w:hAnsi="Helvetica"/>
          <w:sz w:val="22"/>
          <w:szCs w:val="22"/>
        </w:rPr>
      </w:pPr>
    </w:p>
    <w:p w14:paraId="27EAB5B8" w14:textId="7B845020" w:rsidR="00400CD3" w:rsidRPr="00D01490" w:rsidRDefault="00D01490" w:rsidP="006E4950">
      <w:pPr>
        <w:widowControl w:val="0"/>
        <w:autoSpaceDE w:val="0"/>
        <w:autoSpaceDN w:val="0"/>
        <w:adjustRightInd w:val="0"/>
        <w:spacing w:line="360" w:lineRule="auto"/>
        <w:rPr>
          <w:rFonts w:ascii="Helvetica" w:hAnsi="Helvetica" w:cs="Helvetica"/>
          <w:b/>
          <w:sz w:val="22"/>
          <w:szCs w:val="22"/>
          <w:u w:val="single"/>
        </w:rPr>
      </w:pPr>
      <w:r w:rsidRPr="00D01490">
        <w:rPr>
          <w:rFonts w:ascii="Helvetica" w:hAnsi="Helvetica" w:cs="Helvetica"/>
          <w:b/>
          <w:sz w:val="22"/>
          <w:szCs w:val="22"/>
          <w:u w:val="single"/>
        </w:rPr>
        <w:t xml:space="preserve">Terms </w:t>
      </w:r>
      <w:proofErr w:type="spellStart"/>
      <w:r w:rsidRPr="00D01490">
        <w:rPr>
          <w:rFonts w:ascii="Helvetica" w:hAnsi="Helvetica" w:cs="Helvetica"/>
          <w:b/>
          <w:sz w:val="22"/>
          <w:szCs w:val="22"/>
          <w:u w:val="single"/>
        </w:rPr>
        <w:t>Tormena</w:t>
      </w:r>
      <w:proofErr w:type="spellEnd"/>
      <w:r w:rsidRPr="00D01490">
        <w:rPr>
          <w:rFonts w:ascii="Helvetica" w:hAnsi="Helvetica" w:cs="Helvetica"/>
          <w:b/>
          <w:sz w:val="22"/>
          <w:szCs w:val="22"/>
          <w:u w:val="single"/>
        </w:rPr>
        <w:t xml:space="preserve"> and Rucker used and equivalents to how I used them in my </w:t>
      </w:r>
      <w:proofErr w:type="gramStart"/>
      <w:r w:rsidRPr="00D01490">
        <w:rPr>
          <w:rFonts w:ascii="Helvetica" w:hAnsi="Helvetica" w:cs="Helvetica"/>
          <w:b/>
          <w:sz w:val="22"/>
          <w:szCs w:val="22"/>
          <w:u w:val="single"/>
        </w:rPr>
        <w:t>model….?</w:t>
      </w:r>
      <w:proofErr w:type="gramEnd"/>
    </w:p>
    <w:p w14:paraId="426D0E8C"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3EC04444"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Tormala</w:t>
      </w:r>
      <w:proofErr w:type="spellEnd"/>
      <w:r>
        <w:rPr>
          <w:rFonts w:ascii="Helvetica" w:hAnsi="Helvetica" w:cs="Helvetica"/>
          <w:sz w:val="22"/>
          <w:szCs w:val="22"/>
        </w:rPr>
        <w:t xml:space="preserve"> and Rucker define attitude certainty as “</w:t>
      </w:r>
      <w:r w:rsidRPr="000A702A">
        <w:rPr>
          <w:rFonts w:ascii="Helvetica" w:hAnsi="Helvetica" w:cs="Helvetica"/>
          <w:sz w:val="22"/>
          <w:szCs w:val="22"/>
        </w:rPr>
        <w:t>the sense of conviction one has about one’s attitude, or the extent to which one feels confident or sure about one’s attitude.” (p</w:t>
      </w:r>
      <w:proofErr w:type="gramStart"/>
      <w:r w:rsidRPr="000A702A">
        <w:rPr>
          <w:rFonts w:ascii="Helvetica" w:hAnsi="Helvetica" w:cs="Helvetica"/>
          <w:sz w:val="22"/>
          <w:szCs w:val="22"/>
        </w:rPr>
        <w:t>. ?</w:t>
      </w:r>
      <w:proofErr w:type="gramEnd"/>
      <w:r w:rsidRPr="000A702A">
        <w:rPr>
          <w:rFonts w:ascii="Helvetica" w:hAnsi="Helvetica" w:cs="Helvetica"/>
          <w:sz w:val="22"/>
          <w:szCs w:val="22"/>
        </w:rPr>
        <w:t>??, 2007)</w:t>
      </w:r>
    </w:p>
    <w:p w14:paraId="76CA021F" w14:textId="77777777" w:rsidR="00D01490" w:rsidRDefault="00D01490" w:rsidP="006E4950">
      <w:pPr>
        <w:widowControl w:val="0"/>
        <w:autoSpaceDE w:val="0"/>
        <w:autoSpaceDN w:val="0"/>
        <w:adjustRightInd w:val="0"/>
        <w:spacing w:line="360" w:lineRule="auto"/>
        <w:rPr>
          <w:rFonts w:ascii="Helvetica" w:hAnsi="Helvetica" w:cs="Helvetica"/>
          <w:sz w:val="22"/>
          <w:szCs w:val="22"/>
        </w:rPr>
      </w:pPr>
    </w:p>
    <w:p w14:paraId="70635778" w14:textId="2E1F7CA6" w:rsidR="00D01490" w:rsidRDefault="00D0149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Types of attitude certainty:</w:t>
      </w:r>
    </w:p>
    <w:p w14:paraId="6039ADA2" w14:textId="7107B8D8" w:rsidR="00D01490" w:rsidRDefault="00D0149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Attitude Clarity</w:t>
      </w:r>
    </w:p>
    <w:p w14:paraId="1FC7168A" w14:textId="504B35FF" w:rsidR="00D01490" w:rsidRDefault="00D0149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Attitude Correctness</w:t>
      </w:r>
    </w:p>
    <w:p w14:paraId="04E47CD8"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Terms:</w:t>
      </w:r>
    </w:p>
    <w:p w14:paraId="4C962FDB"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(2007)… determined/reasoned/found through (analysis of surveys or something?) "… [</w:t>
      </w:r>
      <w:proofErr w:type="gramStart"/>
      <w:r w:rsidRPr="00E052E1">
        <w:rPr>
          <w:rFonts w:ascii="Helvetica" w:hAnsi="Helvetica" w:cs="Helvetica"/>
          <w:sz w:val="22"/>
          <w:szCs w:val="22"/>
        </w:rPr>
        <w:t>attitude</w:t>
      </w:r>
      <w:proofErr w:type="gramEnd"/>
      <w:r w:rsidRPr="00E052E1">
        <w:rPr>
          <w:rFonts w:ascii="Helvetica" w:hAnsi="Helvetica" w:cs="Helvetica"/>
          <w:sz w:val="22"/>
          <w:szCs w:val="22"/>
        </w:rPr>
        <w:t>] clarity and [attitude] correctness could be measured separately, and each appeared to explain unique variance in global feelings of attitude certainty." (</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2007, p. 482)</w:t>
      </w:r>
    </w:p>
    <w:p w14:paraId="38B6B6AC"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p>
    <w:p w14:paraId="548AB209" w14:textId="77777777" w:rsidR="00D01490" w:rsidRPr="00E052E1" w:rsidRDefault="00D01490" w:rsidP="00D01490">
      <w:pPr>
        <w:widowControl w:val="0"/>
        <w:autoSpaceDE w:val="0"/>
        <w:autoSpaceDN w:val="0"/>
        <w:adjustRightInd w:val="0"/>
        <w:spacing w:line="360" w:lineRule="auto"/>
        <w:rPr>
          <w:rFonts w:ascii="Helvetica" w:hAnsi="Helvetica" w:cs="Helvetica"/>
          <w:sz w:val="22"/>
          <w:szCs w:val="22"/>
        </w:rPr>
      </w:pP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(p. 483)</w:t>
      </w:r>
    </w:p>
    <w:p w14:paraId="67DCDD08" w14:textId="77777777" w:rsidR="00D01490" w:rsidRPr="00E052E1" w:rsidRDefault="00D01490" w:rsidP="00D01490">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Increased clarity: "repeatedly expressing the same attitude should facilitate the subjective sense that one knows what one’s attitude on a topic is"</w:t>
      </w:r>
    </w:p>
    <w:p w14:paraId="1F186CFA" w14:textId="77777777" w:rsidR="00D01490" w:rsidRPr="00E052E1" w:rsidRDefault="00D01490" w:rsidP="00D01490">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No change to correctness: "without making that attitude seem any more correct or valid."</w:t>
      </w:r>
    </w:p>
    <w:p w14:paraId="071969F9" w14:textId="77777777" w:rsidR="00D01490" w:rsidRPr="00E052E1" w:rsidRDefault="00D01490" w:rsidP="00D01490">
      <w:pPr>
        <w:widowControl w:val="0"/>
        <w:autoSpaceDE w:val="0"/>
        <w:autoSpaceDN w:val="0"/>
        <w:adjustRightInd w:val="0"/>
        <w:spacing w:line="360" w:lineRule="auto"/>
        <w:rPr>
          <w:rFonts w:ascii="Helvetica" w:hAnsi="Helvetica" w:cs="Helvetica"/>
          <w:sz w:val="22"/>
          <w:szCs w:val="22"/>
        </w:rPr>
      </w:pPr>
    </w:p>
    <w:p w14:paraId="75031CF1" w14:textId="77777777" w:rsidR="00D01490" w:rsidRPr="00E052E1" w:rsidRDefault="00D01490" w:rsidP="00D01490">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Increased correctness: "believing that other individuals share one’s attitude should bolster one’s sense that that attitude is valid or justified"</w:t>
      </w:r>
    </w:p>
    <w:p w14:paraId="137A3F31"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No change to clarity: "without making it seem any more one’s own."</w:t>
      </w:r>
    </w:p>
    <w:p w14:paraId="1148BC87"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p>
    <w:p w14:paraId="7E2CD7C7" w14:textId="77777777" w:rsidR="00D01490" w:rsidRPr="00D01490" w:rsidRDefault="00D01490" w:rsidP="00D01490">
      <w:pPr>
        <w:widowControl w:val="0"/>
        <w:autoSpaceDE w:val="0"/>
        <w:autoSpaceDN w:val="0"/>
        <w:adjustRightInd w:val="0"/>
        <w:spacing w:line="360" w:lineRule="auto"/>
        <w:rPr>
          <w:rFonts w:ascii="Helvetica" w:hAnsi="Helvetica" w:cs="Helvetica"/>
          <w:b/>
          <w:sz w:val="22"/>
          <w:szCs w:val="22"/>
          <w:u w:val="single"/>
        </w:rPr>
      </w:pPr>
      <w:r w:rsidRPr="002B3806">
        <w:rPr>
          <w:rFonts w:ascii="Helvetica" w:hAnsi="Helvetica" w:cs="Helvetica"/>
          <w:b/>
          <w:sz w:val="22"/>
          <w:szCs w:val="22"/>
          <w:u w:val="single"/>
        </w:rPr>
        <w:t>Attitude</w:t>
      </w:r>
      <w:r>
        <w:rPr>
          <w:rFonts w:ascii="Helvetica" w:hAnsi="Helvetica" w:cs="Helvetica"/>
          <w:b/>
          <w:sz w:val="22"/>
          <w:szCs w:val="22"/>
          <w:u w:val="single"/>
        </w:rPr>
        <w:t xml:space="preserve"> Rationale/Explanation</w:t>
      </w:r>
    </w:p>
    <w:p w14:paraId="6612E6CB" w14:textId="4469961C" w:rsidR="00D01490" w:rsidRDefault="00D01490" w:rsidP="00D0149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Need to fill in…. attitude clarity really</w:t>
      </w:r>
    </w:p>
    <w:p w14:paraId="2E75538C"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p>
    <w:p w14:paraId="242FEE3D"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p>
    <w:p w14:paraId="124FCA1C" w14:textId="77777777" w:rsidR="00D01490" w:rsidRPr="003F2609" w:rsidRDefault="00D01490" w:rsidP="00D01490">
      <w:pPr>
        <w:widowControl w:val="0"/>
        <w:autoSpaceDE w:val="0"/>
        <w:autoSpaceDN w:val="0"/>
        <w:adjustRightInd w:val="0"/>
        <w:spacing w:line="360" w:lineRule="auto"/>
        <w:rPr>
          <w:rFonts w:ascii="Helvetica" w:hAnsi="Helvetica" w:cs="Helvetica"/>
          <w:b/>
          <w:sz w:val="22"/>
          <w:szCs w:val="22"/>
          <w:u w:val="single"/>
        </w:rPr>
      </w:pPr>
      <w:r>
        <w:rPr>
          <w:rFonts w:ascii="Helvetica" w:hAnsi="Helvetica" w:cs="Helvetica"/>
          <w:b/>
          <w:sz w:val="22"/>
          <w:szCs w:val="22"/>
          <w:u w:val="single"/>
        </w:rPr>
        <w:t xml:space="preserve">Certainty Rationale/Explanation </w:t>
      </w:r>
      <w:r w:rsidRPr="004837FF">
        <w:rPr>
          <w:rFonts w:ascii="Helvetica" w:hAnsi="Helvetica" w:cs="Helvetica"/>
          <w:i/>
          <w:sz w:val="22"/>
          <w:szCs w:val="22"/>
        </w:rPr>
        <w:t xml:space="preserve">(actually the focus of/studied by </w:t>
      </w:r>
      <w:proofErr w:type="spellStart"/>
      <w:r w:rsidRPr="004837FF">
        <w:rPr>
          <w:rFonts w:ascii="Helvetica" w:hAnsi="Helvetica" w:cs="Helvetica"/>
          <w:i/>
          <w:sz w:val="22"/>
          <w:szCs w:val="22"/>
        </w:rPr>
        <w:t>tormala</w:t>
      </w:r>
      <w:proofErr w:type="spellEnd"/>
      <w:r w:rsidRPr="004837FF">
        <w:rPr>
          <w:rFonts w:ascii="Helvetica" w:hAnsi="Helvetica" w:cs="Helvetica"/>
          <w:i/>
          <w:sz w:val="22"/>
          <w:szCs w:val="22"/>
        </w:rPr>
        <w:t>/</w:t>
      </w:r>
      <w:proofErr w:type="spellStart"/>
      <w:r w:rsidRPr="004837FF">
        <w:rPr>
          <w:rFonts w:ascii="Helvetica" w:hAnsi="Helvetica" w:cs="Helvetica"/>
          <w:i/>
          <w:sz w:val="22"/>
          <w:szCs w:val="22"/>
        </w:rPr>
        <w:t>rucker</w:t>
      </w:r>
      <w:proofErr w:type="spellEnd"/>
      <w:r w:rsidRPr="004837FF">
        <w:rPr>
          <w:rFonts w:ascii="Helvetica" w:hAnsi="Helvetica" w:cs="Helvetica"/>
          <w:i/>
          <w:sz w:val="22"/>
          <w:szCs w:val="22"/>
        </w:rPr>
        <w:t>)</w:t>
      </w:r>
    </w:p>
    <w:p w14:paraId="5DD36829"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p>
    <w:p w14:paraId="74759CA9"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r w:rsidRPr="008F0967">
        <w:rPr>
          <w:rFonts w:ascii="Helvetica" w:hAnsi="Helvetica" w:cs="Helvetica"/>
          <w:sz w:val="22"/>
          <w:szCs w:val="22"/>
        </w:rPr>
        <w:t xml:space="preserve">[One reason that?] </w:t>
      </w:r>
      <w:proofErr w:type="gramStart"/>
      <w:r w:rsidRPr="008F0967">
        <w:rPr>
          <w:rFonts w:ascii="Helvetica" w:hAnsi="Helvetica" w:cs="Helvetica"/>
          <w:sz w:val="22"/>
          <w:szCs w:val="22"/>
        </w:rPr>
        <w:t>attitude</w:t>
      </w:r>
      <w:proofErr w:type="gramEnd"/>
      <w:r w:rsidRPr="008F0967">
        <w:rPr>
          <w:rFonts w:ascii="Helvetica" w:hAnsi="Helvetica" w:cs="Helvetica"/>
          <w:sz w:val="22"/>
          <w:szCs w:val="22"/>
        </w:rPr>
        <w:t xml:space="preserve"> certainty is/has been of interest in research/scientific/scholarly literature in part because (one of) the most notable consequence(s) of attitude certainty is attitude-behavior correspondence...since/and/as "it is well established that high certainty attitudes are more predictive of behavior than low certainty attitudes (…)." (p. 487), (and?) "</w:t>
      </w:r>
      <w:proofErr w:type="gramStart"/>
      <w:r w:rsidRPr="008F0967">
        <w:rPr>
          <w:rFonts w:ascii="Helvetica" w:hAnsi="Helvetica" w:cs="Helvetica"/>
          <w:sz w:val="22"/>
          <w:szCs w:val="22"/>
        </w:rPr>
        <w:t>as</w:t>
      </w:r>
      <w:proofErr w:type="gramEnd"/>
      <w:r w:rsidRPr="008F0967">
        <w:rPr>
          <w:rFonts w:ascii="Helvetica" w:hAnsi="Helvetica" w:cs="Helvetica"/>
          <w:sz w:val="22"/>
          <w:szCs w:val="22"/>
        </w:rPr>
        <w:t xml:space="preserve"> attitude certainty increases, attitudes become increasingly likely to guide behavior (...). " (p. 473)</w:t>
      </w:r>
    </w:p>
    <w:p w14:paraId="5F07F7A7" w14:textId="77777777" w:rsidR="00D01490" w:rsidRPr="008F0967" w:rsidRDefault="00D01490" w:rsidP="00D01490">
      <w:pPr>
        <w:widowControl w:val="0"/>
        <w:autoSpaceDE w:val="0"/>
        <w:autoSpaceDN w:val="0"/>
        <w:adjustRightInd w:val="0"/>
        <w:spacing w:line="360" w:lineRule="auto"/>
        <w:rPr>
          <w:rFonts w:ascii="Helvetica" w:hAnsi="Helvetica" w:cs="Helvetica"/>
          <w:sz w:val="22"/>
          <w:szCs w:val="22"/>
        </w:rPr>
      </w:pPr>
    </w:p>
    <w:p w14:paraId="4FB4B009" w14:textId="77777777" w:rsidR="00D01490" w:rsidRPr="008F0967" w:rsidRDefault="00D01490" w:rsidP="00D01490">
      <w:pPr>
        <w:widowControl w:val="0"/>
        <w:autoSpaceDE w:val="0"/>
        <w:autoSpaceDN w:val="0"/>
        <w:adjustRightInd w:val="0"/>
        <w:spacing w:line="360" w:lineRule="auto"/>
        <w:rPr>
          <w:rFonts w:ascii="Helvetica" w:hAnsi="Helvetica" w:cs="Helvetica"/>
          <w:sz w:val="22"/>
          <w:szCs w:val="22"/>
        </w:rPr>
      </w:pPr>
    </w:p>
    <w:p w14:paraId="61D23876" w14:textId="77777777" w:rsidR="00D01490" w:rsidRPr="008F0967" w:rsidRDefault="00D01490" w:rsidP="00D01490">
      <w:pPr>
        <w:widowControl w:val="0"/>
        <w:autoSpaceDE w:val="0"/>
        <w:autoSpaceDN w:val="0"/>
        <w:adjustRightInd w:val="0"/>
        <w:spacing w:line="360" w:lineRule="auto"/>
        <w:rPr>
          <w:rFonts w:ascii="Helvetica" w:hAnsi="Helvetica" w:cs="Helvetica"/>
          <w:sz w:val="22"/>
          <w:szCs w:val="22"/>
        </w:rPr>
      </w:pPr>
      <w:r w:rsidRPr="008F0967">
        <w:rPr>
          <w:rFonts w:ascii="Helvetica" w:hAnsi="Helvetica" w:cs="Helvetica"/>
          <w:sz w:val="22"/>
          <w:szCs w:val="22"/>
        </w:rPr>
        <w:t>Furthermore/Additional [important] consequences of attitude certainty include…</w:t>
      </w:r>
    </w:p>
    <w:p w14:paraId="58CCF5FC" w14:textId="77777777" w:rsidR="00D01490" w:rsidRPr="008F0967" w:rsidRDefault="00D01490" w:rsidP="00D01490">
      <w:pPr>
        <w:widowControl w:val="0"/>
        <w:autoSpaceDE w:val="0"/>
        <w:autoSpaceDN w:val="0"/>
        <w:adjustRightInd w:val="0"/>
        <w:spacing w:line="360" w:lineRule="auto"/>
        <w:rPr>
          <w:rFonts w:ascii="Helvetica" w:hAnsi="Helvetica" w:cs="Helvetica"/>
          <w:sz w:val="22"/>
          <w:szCs w:val="22"/>
        </w:rPr>
      </w:pPr>
    </w:p>
    <w:p w14:paraId="4A05ACB2" w14:textId="77777777" w:rsidR="00D01490" w:rsidRPr="008F0967" w:rsidRDefault="00D01490" w:rsidP="00D01490">
      <w:pPr>
        <w:widowControl w:val="0"/>
        <w:autoSpaceDE w:val="0"/>
        <w:autoSpaceDN w:val="0"/>
        <w:adjustRightInd w:val="0"/>
        <w:spacing w:line="360" w:lineRule="auto"/>
        <w:rPr>
          <w:rFonts w:ascii="Helvetica" w:hAnsi="Helvetica" w:cs="Helvetica"/>
          <w:sz w:val="22"/>
          <w:szCs w:val="22"/>
        </w:rPr>
      </w:pPr>
      <w:r w:rsidRPr="008F0967">
        <w:rPr>
          <w:rFonts w:ascii="Helvetica" w:hAnsi="Helvetica" w:cs="Helvetica"/>
          <w:sz w:val="22"/>
          <w:szCs w:val="22"/>
        </w:rPr>
        <w:t xml:space="preserve">Additionally/furthermore, "attitude certainty [also?] </w:t>
      </w:r>
      <w:proofErr w:type="gramStart"/>
      <w:r w:rsidRPr="008F0967">
        <w:rPr>
          <w:rFonts w:ascii="Helvetica" w:hAnsi="Helvetica" w:cs="Helvetica"/>
          <w:sz w:val="22"/>
          <w:szCs w:val="22"/>
        </w:rPr>
        <w:t>has</w:t>
      </w:r>
      <w:proofErr w:type="gramEnd"/>
      <w:r w:rsidRPr="008F0967">
        <w:rPr>
          <w:rFonts w:ascii="Helvetica" w:hAnsi="Helvetica" w:cs="Helvetica"/>
          <w:sz w:val="22"/>
          <w:szCs w:val="22"/>
        </w:rPr>
        <w:t xml:space="preserve"> important implications for the durability and impact of an attitude.", (p. 473) including "an attitude’s tendency to resist persuasive attack, an attitude’s general persistence or stability over time, and people’s motivation to proc</w:t>
      </w:r>
      <w:r>
        <w:rPr>
          <w:rFonts w:ascii="Helvetica" w:hAnsi="Helvetica" w:cs="Helvetica"/>
          <w:sz w:val="22"/>
          <w:szCs w:val="22"/>
        </w:rPr>
        <w:t>ess new information.  (p. 473)"</w:t>
      </w:r>
    </w:p>
    <w:p w14:paraId="56BF14EF" w14:textId="77777777" w:rsidR="00D01490" w:rsidRPr="008F0967" w:rsidRDefault="00D01490" w:rsidP="00D01490">
      <w:pPr>
        <w:widowControl w:val="0"/>
        <w:autoSpaceDE w:val="0"/>
        <w:autoSpaceDN w:val="0"/>
        <w:adjustRightInd w:val="0"/>
        <w:spacing w:line="360" w:lineRule="auto"/>
        <w:rPr>
          <w:rFonts w:ascii="Helvetica" w:hAnsi="Helvetica" w:cs="Helvetica"/>
          <w:sz w:val="22"/>
          <w:szCs w:val="22"/>
        </w:rPr>
      </w:pPr>
    </w:p>
    <w:p w14:paraId="7B9300B8"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r w:rsidRPr="008F0967">
        <w:rPr>
          <w:rFonts w:ascii="Helvetica" w:hAnsi="Helvetica" w:cs="Helvetica"/>
          <w:sz w:val="22"/>
          <w:szCs w:val="22"/>
        </w:rPr>
        <w:t>"Attitude certainty is considered to be a dimension of attitude strength" (p. 469) and in general, "strong attitudes are more likely to guide behavior, more likely to resist influence attempts, and more likely to persist across time" (p. 470)</w:t>
      </w:r>
    </w:p>
    <w:p w14:paraId="09852214"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t>
      </w:r>
    </w:p>
    <w:p w14:paraId="2C63F207"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Chose </w:t>
      </w:r>
      <w:proofErr w:type="spellStart"/>
      <w:r>
        <w:rPr>
          <w:rFonts w:ascii="Helvetica" w:hAnsi="Helvetica" w:cs="Helvetica"/>
          <w:sz w:val="22"/>
          <w:szCs w:val="22"/>
        </w:rPr>
        <w:t>mesosystem</w:t>
      </w:r>
      <w:proofErr w:type="spellEnd"/>
      <w:r>
        <w:rPr>
          <w:rFonts w:ascii="Helvetica" w:hAnsi="Helvetica" w:cs="Helvetica"/>
          <w:sz w:val="22"/>
          <w:szCs w:val="22"/>
        </w:rPr>
        <w:t xml:space="preserve"> terminology based on </w:t>
      </w:r>
      <w:proofErr w:type="spellStart"/>
      <w:r>
        <w:rPr>
          <w:rFonts w:ascii="Helvetica" w:hAnsi="Helvetica" w:cs="Helvetica"/>
          <w:sz w:val="22"/>
          <w:szCs w:val="22"/>
        </w:rPr>
        <w:t>Bronfenbrenner’s</w:t>
      </w:r>
      <w:proofErr w:type="spellEnd"/>
      <w:r>
        <w:rPr>
          <w:rFonts w:ascii="Helvetica" w:hAnsi="Helvetica" w:cs="Helvetica"/>
          <w:sz w:val="22"/>
          <w:szCs w:val="22"/>
        </w:rPr>
        <w:t xml:space="preserve"> word, but not his theory (</w:t>
      </w:r>
      <w:r w:rsidRPr="004A1109">
        <w:rPr>
          <w:rFonts w:ascii="Helvetica" w:hAnsi="Helvetica" w:cs="Helvetica"/>
          <w:sz w:val="22"/>
          <w:szCs w:val="22"/>
          <w:highlight w:val="yellow"/>
        </w:rPr>
        <w:t>include this in rationale section or include in parameter section??)</w:t>
      </w:r>
      <w:r>
        <w:rPr>
          <w:rFonts w:ascii="Helvetica" w:hAnsi="Helvetica" w:cs="Helvetica"/>
          <w:sz w:val="22"/>
          <w:szCs w:val="22"/>
        </w:rPr>
        <w:t xml:space="preserve"> Some articles, especially the Hispanic one, suggest heavy family influence.</w:t>
      </w:r>
    </w:p>
    <w:p w14:paraId="55CC44B9"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p>
    <w:p w14:paraId="187562EC"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Other studies have explored the </w:t>
      </w:r>
      <w:proofErr w:type="gramStart"/>
      <w:r>
        <w:rPr>
          <w:rFonts w:ascii="Helvetica" w:hAnsi="Helvetica" w:cs="Helvetica"/>
          <w:sz w:val="22"/>
          <w:szCs w:val="22"/>
        </w:rPr>
        <w:t>internet</w:t>
      </w:r>
      <w:proofErr w:type="gramEnd"/>
      <w:r>
        <w:rPr>
          <w:rFonts w:ascii="Helvetica" w:hAnsi="Helvetica" w:cs="Helvetica"/>
          <w:sz w:val="22"/>
          <w:szCs w:val="22"/>
        </w:rPr>
        <w:t xml:space="preserve"> and other media. The general consensus seems to be that multimedia is the way to go (for interventions/adjusting behavior), but direction to these resources should ideally come from trusted people/role models in their lives… i.e. parental influence (</w:t>
      </w:r>
      <w:proofErr w:type="spellStart"/>
      <w:r>
        <w:rPr>
          <w:rFonts w:ascii="Helvetica" w:hAnsi="Helvetica" w:cs="Helvetica"/>
          <w:sz w:val="22"/>
          <w:szCs w:val="22"/>
        </w:rPr>
        <w:t>mesosystem</w:t>
      </w:r>
      <w:proofErr w:type="spellEnd"/>
      <w:r>
        <w:rPr>
          <w:rFonts w:ascii="Helvetica" w:hAnsi="Helvetica" w:cs="Helvetica"/>
          <w:sz w:val="22"/>
          <w:szCs w:val="22"/>
        </w:rPr>
        <w:t xml:space="preserve"> slider) still most important according to research I found.</w:t>
      </w:r>
    </w:p>
    <w:p w14:paraId="6A60B8EB" w14:textId="77777777" w:rsidR="00D01490" w:rsidRDefault="00D01490" w:rsidP="006E4950">
      <w:pPr>
        <w:widowControl w:val="0"/>
        <w:autoSpaceDE w:val="0"/>
        <w:autoSpaceDN w:val="0"/>
        <w:adjustRightInd w:val="0"/>
        <w:spacing w:line="360" w:lineRule="auto"/>
        <w:rPr>
          <w:rFonts w:ascii="Helvetica" w:hAnsi="Helvetica" w:cs="Helvetica"/>
          <w:sz w:val="22"/>
          <w:szCs w:val="22"/>
        </w:rPr>
      </w:pPr>
    </w:p>
    <w:p w14:paraId="15250304" w14:textId="77777777" w:rsidR="00D01490" w:rsidRDefault="00D01490" w:rsidP="00D01490">
      <w:pPr>
        <w:widowControl w:val="0"/>
        <w:autoSpaceDE w:val="0"/>
        <w:autoSpaceDN w:val="0"/>
        <w:adjustRightInd w:val="0"/>
        <w:spacing w:line="360" w:lineRule="auto"/>
        <w:rPr>
          <w:rFonts w:ascii="Helvetica" w:hAnsi="Helvetica" w:cs="Helvetica"/>
          <w:b/>
          <w:sz w:val="22"/>
          <w:szCs w:val="22"/>
          <w:u w:val="single"/>
        </w:rPr>
      </w:pPr>
    </w:p>
    <w:p w14:paraId="47F17949" w14:textId="77777777" w:rsidR="00D01490" w:rsidRDefault="00D01490" w:rsidP="00D01490">
      <w:pPr>
        <w:widowControl w:val="0"/>
        <w:autoSpaceDE w:val="0"/>
        <w:autoSpaceDN w:val="0"/>
        <w:adjustRightInd w:val="0"/>
        <w:spacing w:line="360" w:lineRule="auto"/>
        <w:rPr>
          <w:rFonts w:ascii="Helvetica" w:hAnsi="Helvetica" w:cs="Helvetica"/>
          <w:b/>
          <w:sz w:val="22"/>
          <w:szCs w:val="22"/>
          <w:u w:val="single"/>
        </w:rPr>
      </w:pPr>
    </w:p>
    <w:p w14:paraId="10DCB588" w14:textId="77777777" w:rsidR="00D01490" w:rsidRPr="002B3806" w:rsidRDefault="00D01490" w:rsidP="00D01490">
      <w:pPr>
        <w:widowControl w:val="0"/>
        <w:autoSpaceDE w:val="0"/>
        <w:autoSpaceDN w:val="0"/>
        <w:adjustRightInd w:val="0"/>
        <w:spacing w:line="360" w:lineRule="auto"/>
        <w:rPr>
          <w:rFonts w:ascii="Helvetica" w:hAnsi="Helvetica" w:cs="Helvetica"/>
          <w:b/>
          <w:sz w:val="22"/>
          <w:szCs w:val="22"/>
          <w:u w:val="single"/>
        </w:rPr>
      </w:pPr>
      <w:r>
        <w:rPr>
          <w:rFonts w:ascii="Helvetica" w:hAnsi="Helvetica" w:cs="Helvetica"/>
          <w:b/>
          <w:sz w:val="22"/>
          <w:szCs w:val="22"/>
          <w:u w:val="single"/>
        </w:rPr>
        <w:t>Justification Rationale/Explanation</w:t>
      </w:r>
    </w:p>
    <w:p w14:paraId="7E2CD7AD" w14:textId="39993DC3" w:rsidR="00D01490" w:rsidRDefault="00D01490" w:rsidP="00D01490">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stuff</w:t>
      </w:r>
      <w:proofErr w:type="gramEnd"/>
    </w:p>
    <w:p w14:paraId="05DDDED9"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p>
    <w:p w14:paraId="2BBAD565"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p>
    <w:p w14:paraId="195B0DAC" w14:textId="77777777" w:rsidR="00D01490" w:rsidRPr="00CF4F87" w:rsidRDefault="00D01490" w:rsidP="00D01490">
      <w:pPr>
        <w:widowControl w:val="0"/>
        <w:autoSpaceDE w:val="0"/>
        <w:autoSpaceDN w:val="0"/>
        <w:adjustRightInd w:val="0"/>
        <w:spacing w:line="360" w:lineRule="auto"/>
        <w:rPr>
          <w:rFonts w:ascii="Helvetica" w:hAnsi="Helvetica" w:cs="Helvetica"/>
          <w:b/>
          <w:sz w:val="22"/>
          <w:szCs w:val="22"/>
          <w:u w:val="single"/>
        </w:rPr>
      </w:pPr>
      <w:r w:rsidRPr="00CF4F87">
        <w:rPr>
          <w:rFonts w:ascii="Helvetica" w:hAnsi="Helvetica" w:cs="Helvetica"/>
          <w:b/>
          <w:sz w:val="22"/>
          <w:szCs w:val="22"/>
          <w:u w:val="single"/>
        </w:rPr>
        <w:t>Knowledge/Justification:</w:t>
      </w:r>
    </w:p>
    <w:p w14:paraId="552842D8" w14:textId="77777777" w:rsidR="00D01490" w:rsidRPr="00CF4F87" w:rsidRDefault="00D01490" w:rsidP="00D01490">
      <w:pPr>
        <w:widowControl w:val="0"/>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 xml:space="preserve">The feeling of greater knowledge "has been shown to foster greater attitude certainty (e.g., Smith, </w:t>
      </w:r>
      <w:proofErr w:type="spellStart"/>
      <w:r w:rsidRPr="00CF4F87">
        <w:rPr>
          <w:rFonts w:ascii="Helvetica" w:hAnsi="Helvetica" w:cs="Helvetica"/>
          <w:sz w:val="22"/>
          <w:szCs w:val="22"/>
        </w:rPr>
        <w:t>Fabrigar</w:t>
      </w:r>
      <w:proofErr w:type="spellEnd"/>
      <w:r w:rsidRPr="00CF4F87">
        <w:rPr>
          <w:rFonts w:ascii="Helvetica" w:hAnsi="Helvetica" w:cs="Helvetica"/>
          <w:sz w:val="22"/>
          <w:szCs w:val="22"/>
        </w:rPr>
        <w:t>, MacDougal, &amp; Wiesenthal, forthcoming)." (p. 471).</w:t>
      </w:r>
    </w:p>
    <w:p w14:paraId="04993DA0"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"Smith et al. (forthcoming) recently demonstrated that ... The more consistent one’s underlying [attitude-relevant] knowledge, the more certain one is of one’s attitude." (p. 472)</w:t>
      </w:r>
    </w:p>
    <w:p w14:paraId="0CD4470A" w14:textId="77777777" w:rsidR="00D01490" w:rsidRDefault="00D01490" w:rsidP="006E4950">
      <w:pPr>
        <w:widowControl w:val="0"/>
        <w:autoSpaceDE w:val="0"/>
        <w:autoSpaceDN w:val="0"/>
        <w:adjustRightInd w:val="0"/>
        <w:spacing w:line="360" w:lineRule="auto"/>
        <w:rPr>
          <w:rFonts w:ascii="Helvetica" w:hAnsi="Helvetica" w:cs="Helvetica"/>
          <w:sz w:val="22"/>
          <w:szCs w:val="22"/>
        </w:rPr>
      </w:pPr>
    </w:p>
    <w:p w14:paraId="1A710468" w14:textId="77777777" w:rsidR="004837FF" w:rsidRPr="008F0967" w:rsidRDefault="004837FF" w:rsidP="004837FF">
      <w:pPr>
        <w:widowControl w:val="0"/>
        <w:autoSpaceDE w:val="0"/>
        <w:autoSpaceDN w:val="0"/>
        <w:adjustRightInd w:val="0"/>
        <w:spacing w:line="360" w:lineRule="auto"/>
        <w:rPr>
          <w:rFonts w:ascii="Helvetica" w:hAnsi="Helvetica" w:cs="Helvetica"/>
          <w:sz w:val="22"/>
          <w:szCs w:val="22"/>
        </w:rPr>
      </w:pPr>
    </w:p>
    <w:p w14:paraId="7CC2D049" w14:textId="77777777" w:rsidR="004837FF" w:rsidRPr="007F0189" w:rsidRDefault="004837FF" w:rsidP="004837FF">
      <w:pPr>
        <w:widowControl w:val="0"/>
        <w:autoSpaceDE w:val="0"/>
        <w:autoSpaceDN w:val="0"/>
        <w:adjustRightInd w:val="0"/>
        <w:spacing w:line="360" w:lineRule="auto"/>
        <w:rPr>
          <w:rFonts w:ascii="Helvetica" w:hAnsi="Helvetica" w:cs="Helvetica"/>
          <w:i/>
          <w:color w:val="F79646" w:themeColor="accent6"/>
          <w:sz w:val="22"/>
          <w:szCs w:val="22"/>
        </w:rPr>
      </w:pPr>
      <w:r w:rsidRPr="003F2609">
        <w:rPr>
          <w:rFonts w:ascii="Helvetica" w:hAnsi="Helvetica" w:cs="Helvetica"/>
          <w:b/>
          <w:sz w:val="22"/>
          <w:szCs w:val="22"/>
          <w:u w:val="single"/>
        </w:rPr>
        <w:t>Rationale for effects of behaviors in model:</w:t>
      </w:r>
      <w:r>
        <w:rPr>
          <w:rFonts w:ascii="Helvetica" w:hAnsi="Helvetica" w:cs="Helvetica"/>
          <w:b/>
          <w:sz w:val="22"/>
          <w:szCs w:val="22"/>
          <w:u w:val="single"/>
        </w:rPr>
        <w:t xml:space="preserve"> </w:t>
      </w:r>
      <w:r w:rsidRPr="00CE263C">
        <w:rPr>
          <w:rFonts w:ascii="Helvetica" w:hAnsi="Helvetica" w:cs="Helvetica"/>
          <w:i/>
          <w:color w:val="F79646" w:themeColor="accent6"/>
          <w:sz w:val="22"/>
          <w:szCs w:val="22"/>
          <w:highlight w:val="yellow"/>
        </w:rPr>
        <w:sym w:font="Wingdings" w:char="F0E0"/>
      </w:r>
      <w:r w:rsidRPr="00CE263C">
        <w:rPr>
          <w:rFonts w:ascii="Helvetica" w:hAnsi="Helvetica" w:cs="Helvetica"/>
          <w:i/>
          <w:color w:val="F79646" w:themeColor="accent6"/>
          <w:sz w:val="22"/>
          <w:szCs w:val="22"/>
          <w:highlight w:val="yellow"/>
        </w:rPr>
        <w:t xml:space="preserve"> make more sense to do this alongside description of agent rules???</w:t>
      </w:r>
    </w:p>
    <w:p w14:paraId="58BD7DCC"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p>
    <w:p w14:paraId="788FEFEB" w14:textId="77777777" w:rsidR="004837FF" w:rsidRPr="003F2609" w:rsidRDefault="004837FF" w:rsidP="004837FF">
      <w:pPr>
        <w:widowControl w:val="0"/>
        <w:autoSpaceDE w:val="0"/>
        <w:autoSpaceDN w:val="0"/>
        <w:adjustRightInd w:val="0"/>
        <w:spacing w:line="360" w:lineRule="auto"/>
        <w:rPr>
          <w:rFonts w:ascii="Helvetica" w:hAnsi="Helvetica" w:cs="Helvetica"/>
          <w:b/>
          <w:color w:val="4BACC6" w:themeColor="accent5"/>
          <w:sz w:val="22"/>
          <w:szCs w:val="22"/>
          <w:u w:val="single"/>
        </w:rPr>
      </w:pPr>
      <w:r>
        <w:rPr>
          <w:rFonts w:ascii="Helvetica" w:hAnsi="Helvetica" w:cs="Helvetica"/>
          <w:b/>
          <w:color w:val="4BACC6" w:themeColor="accent5"/>
          <w:sz w:val="22"/>
          <w:szCs w:val="22"/>
          <w:u w:val="single"/>
        </w:rPr>
        <w:t xml:space="preserve">Actions involved in </w:t>
      </w:r>
      <w:r w:rsidRPr="003F2609">
        <w:rPr>
          <w:rFonts w:ascii="Helvetica" w:hAnsi="Helvetica" w:cs="Helvetica"/>
          <w:b/>
          <w:color w:val="4BACC6" w:themeColor="accent5"/>
          <w:sz w:val="22"/>
          <w:szCs w:val="22"/>
          <w:u w:val="single"/>
        </w:rPr>
        <w:t>Talking to others:</w:t>
      </w:r>
    </w:p>
    <w:p w14:paraId="4F57E6ED" w14:textId="77777777" w:rsidR="00D01490" w:rsidRDefault="00D01490" w:rsidP="006E4950">
      <w:pPr>
        <w:widowControl w:val="0"/>
        <w:autoSpaceDE w:val="0"/>
        <w:autoSpaceDN w:val="0"/>
        <w:adjustRightInd w:val="0"/>
        <w:spacing w:line="360" w:lineRule="auto"/>
        <w:rPr>
          <w:rFonts w:ascii="Helvetica" w:hAnsi="Helvetica" w:cs="Helvetica"/>
          <w:sz w:val="22"/>
          <w:szCs w:val="22"/>
        </w:rPr>
      </w:pPr>
    </w:p>
    <w:p w14:paraId="5E0566B6" w14:textId="77777777" w:rsidR="004837FF" w:rsidRPr="003F2609" w:rsidRDefault="004837FF" w:rsidP="004837FF">
      <w:pPr>
        <w:widowControl w:val="0"/>
        <w:autoSpaceDE w:val="0"/>
        <w:autoSpaceDN w:val="0"/>
        <w:adjustRightInd w:val="0"/>
        <w:spacing w:line="360" w:lineRule="auto"/>
        <w:rPr>
          <w:rFonts w:ascii="Helvetica" w:hAnsi="Helvetica" w:cs="Helvetica"/>
          <w:b/>
          <w:sz w:val="22"/>
          <w:szCs w:val="22"/>
          <w:u w:val="single"/>
        </w:rPr>
      </w:pPr>
      <w:r w:rsidRPr="003F2609">
        <w:rPr>
          <w:rFonts w:ascii="Helvetica" w:hAnsi="Helvetica" w:cs="Helvetica"/>
          <w:b/>
          <w:sz w:val="22"/>
          <w:szCs w:val="22"/>
          <w:u w:val="single"/>
        </w:rPr>
        <w:t xml:space="preserve">Repeating self </w:t>
      </w:r>
      <w:r w:rsidRPr="003F2609">
        <w:rPr>
          <w:rFonts w:ascii="Helvetica" w:hAnsi="Helvetica" w:cs="Helvetica"/>
          <w:b/>
          <w:sz w:val="22"/>
          <w:szCs w:val="22"/>
          <w:u w:val="single"/>
        </w:rPr>
        <w:sym w:font="Wingdings" w:char="F0E0"/>
      </w:r>
      <w:r w:rsidRPr="003F2609">
        <w:rPr>
          <w:rFonts w:ascii="Helvetica" w:hAnsi="Helvetica" w:cs="Helvetica"/>
          <w:b/>
          <w:sz w:val="22"/>
          <w:szCs w:val="22"/>
          <w:u w:val="single"/>
        </w:rPr>
        <w:t xml:space="preserve"> </w:t>
      </w:r>
      <w:proofErr w:type="gramStart"/>
      <w:r w:rsidRPr="003F2609">
        <w:rPr>
          <w:rFonts w:ascii="Helvetica" w:hAnsi="Helvetica" w:cs="Helvetica"/>
          <w:b/>
          <w:sz w:val="22"/>
          <w:szCs w:val="22"/>
          <w:u w:val="single"/>
        </w:rPr>
        <w:t>Increased</w:t>
      </w:r>
      <w:proofErr w:type="gramEnd"/>
      <w:r w:rsidRPr="003F2609">
        <w:rPr>
          <w:rFonts w:ascii="Helvetica" w:hAnsi="Helvetica" w:cs="Helvetica"/>
          <w:b/>
          <w:sz w:val="22"/>
          <w:szCs w:val="22"/>
          <w:u w:val="single"/>
        </w:rPr>
        <w:t xml:space="preserve"> certainty</w:t>
      </w:r>
    </w:p>
    <w:p w14:paraId="10424D5B"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r w:rsidRPr="000A702A">
        <w:rPr>
          <w:rFonts w:ascii="Helvetica" w:hAnsi="Helvetica" w:cs="Helvetica"/>
          <w:sz w:val="22"/>
          <w:szCs w:val="22"/>
        </w:rPr>
        <w:t xml:space="preserve">As indicated in </w:t>
      </w:r>
      <w:proofErr w:type="spellStart"/>
      <w:r w:rsidRPr="000A702A">
        <w:rPr>
          <w:rFonts w:ascii="Helvetica" w:hAnsi="Helvetica" w:cs="Helvetica"/>
          <w:sz w:val="22"/>
          <w:szCs w:val="22"/>
        </w:rPr>
        <w:t>Tormala</w:t>
      </w:r>
      <w:proofErr w:type="spellEnd"/>
      <w:r w:rsidRPr="000A702A">
        <w:rPr>
          <w:rFonts w:ascii="Helvetica" w:hAnsi="Helvetica" w:cs="Helvetica"/>
          <w:sz w:val="22"/>
          <w:szCs w:val="22"/>
        </w:rPr>
        <w:t xml:space="preserve"> and Rucker’s</w:t>
      </w:r>
      <w:r>
        <w:rPr>
          <w:rFonts w:ascii="Helvetica" w:hAnsi="Helvetica" w:cs="Helvetica"/>
          <w:sz w:val="22"/>
          <w:szCs w:val="22"/>
        </w:rPr>
        <w:t xml:space="preserve"> (2007)</w:t>
      </w:r>
      <w:r w:rsidRPr="000A702A">
        <w:rPr>
          <w:rFonts w:ascii="Helvetica" w:hAnsi="Helvetica" w:cs="Helvetica"/>
          <w:sz w:val="22"/>
          <w:szCs w:val="22"/>
        </w:rPr>
        <w:t xml:space="preserve"> review of attitude certainty, repeating one’s attitude to others has been shown to increase attitude certainty (p. 471).</w:t>
      </w:r>
      <w:r>
        <w:rPr>
          <w:rFonts w:ascii="Helvetica" w:hAnsi="Helvetica" w:cs="Helvetica"/>
          <w:sz w:val="22"/>
          <w:szCs w:val="22"/>
        </w:rPr>
        <w:t xml:space="preserve"> </w:t>
      </w:r>
    </w:p>
    <w:p w14:paraId="5A9E4B7D" w14:textId="77777777" w:rsidR="004837FF" w:rsidRPr="00E052E1" w:rsidRDefault="004837FF" w:rsidP="004837FF">
      <w:pPr>
        <w:rPr>
          <w:rFonts w:ascii="Helvetica" w:hAnsi="Helvetica" w:cs="Helvetica"/>
          <w:sz w:val="22"/>
          <w:szCs w:val="22"/>
        </w:rPr>
      </w:pPr>
      <w:r w:rsidRPr="00E052E1">
        <w:rPr>
          <w:rFonts w:ascii="Helvetica" w:hAnsi="Helvetica" w:cs="Helvetica"/>
          <w:sz w:val="22"/>
          <w:szCs w:val="22"/>
        </w:rPr>
        <w:t>"</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reasoned that … repeated expression might increase feelings of attitude clarity but not correctness as repeatedly expressing the same attitude should facilitate the subjective sense that one knows what one’s attitude on a topic is without making that attitude seem any more correct or valid." (p. 483)</w:t>
      </w:r>
    </w:p>
    <w:p w14:paraId="05C2D36E"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p>
    <w:p w14:paraId="1E35CE59"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r w:rsidRPr="00E052E1">
        <w:rPr>
          <w:rFonts w:ascii="Helvetica" w:hAnsi="Helvetica" w:cs="Helvetica"/>
          <w:sz w:val="22"/>
          <w:szCs w:val="22"/>
        </w:rPr>
        <w:t>"</w:t>
      </w:r>
      <w:proofErr w:type="gramStart"/>
      <w:r w:rsidRPr="00E052E1">
        <w:rPr>
          <w:rFonts w:ascii="Helvetica" w:hAnsi="Helvetica" w:cs="Helvetica"/>
          <w:sz w:val="22"/>
          <w:szCs w:val="22"/>
        </w:rPr>
        <w:t>repeated</w:t>
      </w:r>
      <w:proofErr w:type="gramEnd"/>
      <w:r w:rsidRPr="00E052E1">
        <w:rPr>
          <w:rFonts w:ascii="Helvetica" w:hAnsi="Helvetica" w:cs="Helvetica"/>
          <w:sz w:val="22"/>
          <w:szCs w:val="22"/>
        </w:rPr>
        <w:t xml:space="preserve"> attitude expression, for instance, affects attitude certainty but not attitude ambivalence (</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2007)." (p. 485)</w:t>
      </w:r>
    </w:p>
    <w:p w14:paraId="0A301E69"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p>
    <w:p w14:paraId="730B5FBC"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p>
    <w:p w14:paraId="7A43046F" w14:textId="77777777" w:rsidR="00D01490" w:rsidRDefault="00D01490" w:rsidP="006E4950">
      <w:pPr>
        <w:widowControl w:val="0"/>
        <w:autoSpaceDE w:val="0"/>
        <w:autoSpaceDN w:val="0"/>
        <w:adjustRightInd w:val="0"/>
        <w:spacing w:line="360" w:lineRule="auto"/>
        <w:rPr>
          <w:rFonts w:ascii="Helvetica" w:hAnsi="Helvetica" w:cs="Helvetica"/>
          <w:sz w:val="22"/>
          <w:szCs w:val="22"/>
        </w:rPr>
      </w:pPr>
    </w:p>
    <w:p w14:paraId="6EEA60E5"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r w:rsidRPr="003F2609">
        <w:rPr>
          <w:rFonts w:ascii="Helvetica" w:hAnsi="Helvetica" w:cs="Helvetica"/>
          <w:b/>
          <w:sz w:val="22"/>
          <w:szCs w:val="22"/>
          <w:u w:val="single"/>
        </w:rPr>
        <w:t>Increased certainty</w:t>
      </w:r>
      <w:r>
        <w:rPr>
          <w:rFonts w:ascii="Helvetica" w:hAnsi="Helvetica" w:cs="Helvetica"/>
          <w:b/>
          <w:sz w:val="22"/>
          <w:szCs w:val="22"/>
          <w:u w:val="single"/>
        </w:rPr>
        <w:t xml:space="preserve"> </w:t>
      </w:r>
      <w:r w:rsidRPr="003F2609">
        <w:rPr>
          <w:rFonts w:ascii="Helvetica" w:hAnsi="Helvetica" w:cs="Helvetica"/>
          <w:b/>
          <w:sz w:val="22"/>
          <w:szCs w:val="22"/>
          <w:u w:val="single"/>
        </w:rPr>
        <w:sym w:font="Wingdings" w:char="F0E0"/>
      </w:r>
      <w:r>
        <w:rPr>
          <w:rFonts w:ascii="Helvetica" w:hAnsi="Helvetica" w:cs="Helvetica"/>
          <w:b/>
          <w:sz w:val="22"/>
          <w:szCs w:val="22"/>
          <w:u w:val="single"/>
        </w:rPr>
        <w:t xml:space="preserve"> </w:t>
      </w:r>
      <w:proofErr w:type="gramStart"/>
      <w:r>
        <w:rPr>
          <w:rFonts w:ascii="Helvetica" w:hAnsi="Helvetica" w:cs="Helvetica"/>
          <w:b/>
          <w:sz w:val="22"/>
          <w:szCs w:val="22"/>
          <w:u w:val="single"/>
        </w:rPr>
        <w:t>Less</w:t>
      </w:r>
      <w:proofErr w:type="gramEnd"/>
      <w:r>
        <w:rPr>
          <w:rFonts w:ascii="Helvetica" w:hAnsi="Helvetica" w:cs="Helvetica"/>
          <w:b/>
          <w:sz w:val="22"/>
          <w:szCs w:val="22"/>
          <w:u w:val="single"/>
        </w:rPr>
        <w:t xml:space="preserve"> willing to listen to new info and/or change</w:t>
      </w:r>
    </w:p>
    <w:p w14:paraId="30942EB3"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r w:rsidRPr="0050626B">
        <w:rPr>
          <w:rFonts w:ascii="Helvetica" w:hAnsi="Helvetica" w:cs="Helvetica"/>
          <w:sz w:val="22"/>
          <w:szCs w:val="22"/>
        </w:rPr>
        <w:t>"…</w:t>
      </w:r>
      <w:proofErr w:type="gramStart"/>
      <w:r w:rsidRPr="0050626B">
        <w:rPr>
          <w:rFonts w:ascii="Helvetica" w:hAnsi="Helvetica" w:cs="Helvetica"/>
          <w:sz w:val="22"/>
          <w:szCs w:val="22"/>
        </w:rPr>
        <w:t>attitudes</w:t>
      </w:r>
      <w:proofErr w:type="gramEnd"/>
      <w:r w:rsidRPr="0050626B">
        <w:rPr>
          <w:rFonts w:ascii="Helvetica" w:hAnsi="Helvetica" w:cs="Helvetica"/>
          <w:sz w:val="22"/>
          <w:szCs w:val="22"/>
        </w:rPr>
        <w:t xml:space="preserve"> held with high certainty are more likely than attitudes held with low certainty to resist persuasive attacks or other influence attempts (…)." (p. 473)</w:t>
      </w:r>
    </w:p>
    <w:p w14:paraId="3FD04618"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r w:rsidRPr="000E2CC7">
        <w:rPr>
          <w:rFonts w:ascii="Helvetica" w:hAnsi="Helvetica" w:cs="Helvetica"/>
          <w:sz w:val="22"/>
          <w:szCs w:val="22"/>
        </w:rPr>
        <w:t>"</w:t>
      </w:r>
      <w:proofErr w:type="gramStart"/>
      <w:r w:rsidRPr="000E2CC7">
        <w:rPr>
          <w:rFonts w:ascii="Helvetica" w:hAnsi="Helvetica" w:cs="Helvetica"/>
          <w:sz w:val="22"/>
          <w:szCs w:val="22"/>
        </w:rPr>
        <w:t>attitudes</w:t>
      </w:r>
      <w:proofErr w:type="gramEnd"/>
      <w:r w:rsidRPr="000E2CC7">
        <w:rPr>
          <w:rFonts w:ascii="Helvetica" w:hAnsi="Helvetica" w:cs="Helvetica"/>
          <w:sz w:val="22"/>
          <w:szCs w:val="22"/>
        </w:rPr>
        <w:t xml:space="preserve"> held with greater certainty are more persistent over time than attitudes held with less certainty (</w:t>
      </w:r>
      <w:proofErr w:type="spellStart"/>
      <w:r w:rsidRPr="000E2CC7">
        <w:rPr>
          <w:rFonts w:ascii="Helvetica" w:hAnsi="Helvetica" w:cs="Helvetica"/>
          <w:sz w:val="22"/>
          <w:szCs w:val="22"/>
        </w:rPr>
        <w:t>Bassili</w:t>
      </w:r>
      <w:proofErr w:type="spellEnd"/>
      <w:r w:rsidRPr="000E2CC7">
        <w:rPr>
          <w:rFonts w:ascii="Helvetica" w:hAnsi="Helvetica" w:cs="Helvetica"/>
          <w:sz w:val="22"/>
          <w:szCs w:val="22"/>
        </w:rPr>
        <w:t xml:space="preserve">, 1996; see also </w:t>
      </w:r>
      <w:proofErr w:type="spellStart"/>
      <w:r w:rsidRPr="000E2CC7">
        <w:rPr>
          <w:rFonts w:ascii="Helvetica" w:hAnsi="Helvetica" w:cs="Helvetica"/>
          <w:sz w:val="22"/>
          <w:szCs w:val="22"/>
        </w:rPr>
        <w:t>Bizer</w:t>
      </w:r>
      <w:proofErr w:type="spellEnd"/>
      <w:r w:rsidRPr="000E2CC7">
        <w:rPr>
          <w:rFonts w:ascii="Helvetica" w:hAnsi="Helvetica" w:cs="Helvetica"/>
          <w:sz w:val="22"/>
          <w:szCs w:val="22"/>
        </w:rPr>
        <w:t xml:space="preserve"> et al., 2006)." (p. 474)</w:t>
      </w:r>
    </w:p>
    <w:p w14:paraId="341DE1FC"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r w:rsidRPr="0050626B">
        <w:rPr>
          <w:rFonts w:ascii="Helvetica" w:hAnsi="Helvetica" w:cs="Helvetica"/>
          <w:sz w:val="22"/>
          <w:szCs w:val="22"/>
        </w:rPr>
        <w:t>"</w:t>
      </w:r>
      <w:proofErr w:type="gramStart"/>
      <w:r w:rsidRPr="0050626B">
        <w:rPr>
          <w:rFonts w:ascii="Helvetica" w:hAnsi="Helvetica" w:cs="Helvetica"/>
          <w:sz w:val="22"/>
          <w:szCs w:val="22"/>
        </w:rPr>
        <w:t>high</w:t>
      </w:r>
      <w:proofErr w:type="gramEnd"/>
      <w:r w:rsidRPr="0050626B">
        <w:rPr>
          <w:rFonts w:ascii="Helvetica" w:hAnsi="Helvetica" w:cs="Helvetica"/>
          <w:sz w:val="22"/>
          <w:szCs w:val="22"/>
        </w:rPr>
        <w:t xml:space="preserve"> certainty tends to be associated with decreased information processing activity compared to low certainty (Edwards, 2003; </w:t>
      </w:r>
      <w:proofErr w:type="spellStart"/>
      <w:r w:rsidRPr="0050626B">
        <w:rPr>
          <w:rFonts w:ascii="Helvetica" w:hAnsi="Helvetica" w:cs="Helvetica"/>
          <w:sz w:val="22"/>
          <w:szCs w:val="22"/>
        </w:rPr>
        <w:t>Tiedens</w:t>
      </w:r>
      <w:proofErr w:type="spellEnd"/>
      <w:r w:rsidRPr="0050626B">
        <w:rPr>
          <w:rFonts w:ascii="Helvetica" w:hAnsi="Helvetica" w:cs="Helvetica"/>
          <w:sz w:val="22"/>
          <w:szCs w:val="22"/>
        </w:rPr>
        <w:t xml:space="preserve"> &amp; Linton, 2001; Weary &amp; Jacobson, 1997)." (p. 474)</w:t>
      </w:r>
    </w:p>
    <w:p w14:paraId="79733D29"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"Conversely, uncertainty indicates that people do not have sufficient knowledge, and scrutinizing additional information offers one way to acquire knowledge and restore or establish certainty." (p. 474)</w:t>
      </w:r>
    </w:p>
    <w:p w14:paraId="18BEE881" w14:textId="77777777" w:rsidR="004837FF" w:rsidRDefault="004837FF" w:rsidP="006E4950">
      <w:pPr>
        <w:widowControl w:val="0"/>
        <w:autoSpaceDE w:val="0"/>
        <w:autoSpaceDN w:val="0"/>
        <w:adjustRightInd w:val="0"/>
        <w:spacing w:line="360" w:lineRule="auto"/>
        <w:rPr>
          <w:rFonts w:ascii="Helvetica" w:hAnsi="Helvetica" w:cs="Helvetica"/>
          <w:sz w:val="22"/>
          <w:szCs w:val="22"/>
        </w:rPr>
      </w:pPr>
    </w:p>
    <w:p w14:paraId="33F4DA64"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Social consensus/similar attitudes</w:t>
      </w:r>
    </w:p>
    <w:p w14:paraId="536B09F7"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proofErr w:type="spellStart"/>
      <w:r w:rsidRPr="00265443">
        <w:rPr>
          <w:rFonts w:ascii="Helvetica" w:hAnsi="Helvetica" w:cs="Helvetica"/>
          <w:sz w:val="22"/>
          <w:szCs w:val="22"/>
        </w:rPr>
        <w:t>Tormala</w:t>
      </w:r>
      <w:proofErr w:type="spellEnd"/>
      <w:r w:rsidRPr="00265443">
        <w:rPr>
          <w:rFonts w:ascii="Helvetica" w:hAnsi="Helvetica" w:cs="Helvetica"/>
          <w:sz w:val="22"/>
          <w:szCs w:val="22"/>
        </w:rPr>
        <w:t xml:space="preserve"> &amp; Rucker (2007) noted/observed/pointed out/summarized/concluded based on </w:t>
      </w:r>
      <w:proofErr w:type="gramStart"/>
      <w:r w:rsidRPr="00265443">
        <w:rPr>
          <w:rFonts w:ascii="Helvetica" w:hAnsi="Helvetica" w:cs="Helvetica"/>
          <w:sz w:val="22"/>
          <w:szCs w:val="22"/>
        </w:rPr>
        <w:t>their</w:t>
      </w:r>
      <w:proofErr w:type="gramEnd"/>
      <w:r w:rsidRPr="00265443">
        <w:rPr>
          <w:rFonts w:ascii="Helvetica" w:hAnsi="Helvetica" w:cs="Helvetica"/>
          <w:sz w:val="22"/>
          <w:szCs w:val="22"/>
        </w:rPr>
        <w:t xml:space="preserve"> research that…. People tend to be more certain of their attitudes when they believe other people hold similar attitudes. This may be because "attitude consensus, or perceived social support for one’s attitude," (p</w:t>
      </w:r>
      <w:proofErr w:type="gramStart"/>
      <w:r w:rsidRPr="00265443">
        <w:rPr>
          <w:rFonts w:ascii="Helvetica" w:hAnsi="Helvetica" w:cs="Helvetica"/>
          <w:sz w:val="22"/>
          <w:szCs w:val="22"/>
        </w:rPr>
        <w:t>. ?</w:t>
      </w:r>
      <w:proofErr w:type="gramEnd"/>
      <w:r w:rsidRPr="00265443">
        <w:rPr>
          <w:rFonts w:ascii="Helvetica" w:hAnsi="Helvetica" w:cs="Helvetica"/>
          <w:sz w:val="22"/>
          <w:szCs w:val="22"/>
        </w:rPr>
        <w:t>??), [also referred to as "social consensus" (p. 472) or "response similarity" (p. 480)] "is thought to signal that all the evidence points to the same attitude, which boosts attitude certainty if one holds that attitude oneself." (</w:t>
      </w:r>
      <w:proofErr w:type="gramStart"/>
      <w:r w:rsidRPr="00265443">
        <w:rPr>
          <w:rFonts w:ascii="Helvetica" w:hAnsi="Helvetica" w:cs="Helvetica"/>
          <w:sz w:val="22"/>
          <w:szCs w:val="22"/>
        </w:rPr>
        <w:t>pp</w:t>
      </w:r>
      <w:proofErr w:type="gramEnd"/>
      <w:r w:rsidRPr="00265443">
        <w:rPr>
          <w:rFonts w:ascii="Helvetica" w:hAnsi="Helvetica" w:cs="Helvetica"/>
          <w:sz w:val="22"/>
          <w:szCs w:val="22"/>
        </w:rPr>
        <w:t>. 472-473) …"In essence, people infer validity from social consensus" (p. 472)</w:t>
      </w:r>
    </w:p>
    <w:p w14:paraId="4C6A2830"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p>
    <w:p w14:paraId="1F94A304"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r w:rsidRPr="00351BFE">
        <w:rPr>
          <w:rFonts w:ascii="Helvetica" w:hAnsi="Helvetica" w:cs="Helvetica"/>
          <w:sz w:val="22"/>
          <w:szCs w:val="22"/>
        </w:rPr>
        <w:t>"When one’s own response matches (mismatches) the responses of others, one forms more positive (negative) response appraisals, producing higher (lower) levels of attitude certainty." (</w:t>
      </w:r>
      <w:proofErr w:type="spellStart"/>
      <w:r w:rsidRPr="000A702A">
        <w:rPr>
          <w:rFonts w:ascii="Helvetica" w:hAnsi="Helvetica" w:cs="Helvetica"/>
          <w:sz w:val="22"/>
          <w:szCs w:val="22"/>
        </w:rPr>
        <w:t>Tormala</w:t>
      </w:r>
      <w:proofErr w:type="spellEnd"/>
      <w:r w:rsidRPr="000A702A">
        <w:rPr>
          <w:rFonts w:ascii="Helvetica" w:hAnsi="Helvetica" w:cs="Helvetica"/>
          <w:sz w:val="22"/>
          <w:szCs w:val="22"/>
        </w:rPr>
        <w:t xml:space="preserve"> </w:t>
      </w:r>
      <w:r>
        <w:rPr>
          <w:rFonts w:ascii="Helvetica" w:hAnsi="Helvetica" w:cs="Helvetica"/>
          <w:sz w:val="22"/>
          <w:szCs w:val="22"/>
        </w:rPr>
        <w:t>&amp;</w:t>
      </w:r>
      <w:r w:rsidRPr="000A702A">
        <w:rPr>
          <w:rFonts w:ascii="Helvetica" w:hAnsi="Helvetica" w:cs="Helvetica"/>
          <w:sz w:val="22"/>
          <w:szCs w:val="22"/>
        </w:rPr>
        <w:t xml:space="preserve"> Rucker, 2007</w:t>
      </w:r>
      <w:r>
        <w:rPr>
          <w:rFonts w:ascii="Helvetica" w:hAnsi="Helvetica" w:cs="Helvetica"/>
          <w:sz w:val="22"/>
          <w:szCs w:val="22"/>
        </w:rPr>
        <w:t xml:space="preserve">, </w:t>
      </w:r>
      <w:r w:rsidRPr="00351BFE">
        <w:rPr>
          <w:rFonts w:ascii="Helvetica" w:hAnsi="Helvetica" w:cs="Helvetica"/>
          <w:sz w:val="22"/>
          <w:szCs w:val="22"/>
        </w:rPr>
        <w:t>pp. 480-481)</w:t>
      </w:r>
    </w:p>
    <w:p w14:paraId="243E814F"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p>
    <w:p w14:paraId="0CF377AA" w14:textId="77777777" w:rsidR="004837FF" w:rsidRPr="00E052E1" w:rsidRDefault="004837FF" w:rsidP="004837FF">
      <w:pPr>
        <w:rPr>
          <w:rFonts w:ascii="Helvetica" w:hAnsi="Helvetica" w:cs="Helvetica"/>
          <w:sz w:val="22"/>
          <w:szCs w:val="22"/>
        </w:rPr>
      </w:pPr>
      <w:r w:rsidRPr="00E052E1">
        <w:rPr>
          <w:rFonts w:ascii="Helvetica" w:hAnsi="Helvetica" w:cs="Helvetica"/>
          <w:sz w:val="22"/>
          <w:szCs w:val="22"/>
        </w:rPr>
        <w:t>"</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reasoned that … attitude consensus, or perceived social support for one’s attitude, might influence feelings of attitude correctness but not clarity. The rationale in this case is that believing that other individuals share one’s attitude should bolster one’s sense that that attitude is valid or justified, without making it seem any more one’s own." (p. 483)</w:t>
      </w:r>
    </w:p>
    <w:p w14:paraId="780E1D91" w14:textId="77777777" w:rsidR="00D01490" w:rsidRDefault="00D01490" w:rsidP="006E4950">
      <w:pPr>
        <w:widowControl w:val="0"/>
        <w:autoSpaceDE w:val="0"/>
        <w:autoSpaceDN w:val="0"/>
        <w:adjustRightInd w:val="0"/>
        <w:spacing w:line="360" w:lineRule="auto"/>
        <w:rPr>
          <w:rFonts w:ascii="Helvetica" w:hAnsi="Helvetica" w:cs="Helvetica"/>
          <w:sz w:val="22"/>
          <w:szCs w:val="22"/>
        </w:rPr>
      </w:pPr>
    </w:p>
    <w:p w14:paraId="50913EA2" w14:textId="77777777" w:rsidR="00D01490" w:rsidRDefault="00D01490" w:rsidP="006E4950">
      <w:pPr>
        <w:widowControl w:val="0"/>
        <w:autoSpaceDE w:val="0"/>
        <w:autoSpaceDN w:val="0"/>
        <w:adjustRightInd w:val="0"/>
        <w:spacing w:line="360" w:lineRule="auto"/>
        <w:rPr>
          <w:rFonts w:ascii="Helvetica" w:hAnsi="Helvetica" w:cs="Helvetica"/>
          <w:sz w:val="22"/>
          <w:szCs w:val="22"/>
        </w:rPr>
      </w:pPr>
    </w:p>
    <w:p w14:paraId="3B35542A" w14:textId="77777777" w:rsidR="004837FF" w:rsidRPr="003F2609" w:rsidRDefault="004837FF" w:rsidP="004837FF">
      <w:pPr>
        <w:widowControl w:val="0"/>
        <w:autoSpaceDE w:val="0"/>
        <w:autoSpaceDN w:val="0"/>
        <w:adjustRightInd w:val="0"/>
        <w:spacing w:line="360" w:lineRule="auto"/>
        <w:rPr>
          <w:rFonts w:ascii="Helvetica" w:hAnsi="Helvetica" w:cs="Helvetica"/>
          <w:b/>
          <w:sz w:val="22"/>
          <w:szCs w:val="22"/>
          <w:u w:val="single"/>
        </w:rPr>
      </w:pPr>
      <w:r w:rsidRPr="003F2609">
        <w:rPr>
          <w:rFonts w:ascii="Helvetica" w:hAnsi="Helvetica" w:cs="Helvetica"/>
          <w:b/>
          <w:sz w:val="22"/>
          <w:szCs w:val="22"/>
          <w:u w:val="single"/>
        </w:rPr>
        <w:t>Talking to others</w:t>
      </w:r>
      <w:r>
        <w:rPr>
          <w:rFonts w:ascii="Helvetica" w:hAnsi="Helvetica" w:cs="Helvetica"/>
          <w:b/>
          <w:sz w:val="22"/>
          <w:szCs w:val="22"/>
          <w:u w:val="single"/>
        </w:rPr>
        <w:t xml:space="preserve"> / Getting infected</w:t>
      </w:r>
      <w:r w:rsidRPr="003F2609">
        <w:rPr>
          <w:rFonts w:ascii="Helvetica" w:hAnsi="Helvetica" w:cs="Helvetica"/>
          <w:b/>
          <w:sz w:val="22"/>
          <w:szCs w:val="22"/>
          <w:u w:val="single"/>
        </w:rPr>
        <w:t>:</w:t>
      </w:r>
    </w:p>
    <w:p w14:paraId="07EA9A7D" w14:textId="77777777" w:rsidR="004837FF" w:rsidRDefault="004837FF" w:rsidP="004837F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As </w:t>
      </w:r>
      <w:proofErr w:type="spellStart"/>
      <w:r>
        <w:rPr>
          <w:rFonts w:ascii="Helvetica" w:hAnsi="Helvetica" w:cs="Helvetica"/>
          <w:sz w:val="22"/>
          <w:szCs w:val="22"/>
        </w:rPr>
        <w:t>Tormala</w:t>
      </w:r>
      <w:proofErr w:type="spellEnd"/>
      <w:r>
        <w:rPr>
          <w:rFonts w:ascii="Helvetica" w:hAnsi="Helvetica" w:cs="Helvetica"/>
          <w:sz w:val="22"/>
          <w:szCs w:val="22"/>
        </w:rPr>
        <w:t xml:space="preserve"> and Rucker summarized/noted through their review of literature, </w:t>
      </w:r>
      <w:r w:rsidRPr="000A702A">
        <w:rPr>
          <w:rFonts w:ascii="Helvetica" w:hAnsi="Helvetica" w:cs="Helvetica"/>
          <w:sz w:val="22"/>
          <w:szCs w:val="22"/>
        </w:rPr>
        <w:t xml:space="preserve">"people tend to be more certain of their attitudes when those attitudes are formed </w:t>
      </w:r>
      <w:r>
        <w:rPr>
          <w:rFonts w:ascii="Helvetica" w:hAnsi="Helvetica" w:cs="Helvetica"/>
          <w:sz w:val="22"/>
          <w:szCs w:val="22"/>
        </w:rPr>
        <w:t>t</w:t>
      </w:r>
      <w:r w:rsidRPr="000A702A">
        <w:rPr>
          <w:rFonts w:ascii="Helvetica" w:hAnsi="Helvetica" w:cs="Helvetica"/>
          <w:sz w:val="22"/>
          <w:szCs w:val="22"/>
        </w:rPr>
        <w:t>hrough direct (e.g., first hand interactions) rather than indirect (e.g., second hand</w:t>
      </w:r>
      <w:r>
        <w:rPr>
          <w:rFonts w:ascii="Helvetica" w:hAnsi="Helvetica" w:cs="Helvetica"/>
          <w:sz w:val="22"/>
          <w:szCs w:val="22"/>
        </w:rPr>
        <w:t xml:space="preserve"> viewing or reading) experience.” </w:t>
      </w:r>
      <w:r w:rsidRPr="000A702A">
        <w:rPr>
          <w:rFonts w:ascii="Helvetica" w:hAnsi="Helvetica" w:cs="Helvetica"/>
          <w:sz w:val="22"/>
          <w:szCs w:val="22"/>
        </w:rPr>
        <w:t>(</w:t>
      </w:r>
      <w:proofErr w:type="spellStart"/>
      <w:r w:rsidRPr="000A702A">
        <w:rPr>
          <w:rFonts w:ascii="Helvetica" w:hAnsi="Helvetica" w:cs="Helvetica"/>
          <w:sz w:val="22"/>
          <w:szCs w:val="22"/>
        </w:rPr>
        <w:t>Tormala</w:t>
      </w:r>
      <w:proofErr w:type="spellEnd"/>
      <w:r w:rsidRPr="000A702A">
        <w:rPr>
          <w:rFonts w:ascii="Helvetica" w:hAnsi="Helvetica" w:cs="Helvetica"/>
          <w:sz w:val="22"/>
          <w:szCs w:val="22"/>
        </w:rPr>
        <w:t xml:space="preserve"> </w:t>
      </w:r>
      <w:r>
        <w:rPr>
          <w:rFonts w:ascii="Helvetica" w:hAnsi="Helvetica" w:cs="Helvetica"/>
          <w:sz w:val="22"/>
          <w:szCs w:val="22"/>
        </w:rPr>
        <w:t>&amp;</w:t>
      </w:r>
      <w:r w:rsidRPr="000A702A">
        <w:rPr>
          <w:rFonts w:ascii="Helvetica" w:hAnsi="Helvetica" w:cs="Helvetica"/>
          <w:sz w:val="22"/>
          <w:szCs w:val="22"/>
        </w:rPr>
        <w:t xml:space="preserve"> Rucker, 2007, pp. 470-471)</w:t>
      </w:r>
    </w:p>
    <w:p w14:paraId="6FA6CA83"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2E74D05C" w14:textId="77777777" w:rsidR="00D01490" w:rsidRDefault="00D01490" w:rsidP="006E4950">
      <w:pPr>
        <w:widowControl w:val="0"/>
        <w:autoSpaceDE w:val="0"/>
        <w:autoSpaceDN w:val="0"/>
        <w:adjustRightInd w:val="0"/>
        <w:spacing w:line="360" w:lineRule="auto"/>
        <w:rPr>
          <w:rFonts w:ascii="Helvetica" w:hAnsi="Helvetica" w:cs="Helvetica"/>
          <w:sz w:val="22"/>
          <w:szCs w:val="22"/>
        </w:rPr>
      </w:pPr>
    </w:p>
    <w:p w14:paraId="4C9421A9" w14:textId="77777777" w:rsidR="00D01490" w:rsidRPr="0050626B" w:rsidRDefault="00D01490" w:rsidP="00D01490">
      <w:pPr>
        <w:widowControl w:val="0"/>
        <w:autoSpaceDE w:val="0"/>
        <w:autoSpaceDN w:val="0"/>
        <w:adjustRightInd w:val="0"/>
        <w:spacing w:line="360" w:lineRule="auto"/>
        <w:rPr>
          <w:rFonts w:ascii="Helvetica" w:hAnsi="Helvetica" w:cs="Helvetica"/>
          <w:b/>
          <w:sz w:val="22"/>
          <w:szCs w:val="22"/>
          <w:u w:val="single"/>
        </w:rPr>
      </w:pPr>
      <w:r w:rsidRPr="0050626B">
        <w:rPr>
          <w:rFonts w:ascii="Helvetica" w:hAnsi="Helvetica" w:cs="Helvetica"/>
          <w:b/>
          <w:sz w:val="22"/>
          <w:szCs w:val="22"/>
          <w:u w:val="single"/>
        </w:rPr>
        <w:t>Formula:</w:t>
      </w:r>
    </w:p>
    <w:p w14:paraId="69DC3B64" w14:textId="77777777" w:rsidR="00D01490" w:rsidRPr="00CF4F87" w:rsidRDefault="00D01490" w:rsidP="00D01490">
      <w:pPr>
        <w:pStyle w:val="ListParagraph"/>
        <w:widowControl w:val="0"/>
        <w:numPr>
          <w:ilvl w:val="0"/>
          <w:numId w:val="11"/>
        </w:numPr>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w:t>
      </w:r>
      <w:proofErr w:type="gramStart"/>
      <w:r w:rsidRPr="00CF4F87">
        <w:rPr>
          <w:rFonts w:ascii="Helvetica" w:hAnsi="Helvetica" w:cs="Helvetica"/>
          <w:sz w:val="22"/>
          <w:szCs w:val="22"/>
        </w:rPr>
        <w:t>univalent</w:t>
      </w:r>
      <w:proofErr w:type="gramEnd"/>
      <w:r w:rsidRPr="00CF4F87">
        <w:rPr>
          <w:rFonts w:ascii="Helvetica" w:hAnsi="Helvetica" w:cs="Helvetica"/>
          <w:sz w:val="22"/>
          <w:szCs w:val="22"/>
        </w:rPr>
        <w:t xml:space="preserve"> attitudes tend to be more resistant to persuasive attack (…) and more predictive of attitude-relevant behavior (…) than their ambivalent counterparts." (p. 485)</w:t>
      </w:r>
    </w:p>
    <w:p w14:paraId="40DF53DA" w14:textId="77777777" w:rsidR="00D01490" w:rsidRPr="00CF4F87" w:rsidRDefault="00D01490" w:rsidP="00D01490">
      <w:pPr>
        <w:pStyle w:val="ListParagraph"/>
        <w:widowControl w:val="0"/>
        <w:numPr>
          <w:ilvl w:val="0"/>
          <w:numId w:val="11"/>
        </w:numPr>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"Participants’ attitudes were more resistant to this attack when they were high rather than low in clarity, as well as when they were high rather than low in correctness." (p. 484)</w:t>
      </w:r>
    </w:p>
    <w:p w14:paraId="52A0BAF2" w14:textId="77777777" w:rsidR="00D01490" w:rsidRPr="00CF4F87" w:rsidRDefault="00D01490" w:rsidP="00D01490">
      <w:pPr>
        <w:pStyle w:val="ListParagraph"/>
        <w:widowControl w:val="0"/>
        <w:numPr>
          <w:ilvl w:val="0"/>
          <w:numId w:val="11"/>
        </w:numPr>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w:t>
      </w:r>
      <w:proofErr w:type="gramStart"/>
      <w:r w:rsidRPr="00CF4F87">
        <w:rPr>
          <w:rFonts w:ascii="Helvetica" w:hAnsi="Helvetica" w:cs="Helvetica"/>
          <w:sz w:val="22"/>
          <w:szCs w:val="22"/>
        </w:rPr>
        <w:t>perhaps</w:t>
      </w:r>
      <w:proofErr w:type="gramEnd"/>
      <w:r w:rsidRPr="00CF4F87">
        <w:rPr>
          <w:rFonts w:ascii="Helvetica" w:hAnsi="Helvetica" w:cs="Helvetica"/>
          <w:sz w:val="22"/>
          <w:szCs w:val="22"/>
        </w:rPr>
        <w:t xml:space="preserve"> people become more certain of their newly changed attitudes when they believe those attitudes have been changed by strong, and thus valid, arguments." (p. 478)</w:t>
      </w:r>
    </w:p>
    <w:p w14:paraId="526A2181" w14:textId="77777777" w:rsidR="00D01490" w:rsidRDefault="00D01490" w:rsidP="006E4950">
      <w:pPr>
        <w:widowControl w:val="0"/>
        <w:autoSpaceDE w:val="0"/>
        <w:autoSpaceDN w:val="0"/>
        <w:adjustRightInd w:val="0"/>
        <w:spacing w:line="360" w:lineRule="auto"/>
        <w:rPr>
          <w:rFonts w:ascii="Helvetica" w:hAnsi="Helvetica" w:cs="Helvetica"/>
          <w:sz w:val="22"/>
          <w:szCs w:val="22"/>
        </w:rPr>
      </w:pPr>
    </w:p>
    <w:p w14:paraId="2C9665A9" w14:textId="77777777"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p>
    <w:p w14:paraId="7E15F3FE"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24FBE508" w14:textId="74C754C3" w:rsidR="006E4950" w:rsidRPr="006E4950" w:rsidRDefault="006E4950"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r w:rsidR="00CE263C">
        <w:rPr>
          <w:rFonts w:ascii="Helvetica" w:hAnsi="Helvetica" w:cs="Helvetica"/>
          <w:b/>
          <w:sz w:val="22"/>
          <w:szCs w:val="22"/>
          <w:u w:val="single"/>
        </w:rPr>
        <w:t xml:space="preserve"> / Impact of factors</w:t>
      </w:r>
    </w:p>
    <w:p w14:paraId="39A0E10F" w14:textId="77777777" w:rsidR="00D01490" w:rsidRPr="007F0189" w:rsidRDefault="00D01490" w:rsidP="00D01490">
      <w:pPr>
        <w:widowControl w:val="0"/>
        <w:autoSpaceDE w:val="0"/>
        <w:autoSpaceDN w:val="0"/>
        <w:adjustRightInd w:val="0"/>
        <w:spacing w:line="360" w:lineRule="auto"/>
        <w:rPr>
          <w:rFonts w:ascii="Helvetica" w:hAnsi="Helvetica" w:cs="Helvetica"/>
          <w:color w:val="F79646" w:themeColor="accent6"/>
          <w:sz w:val="22"/>
          <w:szCs w:val="22"/>
        </w:rPr>
      </w:pPr>
      <w:proofErr w:type="gramStart"/>
      <w:r w:rsidRPr="007F0189">
        <w:rPr>
          <w:rFonts w:ascii="Helvetica" w:hAnsi="Helvetica" w:cs="Helvetica"/>
          <w:color w:val="F79646" w:themeColor="accent6"/>
          <w:sz w:val="22"/>
          <w:szCs w:val="22"/>
        </w:rPr>
        <w:t>description</w:t>
      </w:r>
      <w:proofErr w:type="gramEnd"/>
      <w:r w:rsidRPr="007F0189">
        <w:rPr>
          <w:rFonts w:ascii="Helvetica" w:hAnsi="Helvetica" w:cs="Helvetica"/>
          <w:color w:val="F79646" w:themeColor="accent6"/>
          <w:sz w:val="22"/>
          <w:szCs w:val="22"/>
        </w:rPr>
        <w:t xml:space="preserve"> of coming up with the formula for likelihood, deciding on attitude, justification, certainty, etc. possibly include a chart</w:t>
      </w:r>
    </w:p>
    <w:p w14:paraId="37223C36"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D01490" w:rsidRPr="00DB352C" w14:paraId="46FBE915" w14:textId="77777777" w:rsidTr="0035027B">
        <w:tc>
          <w:tcPr>
            <w:tcW w:w="1638" w:type="dxa"/>
            <w:vAlign w:val="center"/>
          </w:tcPr>
          <w:p w14:paraId="376CB2AB" w14:textId="77777777" w:rsidR="00D01490" w:rsidRPr="00DB352C" w:rsidRDefault="00D01490" w:rsidP="0035027B">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600F15CC" w14:textId="77777777" w:rsidR="00D01490" w:rsidRPr="00DB352C" w:rsidRDefault="00D01490" w:rsidP="0035027B">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3DC41E7B" w14:textId="77777777" w:rsidR="00D01490" w:rsidRPr="00DB352C" w:rsidRDefault="00D01490" w:rsidP="0035027B">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27D239B0" w14:textId="77777777" w:rsidR="00D01490" w:rsidRPr="00DB352C" w:rsidRDefault="00D01490" w:rsidP="0035027B">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D01490" w:rsidRPr="00DB352C" w14:paraId="7AE85E5E" w14:textId="77777777" w:rsidTr="0035027B">
        <w:tc>
          <w:tcPr>
            <w:tcW w:w="1638" w:type="dxa"/>
            <w:vAlign w:val="center"/>
          </w:tcPr>
          <w:p w14:paraId="4929A3CB" w14:textId="77777777" w:rsidR="00D01490" w:rsidRPr="00DB352C" w:rsidRDefault="00D01490" w:rsidP="0035027B">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5D7D826E" w14:textId="77777777" w:rsidR="00D01490" w:rsidRPr="00DB352C" w:rsidRDefault="00D01490" w:rsidP="0035027B">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33018E14" w14:textId="77777777" w:rsidR="00D01490" w:rsidRDefault="00D01490" w:rsidP="0035027B">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5DB4601E" w14:textId="77777777" w:rsidR="00D01490" w:rsidRDefault="00D01490" w:rsidP="00D01490">
            <w:pPr>
              <w:pStyle w:val="ListParagraph"/>
              <w:widowControl w:val="0"/>
              <w:numPr>
                <w:ilvl w:val="0"/>
                <w:numId w:val="6"/>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w:t>
            </w:r>
            <w:proofErr w:type="gramStart"/>
            <w:r w:rsidRPr="00DB352C">
              <w:rPr>
                <w:rFonts w:ascii="Helvetica" w:hAnsi="Helvetica" w:cs="Helvetica"/>
                <w:sz w:val="18"/>
                <w:szCs w:val="18"/>
              </w:rPr>
              <w:t>only</w:t>
            </w:r>
            <w:proofErr w:type="gramEnd"/>
            <w:r w:rsidRPr="00DB352C">
              <w:rPr>
                <w:rFonts w:ascii="Helvetica" w:hAnsi="Helvetica" w:cs="Helvetica"/>
                <w:sz w:val="18"/>
                <w:szCs w:val="18"/>
              </w:rPr>
              <w:t xml:space="preserve"> slightly above? Or also slightly below, but on same pole as you?</w:t>
            </w:r>
          </w:p>
          <w:p w14:paraId="6BD84A58" w14:textId="77777777" w:rsidR="00D01490" w:rsidRDefault="00D01490" w:rsidP="0035027B">
            <w:pPr>
              <w:widowControl w:val="0"/>
              <w:autoSpaceDE w:val="0"/>
              <w:autoSpaceDN w:val="0"/>
              <w:adjustRightInd w:val="0"/>
              <w:spacing w:line="360" w:lineRule="auto"/>
              <w:jc w:val="center"/>
              <w:rPr>
                <w:rFonts w:ascii="Helvetica" w:hAnsi="Helvetica" w:cs="Helvetica"/>
                <w:sz w:val="18"/>
                <w:szCs w:val="18"/>
              </w:rPr>
            </w:pPr>
          </w:p>
          <w:p w14:paraId="63A8FDF0" w14:textId="77777777" w:rsidR="00D01490" w:rsidRDefault="00D01490" w:rsidP="0035027B">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If they have sex with a partner that is infected and use </w:t>
            </w:r>
            <w:proofErr w:type="gramStart"/>
            <w:r>
              <w:rPr>
                <w:rFonts w:ascii="Helvetica" w:hAnsi="Helvetica" w:cs="Helvetica"/>
                <w:sz w:val="18"/>
                <w:szCs w:val="18"/>
              </w:rPr>
              <w:t>protection…???</w:t>
            </w:r>
            <w:proofErr w:type="gramEnd"/>
            <w:r>
              <w:rPr>
                <w:rFonts w:ascii="Helvetica" w:hAnsi="Helvetica" w:cs="Helvetica"/>
                <w:sz w:val="18"/>
                <w:szCs w:val="18"/>
              </w:rPr>
              <w:t xml:space="preserve"> </w:t>
            </w:r>
            <w:proofErr w:type="gramStart"/>
            <w:r>
              <w:rPr>
                <w:rFonts w:ascii="Helvetica" w:hAnsi="Helvetica" w:cs="Helvetica"/>
                <w:sz w:val="18"/>
                <w:szCs w:val="18"/>
              </w:rPr>
              <w:t>proposed</w:t>
            </w:r>
            <w:proofErr w:type="gramEnd"/>
          </w:p>
          <w:p w14:paraId="6522D6A6" w14:textId="77777777" w:rsidR="00D01490" w:rsidRDefault="00D01490" w:rsidP="0035027B">
            <w:pPr>
              <w:widowControl w:val="0"/>
              <w:autoSpaceDE w:val="0"/>
              <w:autoSpaceDN w:val="0"/>
              <w:adjustRightInd w:val="0"/>
              <w:spacing w:line="360" w:lineRule="auto"/>
              <w:rPr>
                <w:rFonts w:ascii="Helvetica" w:hAnsi="Helvetica" w:cs="Helvetica"/>
                <w:sz w:val="18"/>
                <w:szCs w:val="18"/>
              </w:rPr>
            </w:pPr>
          </w:p>
          <w:p w14:paraId="04917ED1" w14:textId="77777777" w:rsidR="00D01490" w:rsidRPr="00980124" w:rsidRDefault="00D01490" w:rsidP="0035027B">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5CBAC99A" w14:textId="77777777" w:rsidR="00D01490" w:rsidRPr="00DB352C" w:rsidRDefault="00D01490" w:rsidP="0035027B">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Proposed: </w:t>
            </w:r>
            <w:r w:rsidRPr="00DB352C">
              <w:rPr>
                <w:rFonts w:ascii="Helvetica" w:hAnsi="Helvetica" w:cs="Helvetica"/>
                <w:sz w:val="18"/>
                <w:szCs w:val="18"/>
              </w:rPr>
              <w:t>Think you “got away with” unsafe sex</w:t>
            </w:r>
          </w:p>
          <w:p w14:paraId="04D50333" w14:textId="77777777" w:rsidR="00D01490" w:rsidRPr="005D219D" w:rsidRDefault="00D01490" w:rsidP="00D01490">
            <w:pPr>
              <w:pStyle w:val="ListParagraph"/>
              <w:widowControl w:val="0"/>
              <w:numPr>
                <w:ilvl w:val="0"/>
                <w:numId w:val="6"/>
              </w:numPr>
              <w:autoSpaceDE w:val="0"/>
              <w:autoSpaceDN w:val="0"/>
              <w:adjustRightInd w:val="0"/>
              <w:spacing w:line="360" w:lineRule="auto"/>
              <w:rPr>
                <w:rFonts w:ascii="Helvetica" w:hAnsi="Helvetica" w:cs="Helvetica"/>
                <w:sz w:val="18"/>
                <w:szCs w:val="18"/>
              </w:rPr>
            </w:pPr>
            <w:proofErr w:type="gramStart"/>
            <w:r w:rsidRPr="005D219D">
              <w:rPr>
                <w:rFonts w:ascii="Helvetica" w:hAnsi="Helvetica" w:cs="Helvetica"/>
                <w:sz w:val="18"/>
                <w:szCs w:val="18"/>
              </w:rPr>
              <w:t>but</w:t>
            </w:r>
            <w:proofErr w:type="gramEnd"/>
            <w:r w:rsidRPr="005D219D">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r w:rsidR="00D01490" w:rsidRPr="00DB352C" w14:paraId="37AD57D1" w14:textId="77777777" w:rsidTr="0035027B">
        <w:tc>
          <w:tcPr>
            <w:tcW w:w="1638" w:type="dxa"/>
            <w:vAlign w:val="center"/>
          </w:tcPr>
          <w:p w14:paraId="3F7927BF" w14:textId="77777777" w:rsidR="00D01490" w:rsidRPr="00DB352C" w:rsidRDefault="00D01490" w:rsidP="0035027B">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p>
        </w:tc>
        <w:tc>
          <w:tcPr>
            <w:tcW w:w="2160" w:type="dxa"/>
            <w:vAlign w:val="center"/>
          </w:tcPr>
          <w:p w14:paraId="25F69DEF" w14:textId="77777777" w:rsidR="00D01490" w:rsidRPr="00DB352C" w:rsidRDefault="00D01490" w:rsidP="0035027B">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0115A19C" w14:textId="77777777" w:rsidR="00D01490" w:rsidRDefault="00D01490" w:rsidP="0035027B">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35E59199" w14:textId="77777777" w:rsidR="00D01490" w:rsidRDefault="00D01490" w:rsidP="0035027B">
            <w:pPr>
              <w:widowControl w:val="0"/>
              <w:autoSpaceDE w:val="0"/>
              <w:autoSpaceDN w:val="0"/>
              <w:adjustRightInd w:val="0"/>
              <w:spacing w:line="360" w:lineRule="auto"/>
              <w:rPr>
                <w:rFonts w:ascii="Helvetica" w:hAnsi="Helvetica" w:cs="Helvetica"/>
                <w:sz w:val="18"/>
                <w:szCs w:val="18"/>
              </w:rPr>
            </w:pPr>
          </w:p>
          <w:p w14:paraId="430F6FB4" w14:textId="77777777" w:rsidR="00D01490" w:rsidRDefault="00D01490" w:rsidP="0035027B">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same/similar attitude as you</w:t>
            </w:r>
          </w:p>
          <w:p w14:paraId="423D1885" w14:textId="77777777" w:rsidR="00D01490" w:rsidRDefault="00D01490" w:rsidP="0035027B">
            <w:pPr>
              <w:widowControl w:val="0"/>
              <w:autoSpaceDE w:val="0"/>
              <w:autoSpaceDN w:val="0"/>
              <w:adjustRightInd w:val="0"/>
              <w:spacing w:line="360" w:lineRule="auto"/>
              <w:rPr>
                <w:rFonts w:ascii="Helvetica" w:hAnsi="Helvetica" w:cs="Helvetica"/>
                <w:sz w:val="18"/>
                <w:szCs w:val="18"/>
              </w:rPr>
            </w:pPr>
          </w:p>
          <w:p w14:paraId="3CE26EC6" w14:textId="77777777" w:rsidR="00D01490" w:rsidRPr="00DB352C" w:rsidRDefault="00D01490" w:rsidP="0035027B">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55C06E35" w14:textId="77777777" w:rsidR="00D01490" w:rsidRPr="00DB352C" w:rsidRDefault="00D01490" w:rsidP="0035027B">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Attitude challenged</w:t>
            </w:r>
          </w:p>
          <w:p w14:paraId="5250BDA5" w14:textId="77777777" w:rsidR="00D01490" w:rsidRPr="00DB352C" w:rsidRDefault="00D01490" w:rsidP="00D01490">
            <w:pPr>
              <w:pStyle w:val="ListParagraph"/>
              <w:widowControl w:val="0"/>
              <w:numPr>
                <w:ilvl w:val="0"/>
                <w:numId w:val="5"/>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w:t>
            </w:r>
            <w:proofErr w:type="gramStart"/>
            <w:r w:rsidRPr="00DB352C">
              <w:rPr>
                <w:rFonts w:ascii="Helvetica" w:hAnsi="Helvetica" w:cs="Helvetica"/>
                <w:i/>
                <w:sz w:val="18"/>
                <w:szCs w:val="18"/>
              </w:rPr>
              <w:t>in</w:t>
            </w:r>
            <w:proofErr w:type="gramEnd"/>
            <w:r w:rsidRPr="00DB352C">
              <w:rPr>
                <w:rFonts w:ascii="Helvetica" w:hAnsi="Helvetica" w:cs="Helvetica"/>
                <w:i/>
                <w:sz w:val="18"/>
                <w:szCs w:val="18"/>
              </w:rPr>
              <w:t xml:space="preserve"> opposite direction?? Does it have to be &lt; 50 vs. &gt; 50?)</w:t>
            </w:r>
          </w:p>
          <w:p w14:paraId="7E884D56" w14:textId="77777777" w:rsidR="00D01490" w:rsidRPr="00DB352C" w:rsidRDefault="00D01490" w:rsidP="0035027B">
            <w:pPr>
              <w:widowControl w:val="0"/>
              <w:autoSpaceDE w:val="0"/>
              <w:autoSpaceDN w:val="0"/>
              <w:adjustRightInd w:val="0"/>
              <w:spacing w:line="360" w:lineRule="auto"/>
              <w:rPr>
                <w:rFonts w:ascii="Helvetica" w:hAnsi="Helvetica" w:cs="Helvetica"/>
                <w:sz w:val="18"/>
                <w:szCs w:val="18"/>
              </w:rPr>
            </w:pPr>
          </w:p>
          <w:p w14:paraId="4E0BD9BF" w14:textId="77777777" w:rsidR="00D01490" w:rsidRPr="00DB352C" w:rsidRDefault="00D01490" w:rsidP="0035027B">
            <w:pPr>
              <w:widowControl w:val="0"/>
              <w:autoSpaceDE w:val="0"/>
              <w:autoSpaceDN w:val="0"/>
              <w:adjustRightInd w:val="0"/>
              <w:spacing w:line="360" w:lineRule="auto"/>
              <w:rPr>
                <w:rFonts w:ascii="Helvetica" w:hAnsi="Helvetica" w:cs="Helvetica"/>
                <w:sz w:val="18"/>
                <w:szCs w:val="18"/>
              </w:rPr>
            </w:pPr>
          </w:p>
        </w:tc>
      </w:tr>
      <w:tr w:rsidR="00D01490" w:rsidRPr="00DB352C" w14:paraId="51D0DFD4" w14:textId="77777777" w:rsidTr="0035027B">
        <w:tc>
          <w:tcPr>
            <w:tcW w:w="1638" w:type="dxa"/>
            <w:vAlign w:val="center"/>
          </w:tcPr>
          <w:p w14:paraId="100EC831" w14:textId="77777777" w:rsidR="00D01490" w:rsidRPr="00DB352C" w:rsidRDefault="00D01490" w:rsidP="0035027B">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p>
        </w:tc>
        <w:tc>
          <w:tcPr>
            <w:tcW w:w="2160" w:type="dxa"/>
            <w:vAlign w:val="center"/>
          </w:tcPr>
          <w:p w14:paraId="2222BC6B" w14:textId="77777777" w:rsidR="00D01490" w:rsidRPr="00DB352C" w:rsidRDefault="00D01490" w:rsidP="0035027B">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Sex </w:t>
            </w:r>
            <w:proofErr w:type="spellStart"/>
            <w:r w:rsidRPr="00DB352C">
              <w:rPr>
                <w:rFonts w:ascii="Helvetica" w:hAnsi="Helvetica" w:cs="Helvetica"/>
                <w:sz w:val="18"/>
                <w:szCs w:val="18"/>
              </w:rPr>
              <w:t>ed</w:t>
            </w:r>
            <w:proofErr w:type="spellEnd"/>
            <w:r w:rsidRPr="00DB352C">
              <w:rPr>
                <w:rFonts w:ascii="Helvetica" w:hAnsi="Helvetica" w:cs="Helvetica"/>
                <w:sz w:val="18"/>
                <w:szCs w:val="18"/>
              </w:rPr>
              <w:t xml:space="preserve"> including condoms</w:t>
            </w:r>
          </w:p>
        </w:tc>
        <w:tc>
          <w:tcPr>
            <w:tcW w:w="2160" w:type="dxa"/>
            <w:vAlign w:val="center"/>
          </w:tcPr>
          <w:p w14:paraId="29A32CB0" w14:textId="77777777" w:rsidR="00D01490" w:rsidRPr="00DB352C" w:rsidRDefault="00D01490" w:rsidP="0035027B">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73F63147" w14:textId="77777777" w:rsidR="00D01490" w:rsidRPr="00DB352C" w:rsidRDefault="00D01490" w:rsidP="0035027B">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Current: </w:t>
            </w:r>
            <w:r w:rsidRPr="00DB352C">
              <w:rPr>
                <w:rFonts w:ascii="Helvetica" w:hAnsi="Helvetica" w:cs="Helvetica"/>
                <w:sz w:val="18"/>
                <w:szCs w:val="18"/>
              </w:rPr>
              <w:t>Think you “got away with” unsafe sex</w:t>
            </w:r>
          </w:p>
          <w:p w14:paraId="46CD6CB9" w14:textId="77777777" w:rsidR="00D01490" w:rsidRPr="00DB352C" w:rsidRDefault="00D01490" w:rsidP="00D01490">
            <w:pPr>
              <w:pStyle w:val="ListParagraph"/>
              <w:widowControl w:val="0"/>
              <w:numPr>
                <w:ilvl w:val="0"/>
                <w:numId w:val="5"/>
              </w:numPr>
              <w:autoSpaceDE w:val="0"/>
              <w:autoSpaceDN w:val="0"/>
              <w:adjustRightInd w:val="0"/>
              <w:spacing w:line="360" w:lineRule="auto"/>
              <w:rPr>
                <w:rFonts w:ascii="Helvetica" w:hAnsi="Helvetica" w:cs="Helvetica"/>
                <w:sz w:val="18"/>
                <w:szCs w:val="18"/>
              </w:rPr>
            </w:pPr>
            <w:proofErr w:type="gramStart"/>
            <w:r w:rsidRPr="00DB352C">
              <w:rPr>
                <w:rFonts w:ascii="Helvetica" w:hAnsi="Helvetica" w:cs="Helvetica"/>
                <w:sz w:val="18"/>
                <w:szCs w:val="18"/>
              </w:rPr>
              <w:t>but</w:t>
            </w:r>
            <w:proofErr w:type="gramEnd"/>
            <w:r w:rsidRPr="00DB352C">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bl>
    <w:p w14:paraId="5527B410" w14:textId="77777777" w:rsidR="00D01490" w:rsidRDefault="00D01490" w:rsidP="00D01490"/>
    <w:p w14:paraId="1A936E51"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6FBA7061" w14:textId="5E763744" w:rsidR="0090102A" w:rsidRDefault="0090102A"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Original inspiration chart from </w:t>
      </w:r>
      <w:proofErr w:type="spellStart"/>
      <w:r>
        <w:rPr>
          <w:rFonts w:ascii="Helvetica" w:hAnsi="Helvetica" w:cs="Helvetica"/>
          <w:sz w:val="22"/>
          <w:szCs w:val="22"/>
        </w:rPr>
        <w:t>tormala</w:t>
      </w:r>
      <w:proofErr w:type="spellEnd"/>
      <w:r>
        <w:rPr>
          <w:rFonts w:ascii="Helvetica" w:hAnsi="Helvetica" w:cs="Helvetica"/>
          <w:sz w:val="22"/>
          <w:szCs w:val="22"/>
        </w:rPr>
        <w:t>/</w:t>
      </w:r>
      <w:proofErr w:type="spellStart"/>
      <w:r>
        <w:rPr>
          <w:rFonts w:ascii="Helvetica" w:hAnsi="Helvetica" w:cs="Helvetica"/>
          <w:sz w:val="22"/>
          <w:szCs w:val="22"/>
        </w:rPr>
        <w:t>rucker</w:t>
      </w:r>
      <w:proofErr w:type="spellEnd"/>
      <w:r>
        <w:rPr>
          <w:rFonts w:ascii="Helvetica" w:hAnsi="Helvetica" w:cs="Helvetica"/>
          <w:sz w:val="22"/>
          <w:szCs w:val="22"/>
        </w:rPr>
        <w:t>:</w:t>
      </w:r>
    </w:p>
    <w:p w14:paraId="24D52305" w14:textId="4C8E7AD7" w:rsidR="00D01490" w:rsidRDefault="0090102A"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noProof/>
          <w:sz w:val="22"/>
          <w:szCs w:val="22"/>
        </w:rPr>
        <w:drawing>
          <wp:inline distT="0" distB="0" distL="0" distR="0" wp14:anchorId="5B6AD482" wp14:editId="228B1417">
            <wp:extent cx="5943600" cy="3403600"/>
            <wp:effectExtent l="0" t="0" r="0" b="0"/>
            <wp:docPr id="1" name="Picture 1" descr="MacBook Pro:Users:lizz:Desktop:Screen Shot 2013-07-13 at 6.44.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lizz:Desktop:Screen Shot 2013-07-13 at 6.44.2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14:paraId="6FDE7C22" w14:textId="77777777" w:rsidR="00D01490" w:rsidRDefault="00D01490" w:rsidP="00D01490">
      <w:pPr>
        <w:widowControl w:val="0"/>
        <w:autoSpaceDE w:val="0"/>
        <w:autoSpaceDN w:val="0"/>
        <w:adjustRightInd w:val="0"/>
        <w:spacing w:line="360" w:lineRule="auto"/>
        <w:rPr>
          <w:rFonts w:ascii="Helvetica" w:hAnsi="Helvetica" w:cs="Helvetica"/>
          <w:b/>
          <w:color w:val="F79646" w:themeColor="accent6"/>
          <w:sz w:val="22"/>
          <w:szCs w:val="22"/>
        </w:rPr>
      </w:pPr>
    </w:p>
    <w:p w14:paraId="454D0B27" w14:textId="77777777" w:rsidR="00D01490" w:rsidRPr="007F0189" w:rsidRDefault="00D01490" w:rsidP="00D01490">
      <w:pPr>
        <w:widowControl w:val="0"/>
        <w:autoSpaceDE w:val="0"/>
        <w:autoSpaceDN w:val="0"/>
        <w:adjustRightInd w:val="0"/>
        <w:spacing w:line="360" w:lineRule="auto"/>
        <w:rPr>
          <w:rFonts w:ascii="Helvetica" w:hAnsi="Helvetica" w:cs="Helvetica"/>
          <w:b/>
          <w:color w:val="F79646" w:themeColor="accent6"/>
          <w:sz w:val="22"/>
          <w:szCs w:val="22"/>
        </w:rPr>
      </w:pPr>
      <w:r w:rsidRPr="007F0189">
        <w:rPr>
          <w:rFonts w:ascii="Helvetica" w:hAnsi="Helvetica" w:cs="Helvetica"/>
          <w:b/>
          <w:color w:val="F79646" w:themeColor="accent6"/>
          <w:sz w:val="22"/>
          <w:szCs w:val="22"/>
        </w:rPr>
        <w:t xml:space="preserve">Why I chose the parameters I did for </w:t>
      </w:r>
      <w:r w:rsidRPr="007F0189">
        <w:rPr>
          <w:rFonts w:ascii="Helvetica" w:hAnsi="Helvetica" w:cs="Helvetica"/>
          <w:b/>
          <w:color w:val="F79646" w:themeColor="accent6"/>
          <w:sz w:val="22"/>
          <w:szCs w:val="22"/>
          <w:u w:val="single"/>
        </w:rPr>
        <w:t>testing</w:t>
      </w:r>
      <w:r>
        <w:rPr>
          <w:rFonts w:ascii="Helvetica" w:hAnsi="Helvetica" w:cs="Helvetica"/>
          <w:b/>
          <w:color w:val="F79646" w:themeColor="accent6"/>
          <w:sz w:val="22"/>
          <w:szCs w:val="22"/>
          <w:u w:val="single"/>
        </w:rPr>
        <w:t>/data analysis</w:t>
      </w:r>
    </w:p>
    <w:p w14:paraId="37B1B91A" w14:textId="52416F71" w:rsidR="00D01490" w:rsidRDefault="0035027B" w:rsidP="00D0149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t>
      </w:r>
      <w:proofErr w:type="gramStart"/>
      <w:r>
        <w:rPr>
          <w:rFonts w:ascii="Helvetica" w:hAnsi="Helvetica" w:cs="Helvetica"/>
          <w:sz w:val="22"/>
          <w:szCs w:val="22"/>
        </w:rPr>
        <w:t>this</w:t>
      </w:r>
      <w:proofErr w:type="gramEnd"/>
      <w:r>
        <w:rPr>
          <w:rFonts w:ascii="Helvetica" w:hAnsi="Helvetica" w:cs="Helvetica"/>
          <w:sz w:val="22"/>
          <w:szCs w:val="22"/>
        </w:rPr>
        <w:t xml:space="preserve"> is a good transition between rationale for model parameters and research, because research should have informed what stats I could reasonably use to model real life and get meaningful simulation results that could imply something about the world)</w:t>
      </w:r>
    </w:p>
    <w:p w14:paraId="140008BE" w14:textId="77777777" w:rsidR="0035027B" w:rsidRDefault="0035027B" w:rsidP="00D01490">
      <w:pPr>
        <w:widowControl w:val="0"/>
        <w:autoSpaceDE w:val="0"/>
        <w:autoSpaceDN w:val="0"/>
        <w:adjustRightInd w:val="0"/>
        <w:spacing w:line="360" w:lineRule="auto"/>
        <w:rPr>
          <w:rFonts w:ascii="Helvetica" w:hAnsi="Helvetica" w:cs="Helvetica"/>
          <w:sz w:val="22"/>
          <w:szCs w:val="22"/>
        </w:rPr>
      </w:pPr>
    </w:p>
    <w:p w14:paraId="09EDEBE4" w14:textId="77777777" w:rsidR="0035027B" w:rsidRDefault="0035027B" w:rsidP="00D01490">
      <w:pPr>
        <w:widowControl w:val="0"/>
        <w:autoSpaceDE w:val="0"/>
        <w:autoSpaceDN w:val="0"/>
        <w:adjustRightInd w:val="0"/>
        <w:spacing w:line="360" w:lineRule="auto"/>
        <w:rPr>
          <w:rFonts w:ascii="Helvetica" w:hAnsi="Helvetica" w:cs="Helvetica"/>
          <w:sz w:val="22"/>
          <w:szCs w:val="22"/>
        </w:rPr>
      </w:pPr>
    </w:p>
    <w:p w14:paraId="3816DD6F" w14:textId="77777777" w:rsidR="00D01490" w:rsidRDefault="00D01490" w:rsidP="00D0149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Females have better health </w:t>
      </w:r>
      <w:proofErr w:type="gramStart"/>
      <w:r>
        <w:rPr>
          <w:rFonts w:ascii="Helvetica" w:hAnsi="Helvetica" w:cs="Helvetica"/>
          <w:sz w:val="22"/>
          <w:szCs w:val="22"/>
        </w:rPr>
        <w:t>practices,</w:t>
      </w:r>
      <w:proofErr w:type="gramEnd"/>
      <w:r>
        <w:rPr>
          <w:rFonts w:ascii="Helvetica" w:hAnsi="Helvetica" w:cs="Helvetica"/>
          <w:sz w:val="22"/>
          <w:szCs w:val="22"/>
        </w:rPr>
        <w:t xml:space="preserve"> have more to lose from unprotected sex (pregnancy OR </w:t>
      </w:r>
      <w:proofErr w:type="spellStart"/>
      <w:r>
        <w:rPr>
          <w:rFonts w:ascii="Helvetica" w:hAnsi="Helvetica" w:cs="Helvetica"/>
          <w:sz w:val="22"/>
          <w:szCs w:val="22"/>
        </w:rPr>
        <w:t>sti</w:t>
      </w:r>
      <w:proofErr w:type="spellEnd"/>
      <w:r>
        <w:rPr>
          <w:rFonts w:ascii="Helvetica" w:hAnsi="Helvetica" w:cs="Helvetica"/>
          <w:sz w:val="22"/>
          <w:szCs w:val="22"/>
        </w:rPr>
        <w:t>)</w:t>
      </w:r>
    </w:p>
    <w:p w14:paraId="1FAD2C2B" w14:textId="77777777" w:rsidR="00D01490" w:rsidRDefault="00D01490" w:rsidP="006E4950">
      <w:pPr>
        <w:widowControl w:val="0"/>
        <w:autoSpaceDE w:val="0"/>
        <w:autoSpaceDN w:val="0"/>
        <w:adjustRightInd w:val="0"/>
        <w:spacing w:line="360" w:lineRule="auto"/>
        <w:rPr>
          <w:rFonts w:ascii="Helvetica" w:hAnsi="Helvetica" w:cs="Helvetica"/>
          <w:sz w:val="22"/>
          <w:szCs w:val="22"/>
        </w:rPr>
      </w:pPr>
    </w:p>
    <w:p w14:paraId="759E8B8A" w14:textId="77777777" w:rsidR="0035027B" w:rsidRPr="0035027B" w:rsidRDefault="0035027B" w:rsidP="0035027B">
      <w:pPr>
        <w:spacing w:line="360" w:lineRule="auto"/>
        <w:rPr>
          <w:rFonts w:ascii="Helvetica" w:hAnsi="Helvetica"/>
          <w:sz w:val="22"/>
          <w:szCs w:val="22"/>
        </w:rPr>
      </w:pPr>
      <w:r>
        <w:rPr>
          <w:rFonts w:ascii="Helvetica" w:hAnsi="Helvetica"/>
          <w:sz w:val="22"/>
          <w:szCs w:val="22"/>
        </w:rPr>
        <w:t xml:space="preserve">Reference the guiding question, and why </w:t>
      </w:r>
      <w:proofErr w:type="gramStart"/>
      <w:r>
        <w:rPr>
          <w:rFonts w:ascii="Helvetica" w:hAnsi="Helvetica"/>
          <w:sz w:val="22"/>
          <w:szCs w:val="22"/>
        </w:rPr>
        <w:t>that made me choose</w:t>
      </w:r>
      <w:proofErr w:type="gramEnd"/>
      <w:r>
        <w:rPr>
          <w:rFonts w:ascii="Helvetica" w:hAnsi="Helvetica"/>
          <w:sz w:val="22"/>
          <w:szCs w:val="22"/>
        </w:rPr>
        <w:t xml:space="preserve"> testing </w:t>
      </w:r>
      <w:proofErr w:type="spellStart"/>
      <w:r>
        <w:rPr>
          <w:rFonts w:ascii="Helvetica" w:hAnsi="Helvetica"/>
          <w:sz w:val="22"/>
          <w:szCs w:val="22"/>
        </w:rPr>
        <w:t>params</w:t>
      </w:r>
      <w:proofErr w:type="spellEnd"/>
      <w:r>
        <w:rPr>
          <w:rFonts w:ascii="Helvetica" w:hAnsi="Helvetica"/>
          <w:sz w:val="22"/>
          <w:szCs w:val="22"/>
        </w:rPr>
        <w:t xml:space="preserve"> I did</w:t>
      </w:r>
    </w:p>
    <w:p w14:paraId="69CCEC9F" w14:textId="77777777" w:rsidR="0035027B" w:rsidRDefault="0035027B" w:rsidP="006E4950">
      <w:pPr>
        <w:widowControl w:val="0"/>
        <w:autoSpaceDE w:val="0"/>
        <w:autoSpaceDN w:val="0"/>
        <w:adjustRightInd w:val="0"/>
        <w:spacing w:line="360" w:lineRule="auto"/>
        <w:rPr>
          <w:rFonts w:ascii="Helvetica" w:hAnsi="Helvetica" w:cs="Helvetica"/>
          <w:sz w:val="22"/>
          <w:szCs w:val="22"/>
        </w:rPr>
      </w:pPr>
    </w:p>
    <w:p w14:paraId="51842DAF" w14:textId="77777777" w:rsidR="00D01490" w:rsidRDefault="00D01490" w:rsidP="006E4950">
      <w:pPr>
        <w:widowControl w:val="0"/>
        <w:autoSpaceDE w:val="0"/>
        <w:autoSpaceDN w:val="0"/>
        <w:adjustRightInd w:val="0"/>
        <w:spacing w:line="360" w:lineRule="auto"/>
        <w:rPr>
          <w:rFonts w:ascii="Helvetica" w:hAnsi="Helvetica" w:cs="Helvetica"/>
          <w:sz w:val="22"/>
          <w:szCs w:val="22"/>
        </w:rPr>
      </w:pPr>
    </w:p>
    <w:p w14:paraId="56D97807" w14:textId="77777777" w:rsidR="00D01490" w:rsidRPr="006E4950" w:rsidRDefault="00D01490" w:rsidP="006E4950">
      <w:pPr>
        <w:widowControl w:val="0"/>
        <w:autoSpaceDE w:val="0"/>
        <w:autoSpaceDN w:val="0"/>
        <w:adjustRightInd w:val="0"/>
        <w:spacing w:line="360" w:lineRule="auto"/>
        <w:rPr>
          <w:rFonts w:ascii="Helvetica" w:hAnsi="Helvetica" w:cs="Helvetica"/>
          <w:sz w:val="22"/>
          <w:szCs w:val="22"/>
        </w:rPr>
      </w:pPr>
    </w:p>
    <w:p w14:paraId="015AED5B" w14:textId="77777777" w:rsidR="00237085" w:rsidRDefault="00237085" w:rsidP="006E4950">
      <w:pPr>
        <w:widowControl w:val="0"/>
        <w:autoSpaceDE w:val="0"/>
        <w:autoSpaceDN w:val="0"/>
        <w:adjustRightInd w:val="0"/>
        <w:spacing w:line="360" w:lineRule="auto"/>
        <w:rPr>
          <w:rFonts w:ascii="Helvetica" w:hAnsi="Helvetica" w:cs="Helvetica"/>
          <w:sz w:val="22"/>
          <w:szCs w:val="22"/>
        </w:rPr>
      </w:pPr>
    </w:p>
    <w:p w14:paraId="12D45C16" w14:textId="77777777" w:rsidR="000F2B04" w:rsidRPr="006E4950" w:rsidRDefault="000F2B04" w:rsidP="006E4950">
      <w:pPr>
        <w:widowControl w:val="0"/>
        <w:autoSpaceDE w:val="0"/>
        <w:autoSpaceDN w:val="0"/>
        <w:adjustRightInd w:val="0"/>
        <w:spacing w:line="360" w:lineRule="auto"/>
        <w:rPr>
          <w:rFonts w:ascii="Helvetica" w:hAnsi="Helvetica" w:cs="Helvetica"/>
          <w:sz w:val="22"/>
          <w:szCs w:val="22"/>
        </w:rPr>
      </w:pPr>
    </w:p>
    <w:p w14:paraId="1918A359" w14:textId="77553F31" w:rsidR="00CE263C" w:rsidRDefault="00CE263C" w:rsidP="006E4950">
      <w:pPr>
        <w:spacing w:line="360" w:lineRule="auto"/>
        <w:rPr>
          <w:rFonts w:ascii="Helvetica" w:hAnsi="Helvetica" w:cs="Helvetica"/>
          <w:sz w:val="22"/>
          <w:szCs w:val="22"/>
        </w:rPr>
      </w:pPr>
    </w:p>
    <w:p w14:paraId="1C6632C3" w14:textId="77777777" w:rsidR="00CE263C" w:rsidRDefault="00CE263C">
      <w:pPr>
        <w:rPr>
          <w:rFonts w:ascii="Helvetica" w:hAnsi="Helvetica" w:cs="Helvetica"/>
          <w:sz w:val="22"/>
          <w:szCs w:val="22"/>
        </w:rPr>
      </w:pPr>
      <w:r>
        <w:rPr>
          <w:rFonts w:ascii="Helvetica" w:hAnsi="Helvetica" w:cs="Helvetica"/>
          <w:sz w:val="22"/>
          <w:szCs w:val="22"/>
        </w:rPr>
        <w:br w:type="page"/>
      </w:r>
    </w:p>
    <w:p w14:paraId="43999E28" w14:textId="01B368BF" w:rsidR="00CE263C" w:rsidRDefault="00CE263C" w:rsidP="006E4950">
      <w:pPr>
        <w:spacing w:line="360" w:lineRule="auto"/>
        <w:rPr>
          <w:rFonts w:ascii="Helvetica" w:hAnsi="Helvetica" w:cs="Helvetica"/>
          <w:sz w:val="22"/>
          <w:szCs w:val="22"/>
        </w:rPr>
      </w:pPr>
      <w:r>
        <w:rPr>
          <w:rFonts w:ascii="Helvetica" w:hAnsi="Helvetica" w:cs="Helvetica"/>
          <w:sz w:val="22"/>
          <w:szCs w:val="22"/>
        </w:rPr>
        <w:t>START PART 4, DATA ANLYSIS AND STUFF ---------------------------------------------------</w:t>
      </w:r>
    </w:p>
    <w:p w14:paraId="1457A721" w14:textId="77777777" w:rsidR="00CE263C" w:rsidRDefault="00CE263C">
      <w:pPr>
        <w:rPr>
          <w:rFonts w:ascii="Helvetica" w:hAnsi="Helvetica" w:cs="Helvetica"/>
          <w:sz w:val="22"/>
          <w:szCs w:val="22"/>
        </w:rPr>
      </w:pPr>
      <w:r>
        <w:rPr>
          <w:rFonts w:ascii="Helvetica" w:hAnsi="Helvetica" w:cs="Helvetica"/>
          <w:sz w:val="22"/>
          <w:szCs w:val="22"/>
        </w:rPr>
        <w:br w:type="page"/>
      </w:r>
    </w:p>
    <w:p w14:paraId="4428FD8F" w14:textId="77777777" w:rsidR="006B6B19" w:rsidRPr="006E4950" w:rsidRDefault="006B6B19" w:rsidP="006E4950">
      <w:pPr>
        <w:spacing w:line="360" w:lineRule="auto"/>
        <w:rPr>
          <w:rFonts w:ascii="Helvetica" w:hAnsi="Helvetica" w:cs="Helvetica"/>
          <w:sz w:val="22"/>
          <w:szCs w:val="22"/>
        </w:rPr>
      </w:pPr>
    </w:p>
    <w:p w14:paraId="69455836" w14:textId="77777777" w:rsidR="003C6009" w:rsidRPr="006E4950" w:rsidRDefault="003C6009" w:rsidP="006E4950">
      <w:pPr>
        <w:spacing w:line="360" w:lineRule="auto"/>
        <w:rPr>
          <w:rFonts w:ascii="Helvetica" w:hAnsi="Helvetica" w:cs="Helvetica"/>
          <w:sz w:val="22"/>
          <w:szCs w:val="22"/>
        </w:rPr>
      </w:pPr>
    </w:p>
    <w:p w14:paraId="21F32735" w14:textId="77777777" w:rsidR="003C6009" w:rsidRPr="006E4950" w:rsidRDefault="003C6009" w:rsidP="006E495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58BAF69D" w14:textId="77777777" w:rsidR="004458FF" w:rsidRPr="00D25FC9" w:rsidRDefault="004458FF" w:rsidP="004458FF">
      <w:pPr>
        <w:pStyle w:val="Normal1"/>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48CB0D3E"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35F6669B" w14:textId="3EB7FA26" w:rsidR="009F4E7D" w:rsidRDefault="009F4E7D" w:rsidP="006E4950">
      <w:pPr>
        <w:spacing w:line="360" w:lineRule="auto"/>
        <w:rPr>
          <w:rFonts w:ascii="Helvetica" w:hAnsi="Helvetica"/>
          <w:sz w:val="22"/>
          <w:szCs w:val="22"/>
        </w:rPr>
      </w:pPr>
      <w:r w:rsidRPr="006E4950">
        <w:rPr>
          <w:rFonts w:ascii="Helvetica" w:hAnsi="Helvetica" w:cs="Helvetica"/>
          <w:sz w:val="22"/>
          <w:szCs w:val="22"/>
        </w:rPr>
        <w:t>Ideally supposed to show…</w:t>
      </w:r>
      <w:r w:rsidR="00762D04" w:rsidRPr="006E4950">
        <w:rPr>
          <w:rFonts w:ascii="Helvetica" w:hAnsi="Helvetica" w:cs="Helvetica"/>
          <w:sz w:val="22"/>
          <w:szCs w:val="22"/>
        </w:rPr>
        <w:t xml:space="preserve"> system behavior:</w:t>
      </w:r>
      <w:r w:rsidRPr="006E4950">
        <w:rPr>
          <w:rFonts w:ascii="Helvetica" w:hAnsi="Helvetica"/>
          <w:sz w:val="22"/>
          <w:szCs w:val="22"/>
        </w:rPr>
        <w:t xml:space="preserve"> The </w:t>
      </w:r>
      <w:proofErr w:type="spellStart"/>
      <w:r w:rsidRPr="006E4950">
        <w:rPr>
          <w:rFonts w:ascii="Helvetica" w:hAnsi="Helvetica"/>
          <w:sz w:val="22"/>
          <w:szCs w:val="22"/>
        </w:rPr>
        <w:t>NetLogo</w:t>
      </w:r>
      <w:proofErr w:type="spellEnd"/>
      <w:r w:rsidRPr="006E4950">
        <w:rPr>
          <w:rFonts w:ascii="Helvetica" w:hAnsi="Helvetica"/>
          <w:sz w:val="22"/>
          <w:szCs w:val="22"/>
        </w:rPr>
        <w:t xml:space="preserve"> system will model the spread of sexually transmitted diseases (STIs) between young adults (male and female), based on their attitudes and behaviors regarding safe sex. … </w:t>
      </w:r>
      <w:proofErr w:type="gramStart"/>
      <w:r w:rsidRPr="006E4950">
        <w:rPr>
          <w:rFonts w:ascii="Helvetica" w:hAnsi="Helvetica"/>
          <w:sz w:val="22"/>
          <w:szCs w:val="22"/>
        </w:rPr>
        <w:t>and</w:t>
      </w:r>
      <w:proofErr w:type="gramEnd"/>
      <w:r w:rsidRPr="006E4950">
        <w:rPr>
          <w:rFonts w:ascii="Helvetica" w:hAnsi="Helvetica"/>
          <w:sz w:val="22"/>
          <w:szCs w:val="22"/>
        </w:rPr>
        <w:t xml:space="preserve"> the interaction between the two? </w:t>
      </w:r>
      <w:proofErr w:type="gramStart"/>
      <w:r w:rsidRPr="006E4950">
        <w:rPr>
          <w:rFonts w:ascii="Helvetica" w:hAnsi="Helvetica"/>
          <w:sz w:val="22"/>
          <w:szCs w:val="22"/>
        </w:rPr>
        <w:t>(</w:t>
      </w:r>
      <w:r w:rsidR="00762D04" w:rsidRPr="006E4950">
        <w:rPr>
          <w:rFonts w:ascii="Helvetica" w:hAnsi="Helvetica"/>
          <w:sz w:val="22"/>
          <w:szCs w:val="22"/>
        </w:rPr>
        <w:t xml:space="preserve"> partial</w:t>
      </w:r>
      <w:proofErr w:type="gramEnd"/>
      <w:r w:rsidR="00762D04" w:rsidRPr="006E4950">
        <w:rPr>
          <w:rFonts w:ascii="Helvetica" w:hAnsi="Helvetica"/>
          <w:sz w:val="22"/>
          <w:szCs w:val="22"/>
        </w:rPr>
        <w:t xml:space="preserve"> </w:t>
      </w:r>
      <w:r w:rsidRPr="006E4950">
        <w:rPr>
          <w:rFonts w:ascii="Helvetica" w:hAnsi="Helvetica"/>
          <w:sz w:val="22"/>
          <w:szCs w:val="22"/>
        </w:rPr>
        <w:t>duplicate from above). Actual results indicated… go into results.</w:t>
      </w:r>
    </w:p>
    <w:p w14:paraId="335D318C" w14:textId="77777777" w:rsidR="0035027B" w:rsidRDefault="0035027B" w:rsidP="006E4950">
      <w:pPr>
        <w:spacing w:line="360" w:lineRule="auto"/>
        <w:rPr>
          <w:rFonts w:ascii="Helvetica" w:hAnsi="Helvetica"/>
          <w:sz w:val="22"/>
          <w:szCs w:val="22"/>
        </w:rPr>
      </w:pPr>
    </w:p>
    <w:p w14:paraId="32011930" w14:textId="77777777" w:rsidR="007004F0" w:rsidRDefault="007004F0" w:rsidP="006E4950">
      <w:pPr>
        <w:spacing w:line="360" w:lineRule="auto"/>
        <w:rPr>
          <w:rFonts w:ascii="Helvetica" w:hAnsi="Helvetica"/>
          <w:sz w:val="22"/>
          <w:szCs w:val="22"/>
        </w:rPr>
      </w:pPr>
    </w:p>
    <w:p w14:paraId="208EB59A" w14:textId="406184B2" w:rsidR="000F2B04" w:rsidRPr="004458FF" w:rsidRDefault="004458FF" w:rsidP="000F2B04">
      <w:pPr>
        <w:spacing w:line="360" w:lineRule="auto"/>
        <w:rPr>
          <w:rFonts w:ascii="Helvetica" w:hAnsi="Helvetica"/>
          <w:sz w:val="22"/>
          <w:szCs w:val="22"/>
        </w:rPr>
      </w:pPr>
      <w:r>
        <w:rPr>
          <w:rFonts w:ascii="Helvetica" w:hAnsi="Helvetica"/>
          <w:sz w:val="22"/>
          <w:szCs w:val="22"/>
        </w:rPr>
        <w:t xml:space="preserve">In figuring out if my model provided a good simulation, I came up with </w:t>
      </w:r>
      <w:proofErr w:type="gramStart"/>
      <w:r>
        <w:rPr>
          <w:rFonts w:ascii="Helvetica" w:hAnsi="Helvetica"/>
          <w:sz w:val="22"/>
          <w:szCs w:val="22"/>
        </w:rPr>
        <w:t>a</w:t>
      </w:r>
      <w:proofErr w:type="gramEnd"/>
      <w:r>
        <w:rPr>
          <w:rFonts w:ascii="Helvetica" w:hAnsi="Helvetica"/>
          <w:sz w:val="22"/>
          <w:szCs w:val="22"/>
        </w:rPr>
        <w:t xml:space="preserve"> </w:t>
      </w:r>
      <w:proofErr w:type="spellStart"/>
      <w:r>
        <w:rPr>
          <w:rFonts w:ascii="Helvetica" w:hAnsi="Helvetica"/>
          <w:sz w:val="22"/>
          <w:szCs w:val="22"/>
        </w:rPr>
        <w:t>lsit</w:t>
      </w:r>
      <w:proofErr w:type="spellEnd"/>
      <w:r>
        <w:rPr>
          <w:rFonts w:ascii="Helvetica" w:hAnsi="Helvetica"/>
          <w:sz w:val="22"/>
          <w:szCs w:val="22"/>
        </w:rPr>
        <w:t xml:space="preserve"> of “things to try”, as indicated in my info tab of the </w:t>
      </w:r>
      <w:proofErr w:type="spellStart"/>
      <w:r>
        <w:rPr>
          <w:rFonts w:ascii="Helvetica" w:hAnsi="Helvetica"/>
          <w:sz w:val="22"/>
          <w:szCs w:val="22"/>
        </w:rPr>
        <w:t>netlogo</w:t>
      </w:r>
      <w:proofErr w:type="spellEnd"/>
      <w:r>
        <w:rPr>
          <w:rFonts w:ascii="Helvetica" w:hAnsi="Helvetica"/>
          <w:sz w:val="22"/>
          <w:szCs w:val="22"/>
        </w:rPr>
        <w:t xml:space="preserve"> model.  </w:t>
      </w:r>
      <w:r w:rsidR="000F2B04">
        <w:rPr>
          <w:rFonts w:ascii="Helvetica" w:hAnsi="Helvetica" w:cs="Helvetica"/>
          <w:sz w:val="22"/>
          <w:szCs w:val="22"/>
        </w:rPr>
        <w:t>Making sure that these outcomes, which I felt were reasonable, could happen, also helped me adjust formulas….</w:t>
      </w:r>
      <w:r w:rsidR="00003587">
        <w:rPr>
          <w:rFonts w:ascii="Helvetica" w:hAnsi="Helvetica" w:cs="Helvetica"/>
          <w:sz w:val="22"/>
          <w:szCs w:val="22"/>
        </w:rPr>
        <w:t xml:space="preserve"> (</w:t>
      </w:r>
      <w:proofErr w:type="gramStart"/>
      <w:r w:rsidR="00003587">
        <w:rPr>
          <w:rFonts w:ascii="Helvetica" w:hAnsi="Helvetica" w:cs="Helvetica"/>
          <w:sz w:val="22"/>
          <w:szCs w:val="22"/>
        </w:rPr>
        <w:t>discussed</w:t>
      </w:r>
      <w:proofErr w:type="gramEnd"/>
      <w:r w:rsidR="00003587">
        <w:rPr>
          <w:rFonts w:ascii="Helvetica" w:hAnsi="Helvetica" w:cs="Helvetica"/>
          <w:sz w:val="22"/>
          <w:szCs w:val="22"/>
        </w:rPr>
        <w:t xml:space="preserve"> above</w:t>
      </w:r>
      <w:r>
        <w:rPr>
          <w:rFonts w:ascii="Helvetica" w:hAnsi="Helvetica" w:cs="Helvetica"/>
          <w:sz w:val="22"/>
          <w:szCs w:val="22"/>
        </w:rPr>
        <w:t>? Reference discussion of formula or something?</w:t>
      </w:r>
      <w:r w:rsidR="00003587">
        <w:rPr>
          <w:rFonts w:ascii="Helvetica" w:hAnsi="Helvetica" w:cs="Helvetica"/>
          <w:sz w:val="22"/>
          <w:szCs w:val="22"/>
        </w:rPr>
        <w:t>)</w:t>
      </w:r>
    </w:p>
    <w:p w14:paraId="358AAAFD" w14:textId="77777777" w:rsidR="00BB6E49" w:rsidRDefault="00BB6E49" w:rsidP="000F2B04">
      <w:pPr>
        <w:spacing w:line="360" w:lineRule="auto"/>
        <w:rPr>
          <w:rFonts w:ascii="Helvetica" w:hAnsi="Helvetica" w:cs="Helvetica"/>
          <w:sz w:val="22"/>
          <w:szCs w:val="22"/>
        </w:rPr>
      </w:pPr>
    </w:p>
    <w:p w14:paraId="143BCDAD" w14:textId="77777777" w:rsidR="000F2B04" w:rsidRPr="006E4950" w:rsidRDefault="000F2B04" w:rsidP="006E4950">
      <w:pPr>
        <w:spacing w:line="360" w:lineRule="auto"/>
        <w:rPr>
          <w:rFonts w:ascii="Helvetica" w:hAnsi="Helvetica"/>
          <w:sz w:val="22"/>
          <w:szCs w:val="22"/>
        </w:rPr>
      </w:pPr>
    </w:p>
    <w:p w14:paraId="44C7E6B0"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44DCF353" w14:textId="77777777" w:rsidR="000B4DC8" w:rsidRPr="006E4950" w:rsidRDefault="000B4DC8"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Analysis &amp; Sample Trials / Sample Outcomes</w:t>
      </w:r>
    </w:p>
    <w:p w14:paraId="6B6F7DF5"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2F4012CC"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481DDA13"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3C43ED0F" w14:textId="77777777" w:rsidR="000B4DC8"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399AA998"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32933F16" w14:textId="72A9B261" w:rsidR="00F23A10" w:rsidRDefault="00F23A10" w:rsidP="00F23A10">
      <w:pPr>
        <w:spacing w:line="360" w:lineRule="auto"/>
        <w:rPr>
          <w:rFonts w:ascii="Helvetica" w:hAnsi="Helvetica" w:cs="Helvetica"/>
          <w:sz w:val="22"/>
          <w:szCs w:val="22"/>
        </w:rPr>
      </w:pPr>
      <w:r>
        <w:rPr>
          <w:rFonts w:ascii="Helvetica" w:hAnsi="Helvetica" w:cs="Helvetica"/>
          <w:sz w:val="22"/>
          <w:szCs w:val="22"/>
        </w:rPr>
        <w:t>(For reference, t</w:t>
      </w:r>
      <w:r w:rsidRPr="006E4950">
        <w:rPr>
          <w:rFonts w:ascii="Helvetica" w:hAnsi="Helvetica" w:cs="Helvetica"/>
          <w:sz w:val="22"/>
          <w:szCs w:val="22"/>
        </w:rPr>
        <w:t>he current value in America is about 48%</w:t>
      </w:r>
      <w:proofErr w:type="gramStart"/>
      <w:r w:rsidRPr="006E4950">
        <w:rPr>
          <w:rFonts w:ascii="Helvetica" w:hAnsi="Helvetica" w:cs="Helvetica"/>
          <w:sz w:val="22"/>
          <w:szCs w:val="22"/>
        </w:rPr>
        <w:t>)</w:t>
      </w:r>
      <w:r>
        <w:rPr>
          <w:rFonts w:ascii="Helvetica" w:hAnsi="Helvetica" w:cs="Helvetica"/>
          <w:sz w:val="22"/>
          <w:szCs w:val="22"/>
        </w:rPr>
        <w:t xml:space="preserve">  </w:t>
      </w:r>
      <w:proofErr w:type="gramEnd"/>
      <w:r w:rsidRPr="00F23A10">
        <w:rPr>
          <w:rFonts w:ascii="Helvetica" w:hAnsi="Helvetica" w:cs="Helvetica"/>
          <w:sz w:val="22"/>
          <w:szCs w:val="22"/>
        </w:rPr>
        <w:sym w:font="Wingdings" w:char="F0E0"/>
      </w:r>
      <w:r>
        <w:rPr>
          <w:rFonts w:ascii="Helvetica" w:hAnsi="Helvetica" w:cs="Helvetica"/>
          <w:sz w:val="22"/>
          <w:szCs w:val="22"/>
        </w:rPr>
        <w:t xml:space="preserve"> justification, use for trials *****</w:t>
      </w:r>
    </w:p>
    <w:p w14:paraId="3D294C84"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7469321A"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02B3FA99"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w:t>
      </w:r>
      <w:proofErr w:type="spellStart"/>
      <w:r w:rsidRPr="006E4950">
        <w:rPr>
          <w:rFonts w:ascii="Helvetica" w:hAnsi="Helvetica" w:cs="Helvetica"/>
          <w:sz w:val="22"/>
          <w:szCs w:val="22"/>
        </w:rPr>
        <w:t>pictuers</w:t>
      </w:r>
      <w:proofErr w:type="spellEnd"/>
      <w:r w:rsidRPr="006E4950">
        <w:rPr>
          <w:rFonts w:ascii="Helvetica" w:hAnsi="Helvetica" w:cs="Helvetica"/>
          <w:sz w:val="22"/>
          <w:szCs w:val="22"/>
        </w:rPr>
        <w:t xml:space="preserve">!! </w:t>
      </w:r>
    </w:p>
    <w:p w14:paraId="4DA169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7D68EBC1"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7FA7111C" w14:textId="16CA8C4B" w:rsidR="00B9503D" w:rsidRPr="006E4950" w:rsidRDefault="00B9503D" w:rsidP="00B9503D">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5962F850" w14:textId="4F3D63CB" w:rsidR="000B4DC8" w:rsidRDefault="00B9503D" w:rsidP="006E4950">
      <w:pPr>
        <w:spacing w:line="360" w:lineRule="auto"/>
        <w:rPr>
          <w:rFonts w:ascii="Helvetica" w:hAnsi="Helvetica" w:cs="Helvetica"/>
          <w:sz w:val="22"/>
          <w:szCs w:val="22"/>
        </w:rPr>
      </w:pPr>
      <w:proofErr w:type="spellStart"/>
      <w:r>
        <w:rPr>
          <w:rFonts w:ascii="Helvetica" w:hAnsi="Helvetica" w:cs="Helvetica"/>
          <w:sz w:val="22"/>
          <w:szCs w:val="22"/>
        </w:rPr>
        <w:t>Lkj</w:t>
      </w:r>
      <w:proofErr w:type="gramStart"/>
      <w:r>
        <w:rPr>
          <w:rFonts w:ascii="Helvetica" w:hAnsi="Helvetica" w:cs="Helvetica"/>
          <w:sz w:val="22"/>
          <w:szCs w:val="22"/>
        </w:rPr>
        <w:t>;lkj</w:t>
      </w:r>
      <w:proofErr w:type="gramEnd"/>
      <w:r>
        <w:rPr>
          <w:rFonts w:ascii="Helvetica" w:hAnsi="Helvetica" w:cs="Helvetica"/>
          <w:sz w:val="22"/>
          <w:szCs w:val="22"/>
        </w:rPr>
        <w:t>;lkjl</w:t>
      </w:r>
      <w:proofErr w:type="spellEnd"/>
    </w:p>
    <w:p w14:paraId="56CE9BD7" w14:textId="77777777" w:rsidR="00B9503D" w:rsidRPr="006E4950" w:rsidRDefault="00B9503D" w:rsidP="006E4950">
      <w:pPr>
        <w:spacing w:line="360" w:lineRule="auto"/>
        <w:rPr>
          <w:rFonts w:ascii="Helvetica" w:hAnsi="Helvetica"/>
          <w:i/>
          <w:color w:val="4BACC6" w:themeColor="accent5"/>
          <w:sz w:val="22"/>
          <w:szCs w:val="22"/>
        </w:rPr>
      </w:pPr>
    </w:p>
    <w:p w14:paraId="0833E7C9" w14:textId="77777777" w:rsidR="003C6009" w:rsidRPr="006E4950" w:rsidRDefault="003C6009" w:rsidP="006E4950">
      <w:pPr>
        <w:spacing w:line="360" w:lineRule="auto"/>
        <w:rPr>
          <w:rFonts w:ascii="Helvetica" w:hAnsi="Helvetica"/>
          <w:i/>
          <w:sz w:val="22"/>
          <w:szCs w:val="22"/>
        </w:rPr>
      </w:pPr>
    </w:p>
    <w:p w14:paraId="4A4FC117" w14:textId="77777777" w:rsidR="003C6009" w:rsidRPr="006E4950" w:rsidRDefault="003C6009" w:rsidP="006E4950">
      <w:pPr>
        <w:pStyle w:val="Normal1"/>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085E89D9" w14:textId="77777777" w:rsidR="009F4E7D" w:rsidRPr="006E4950" w:rsidRDefault="009F4E7D" w:rsidP="006E4950">
      <w:pPr>
        <w:spacing w:line="360" w:lineRule="auto"/>
        <w:rPr>
          <w:rFonts w:ascii="Helvetica" w:hAnsi="Helvetica" w:cs="Helvetica"/>
          <w:sz w:val="22"/>
          <w:szCs w:val="22"/>
        </w:rPr>
      </w:pPr>
    </w:p>
    <w:p w14:paraId="2DDB0973" w14:textId="17302EF9"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 there were a significant number of assumptions/</w:t>
      </w:r>
      <w:proofErr w:type="spellStart"/>
      <w:r w:rsidRPr="006E4950">
        <w:rPr>
          <w:rFonts w:ascii="Helvetica" w:hAnsi="Helvetica" w:cs="Helvetica"/>
          <w:sz w:val="22"/>
          <w:szCs w:val="22"/>
        </w:rPr>
        <w:t>limitaitons</w:t>
      </w:r>
      <w:proofErr w:type="spellEnd"/>
      <w:r w:rsidRPr="006E4950">
        <w:rPr>
          <w:rFonts w:ascii="Helvetica" w:hAnsi="Helvetica" w:cs="Helvetica"/>
          <w:sz w:val="22"/>
          <w:szCs w:val="22"/>
        </w:rPr>
        <w:t>/simplifications to this model….</w:t>
      </w:r>
    </w:p>
    <w:p w14:paraId="3112311E" w14:textId="7714987E" w:rsidR="003C6009" w:rsidRPr="006E4950" w:rsidRDefault="000B4DC8" w:rsidP="006E4950">
      <w:pPr>
        <w:spacing w:line="360" w:lineRule="auto"/>
        <w:rPr>
          <w:rFonts w:ascii="Helvetica" w:hAnsi="Helvetica" w:cs="Helvetica"/>
          <w:sz w:val="22"/>
          <w:szCs w:val="22"/>
        </w:rPr>
      </w:pPr>
      <w:proofErr w:type="gramStart"/>
      <w:r w:rsidRPr="006E4950">
        <w:rPr>
          <w:rFonts w:ascii="Helvetica" w:hAnsi="Helvetica" w:cs="Helvetica"/>
          <w:sz w:val="22"/>
          <w:szCs w:val="22"/>
        </w:rPr>
        <w:t>Transition to assumptions/simplifications?</w:t>
      </w:r>
      <w:proofErr w:type="gramEnd"/>
      <w:r w:rsidRPr="006E4950">
        <w:rPr>
          <w:rFonts w:ascii="Helvetica" w:hAnsi="Helvetica" w:cs="Helvetica"/>
          <w:sz w:val="22"/>
          <w:szCs w:val="22"/>
        </w:rPr>
        <w:t xml:space="preserve"> Or rearrange order talked about?</w:t>
      </w:r>
    </w:p>
    <w:p w14:paraId="2E86D1FC" w14:textId="7E83BC0E"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Talk about simplifications.</w:t>
      </w:r>
    </w:p>
    <w:p w14:paraId="3850601B" w14:textId="77777777" w:rsidR="009F4E7D" w:rsidRPr="006E4950" w:rsidRDefault="009F4E7D" w:rsidP="006E4950">
      <w:pPr>
        <w:spacing w:line="360" w:lineRule="auto"/>
        <w:rPr>
          <w:rFonts w:ascii="Helvetica" w:hAnsi="Helvetica" w:cs="Helvetica"/>
          <w:sz w:val="22"/>
          <w:szCs w:val="22"/>
        </w:rPr>
      </w:pPr>
    </w:p>
    <w:p w14:paraId="2A21E3D2" w14:textId="20BE3060" w:rsidR="000B4DC8" w:rsidRPr="006E4950" w:rsidRDefault="009F4E7D" w:rsidP="006E4950">
      <w:pPr>
        <w:spacing w:line="360" w:lineRule="auto"/>
        <w:rPr>
          <w:rFonts w:ascii="Helvetica" w:hAnsi="Helvetica" w:cs="Helvetica"/>
          <w:sz w:val="22"/>
          <w:szCs w:val="22"/>
        </w:rPr>
      </w:pPr>
      <w:proofErr w:type="gramStart"/>
      <w:r w:rsidRPr="006E4950">
        <w:rPr>
          <w:rFonts w:ascii="Helvetica" w:hAnsi="Helvetica" w:cs="Helvetica"/>
          <w:sz w:val="22"/>
          <w:szCs w:val="22"/>
        </w:rPr>
        <w:t>However</w:t>
      </w:r>
      <w:r w:rsidR="00B3461A" w:rsidRPr="006E4950">
        <w:rPr>
          <w:rFonts w:ascii="Helvetica" w:hAnsi="Helvetica" w:cs="Helvetica"/>
          <w:sz w:val="22"/>
          <w:szCs w:val="22"/>
        </w:rPr>
        <w:t>/</w:t>
      </w:r>
      <w:r w:rsidR="000B4DC8" w:rsidRPr="006E4950">
        <w:rPr>
          <w:rFonts w:ascii="Helvetica" w:hAnsi="Helvetica" w:cs="Helvetica"/>
          <w:sz w:val="22"/>
          <w:szCs w:val="22"/>
        </w:rPr>
        <w:t>Despite these/ because of all of these limi</w:t>
      </w:r>
      <w:r w:rsidR="0014455C">
        <w:rPr>
          <w:rFonts w:ascii="Helvetica" w:hAnsi="Helvetica" w:cs="Helvetica"/>
          <w:sz w:val="22"/>
          <w:szCs w:val="22"/>
        </w:rPr>
        <w:t>tations/assumptions, in c</w:t>
      </w:r>
      <w:r w:rsidR="000B4DC8" w:rsidRPr="006E4950">
        <w:rPr>
          <w:rFonts w:ascii="Helvetica" w:hAnsi="Helvetica" w:cs="Helvetica"/>
          <w:sz w:val="22"/>
          <w:szCs w:val="22"/>
        </w:rPr>
        <w:t>ombination</w:t>
      </w:r>
      <w:r w:rsidR="0014455C">
        <w:rPr>
          <w:rFonts w:ascii="Helvetica" w:hAnsi="Helvetica" w:cs="Helvetica"/>
          <w:sz w:val="22"/>
          <w:szCs w:val="22"/>
        </w:rPr>
        <w:t xml:space="preserve"> w</w:t>
      </w:r>
      <w:r w:rsidR="000B4DC8" w:rsidRPr="006E4950">
        <w:rPr>
          <w:rFonts w:ascii="Helvetica" w:hAnsi="Helvetica" w:cs="Helvetica"/>
          <w:sz w:val="22"/>
          <w:szCs w:val="22"/>
        </w:rPr>
        <w:t>ith a lack of resea</w:t>
      </w:r>
      <w:r w:rsidR="0014455C">
        <w:rPr>
          <w:rFonts w:ascii="Helvetica" w:hAnsi="Helvetica" w:cs="Helvetica"/>
          <w:sz w:val="22"/>
          <w:szCs w:val="22"/>
        </w:rPr>
        <w:t>rch (and likelihood of inaccurat</w:t>
      </w:r>
      <w:r w:rsidR="000B4DC8" w:rsidRPr="006E4950">
        <w:rPr>
          <w:rFonts w:ascii="Helvetica" w:hAnsi="Helvetica" w:cs="Helvetica"/>
          <w:sz w:val="22"/>
          <w:szCs w:val="22"/>
        </w:rPr>
        <w:t>e research given the private nature of the topic), difficult to determin</w:t>
      </w:r>
      <w:r w:rsidR="0014455C">
        <w:rPr>
          <w:rFonts w:ascii="Helvetica" w:hAnsi="Helvetica" w:cs="Helvetica"/>
          <w:sz w:val="22"/>
          <w:szCs w:val="22"/>
        </w:rPr>
        <w:t>e</w:t>
      </w:r>
      <w:r w:rsidR="000B4DC8" w:rsidRPr="006E4950">
        <w:rPr>
          <w:rFonts w:ascii="Helvetica" w:hAnsi="Helvetica" w:cs="Helvetica"/>
          <w:sz w:val="22"/>
          <w:szCs w:val="22"/>
        </w:rPr>
        <w:t xml:space="preserve"> if my model output is valid.</w:t>
      </w:r>
      <w:proofErr w:type="gramEnd"/>
      <w:r w:rsidR="000B4DC8" w:rsidRPr="006E4950">
        <w:rPr>
          <w:rFonts w:ascii="Helvetica" w:hAnsi="Helvetica" w:cs="Helvetica"/>
          <w:sz w:val="22"/>
          <w:szCs w:val="22"/>
        </w:rPr>
        <w:t xml:space="preserve"> </w:t>
      </w:r>
    </w:p>
    <w:p w14:paraId="0198AA8C" w14:textId="2CB4F701" w:rsidR="000B4DC8"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However, did do analysis…</w:t>
      </w:r>
      <w:r w:rsidR="00DC2C41" w:rsidRPr="006E4950">
        <w:rPr>
          <w:rFonts w:ascii="Helvetica" w:hAnsi="Helvetica" w:cs="Helvetica"/>
          <w:sz w:val="22"/>
          <w:szCs w:val="22"/>
        </w:rPr>
        <w:t xml:space="preserve"> and results of analysis </w:t>
      </w:r>
      <w:proofErr w:type="gramStart"/>
      <w:r w:rsidR="00DC2C41" w:rsidRPr="006E4950">
        <w:rPr>
          <w:rFonts w:ascii="Helvetica" w:hAnsi="Helvetica" w:cs="Helvetica"/>
          <w:sz w:val="22"/>
          <w:szCs w:val="22"/>
        </w:rPr>
        <w:t>indicate…</w:t>
      </w:r>
      <w:proofErr w:type="gramEnd"/>
    </w:p>
    <w:p w14:paraId="7A6D4480" w14:textId="0257868F" w:rsidR="0034407F" w:rsidRPr="006E4950" w:rsidRDefault="0034407F" w:rsidP="006E4950">
      <w:pPr>
        <w:spacing w:line="360" w:lineRule="auto"/>
        <w:rPr>
          <w:rFonts w:ascii="Helvetica" w:hAnsi="Helvetica" w:cs="Helvetica"/>
          <w:sz w:val="22"/>
          <w:szCs w:val="22"/>
        </w:rPr>
      </w:pPr>
      <w:r w:rsidRPr="006E4950">
        <w:rPr>
          <w:rFonts w:ascii="Helvetica" w:hAnsi="Helvetica" w:cs="Helvetica"/>
          <w:sz w:val="22"/>
          <w:szCs w:val="22"/>
        </w:rPr>
        <w:t xml:space="preserve">Going back to guiding questions, was most interested in how intervention could help increase attitudes, certainty, and justification (and consequently likelihood of safe sex behavior) </w:t>
      </w:r>
      <w:proofErr w:type="spellStart"/>
      <w:proofErr w:type="gramStart"/>
      <w:r w:rsidRPr="006E4950">
        <w:rPr>
          <w:rFonts w:ascii="Helvetica" w:hAnsi="Helvetica" w:cs="Helvetica"/>
          <w:sz w:val="22"/>
          <w:szCs w:val="22"/>
        </w:rPr>
        <w:t>ina</w:t>
      </w:r>
      <w:proofErr w:type="spellEnd"/>
      <w:r w:rsidRPr="006E4950">
        <w:rPr>
          <w:rFonts w:ascii="Helvetica" w:hAnsi="Helvetica" w:cs="Helvetica"/>
          <w:sz w:val="22"/>
          <w:szCs w:val="22"/>
        </w:rPr>
        <w:t xml:space="preserve">  social</w:t>
      </w:r>
      <w:proofErr w:type="gramEnd"/>
      <w:r w:rsidRPr="006E4950">
        <w:rPr>
          <w:rFonts w:ascii="Helvetica" w:hAnsi="Helvetica" w:cs="Helvetica"/>
          <w:sz w:val="22"/>
          <w:szCs w:val="22"/>
        </w:rPr>
        <w:t xml:space="preserve"> network demographic.</w:t>
      </w:r>
    </w:p>
    <w:p w14:paraId="2455F73F" w14:textId="77777777" w:rsidR="003C6009" w:rsidRPr="006E4950" w:rsidRDefault="003C6009" w:rsidP="006E4950">
      <w:pPr>
        <w:spacing w:line="360" w:lineRule="auto"/>
        <w:rPr>
          <w:rFonts w:ascii="Helvetica" w:hAnsi="Helvetica" w:cs="Helvetica"/>
          <w:sz w:val="22"/>
          <w:szCs w:val="22"/>
        </w:rPr>
      </w:pPr>
    </w:p>
    <w:p w14:paraId="10FAE762" w14:textId="77777777" w:rsidR="003C6009" w:rsidRPr="006E4950" w:rsidRDefault="003C6009" w:rsidP="006E4950">
      <w:pPr>
        <w:spacing w:line="360" w:lineRule="auto"/>
        <w:rPr>
          <w:rFonts w:ascii="Helvetica" w:hAnsi="Helvetica"/>
          <w:sz w:val="22"/>
          <w:szCs w:val="22"/>
        </w:rPr>
      </w:pPr>
    </w:p>
    <w:p w14:paraId="2F6498C1" w14:textId="318B8290" w:rsidR="00BC5C5D" w:rsidRPr="006E495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sidR="00BD1A5D">
        <w:rPr>
          <w:rFonts w:ascii="Helvetica" w:hAnsi="Helvetica"/>
          <w:b/>
          <w:color w:val="4BACC6" w:themeColor="accent5"/>
          <w:sz w:val="22"/>
          <w:szCs w:val="22"/>
        </w:rPr>
        <w:t>, Limitations</w:t>
      </w:r>
    </w:p>
    <w:p w14:paraId="629E756B" w14:textId="22FD7EC4" w:rsidR="00FA3852" w:rsidRPr="006E4950" w:rsidRDefault="00F13DBC" w:rsidP="006E4950">
      <w:pPr>
        <w:widowControl w:val="0"/>
        <w:autoSpaceDE w:val="0"/>
        <w:autoSpaceDN w:val="0"/>
        <w:adjustRightInd w:val="0"/>
        <w:spacing w:line="360" w:lineRule="auto"/>
        <w:rPr>
          <w:rFonts w:ascii="Helvetica" w:hAnsi="Helvetica" w:cs="Helvetica"/>
          <w:sz w:val="22"/>
          <w:szCs w:val="22"/>
        </w:rPr>
      </w:pPr>
      <w:r w:rsidRPr="00F13DBC">
        <w:rPr>
          <w:rFonts w:ascii="Helvetica" w:hAnsi="Helvetica" w:cs="Helvetica"/>
          <w:b/>
          <w:bCs/>
          <w:color w:val="F79646" w:themeColor="accent6"/>
          <w:sz w:val="22"/>
          <w:szCs w:val="22"/>
          <w:u w:val="single"/>
        </w:rPr>
        <w:t>Simplifying</w:t>
      </w:r>
      <w:r>
        <w:rPr>
          <w:rFonts w:ascii="Helvetica" w:hAnsi="Helvetica" w:cs="Helvetica"/>
          <w:b/>
          <w:bCs/>
          <w:sz w:val="22"/>
          <w:szCs w:val="22"/>
          <w:u w:val="single"/>
        </w:rPr>
        <w:t xml:space="preserve"> </w:t>
      </w:r>
      <w:r w:rsidR="006E4950">
        <w:rPr>
          <w:rFonts w:ascii="Helvetica" w:hAnsi="Helvetica" w:cs="Helvetica"/>
          <w:b/>
          <w:bCs/>
          <w:sz w:val="22"/>
          <w:szCs w:val="22"/>
          <w:u w:val="single"/>
        </w:rPr>
        <w:t>Assumptions</w:t>
      </w:r>
      <w:r w:rsidR="00FA3852" w:rsidRPr="006E4950">
        <w:rPr>
          <w:rFonts w:ascii="Helvetica" w:hAnsi="Helvetica" w:cs="Helvetica"/>
          <w:b/>
          <w:bCs/>
          <w:sz w:val="22"/>
          <w:szCs w:val="22"/>
          <w:u w:val="single"/>
        </w:rPr>
        <w:t>:</w:t>
      </w:r>
    </w:p>
    <w:p w14:paraId="24C409D9" w14:textId="77777777" w:rsidR="008203A4" w:rsidRDefault="008203A4"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There is only one type of sexually transmitted infection (STI)</w:t>
      </w:r>
    </w:p>
    <w:p w14:paraId="740B80DB" w14:textId="5870B732" w:rsidR="00FA3852" w:rsidRPr="008203A4" w:rsidRDefault="00CD304C" w:rsidP="008203A4">
      <w:pPr>
        <w:pStyle w:val="ListParagraph"/>
        <w:widowControl w:val="0"/>
        <w:numPr>
          <w:ilvl w:val="1"/>
          <w:numId w:val="3"/>
        </w:numPr>
        <w:autoSpaceDE w:val="0"/>
        <w:autoSpaceDN w:val="0"/>
        <w:adjustRightInd w:val="0"/>
        <w:spacing w:line="360" w:lineRule="auto"/>
        <w:rPr>
          <w:rFonts w:ascii="Helvetica" w:hAnsi="Helvetica" w:cs="Helvetica"/>
          <w:color w:val="F79646" w:themeColor="accent6"/>
          <w:sz w:val="22"/>
          <w:szCs w:val="22"/>
        </w:rPr>
      </w:pPr>
      <w:proofErr w:type="gramStart"/>
      <w:r w:rsidRPr="008203A4">
        <w:rPr>
          <w:rFonts w:ascii="Helvetica" w:hAnsi="Helvetica" w:cs="Helvetica"/>
          <w:color w:val="F79646" w:themeColor="accent6"/>
          <w:sz w:val="22"/>
          <w:szCs w:val="22"/>
        </w:rPr>
        <w:t>other</w:t>
      </w:r>
      <w:proofErr w:type="gramEnd"/>
      <w:r w:rsidRPr="008203A4">
        <w:rPr>
          <w:rFonts w:ascii="Helvetica" w:hAnsi="Helvetica" w:cs="Helvetica"/>
          <w:color w:val="F79646" w:themeColor="accent6"/>
          <w:sz w:val="22"/>
          <w:szCs w:val="22"/>
        </w:rPr>
        <w:t xml:space="preserve"> models can </w:t>
      </w:r>
      <w:r w:rsidR="008203A4" w:rsidRPr="008203A4">
        <w:rPr>
          <w:rFonts w:ascii="Helvetica" w:hAnsi="Helvetica" w:cs="Helvetica"/>
          <w:color w:val="F79646" w:themeColor="accent6"/>
          <w:sz w:val="22"/>
          <w:szCs w:val="22"/>
        </w:rPr>
        <w:t>simulate specific diseases</w:t>
      </w:r>
      <w:r w:rsidRPr="008203A4">
        <w:rPr>
          <w:rFonts w:ascii="Helvetica" w:hAnsi="Helvetica" w:cs="Helvetica"/>
          <w:color w:val="F79646" w:themeColor="accent6"/>
          <w:sz w:val="22"/>
          <w:szCs w:val="22"/>
        </w:rPr>
        <w:t xml:space="preserve"> better (virus, aids, </w:t>
      </w:r>
      <w:proofErr w:type="spellStart"/>
      <w:r w:rsidRPr="008203A4">
        <w:rPr>
          <w:rFonts w:ascii="Helvetica" w:hAnsi="Helvetica" w:cs="Helvetica"/>
          <w:color w:val="F79646" w:themeColor="accent6"/>
          <w:sz w:val="22"/>
          <w:szCs w:val="22"/>
        </w:rPr>
        <w:t>etc</w:t>
      </w:r>
      <w:proofErr w:type="spellEnd"/>
      <w:r w:rsidRPr="008203A4">
        <w:rPr>
          <w:rFonts w:ascii="Helvetica" w:hAnsi="Helvetica" w:cs="Helvetica"/>
          <w:color w:val="F79646" w:themeColor="accent6"/>
          <w:sz w:val="22"/>
          <w:szCs w:val="22"/>
        </w:rPr>
        <w:t>)</w:t>
      </w:r>
    </w:p>
    <w:p w14:paraId="3AA0A61D" w14:textId="77777777" w:rsidR="00C40723" w:rsidRDefault="00C40723" w:rsidP="0059641B">
      <w:pPr>
        <w:pStyle w:val="ListParagraph"/>
        <w:numPr>
          <w:ilvl w:val="0"/>
          <w:numId w:val="3"/>
        </w:numPr>
        <w:spacing w:line="360" w:lineRule="auto"/>
        <w:rPr>
          <w:rFonts w:ascii="Helvetica" w:hAnsi="Helvetica"/>
          <w:sz w:val="22"/>
          <w:szCs w:val="22"/>
        </w:rPr>
      </w:pPr>
      <w:r w:rsidRPr="00C40723">
        <w:rPr>
          <w:rFonts w:ascii="Helvetica" w:hAnsi="Helvetica"/>
          <w:color w:val="4F81BD" w:themeColor="accent1"/>
          <w:sz w:val="22"/>
          <w:szCs w:val="22"/>
        </w:rPr>
        <w:t>Condoms are the only form of STI protection</w:t>
      </w:r>
      <w:r>
        <w:rPr>
          <w:rFonts w:ascii="Helvetica" w:hAnsi="Helvetica"/>
          <w:color w:val="4F81BD" w:themeColor="accent1"/>
          <w:sz w:val="22"/>
          <w:szCs w:val="22"/>
        </w:rPr>
        <w:t xml:space="preserve"> </w:t>
      </w:r>
      <w:proofErr w:type="gramStart"/>
      <w:r>
        <w:rPr>
          <w:rFonts w:ascii="Helvetica" w:hAnsi="Helvetica"/>
          <w:color w:val="4F81BD" w:themeColor="accent1"/>
          <w:sz w:val="22"/>
          <w:szCs w:val="22"/>
        </w:rPr>
        <w:t xml:space="preserve">/  </w:t>
      </w:r>
      <w:r w:rsidRPr="00C40723">
        <w:rPr>
          <w:rFonts w:ascii="Helvetica" w:hAnsi="Helvetica"/>
          <w:color w:val="F79646" w:themeColor="accent6"/>
          <w:sz w:val="22"/>
          <w:szCs w:val="22"/>
        </w:rPr>
        <w:t>in</w:t>
      </w:r>
      <w:proofErr w:type="gramEnd"/>
      <w:r w:rsidRPr="00C40723">
        <w:rPr>
          <w:rFonts w:ascii="Helvetica" w:hAnsi="Helvetica"/>
          <w:color w:val="F79646" w:themeColor="accent6"/>
          <w:sz w:val="22"/>
          <w:szCs w:val="22"/>
        </w:rPr>
        <w:t xml:space="preserve"> question/explored in this model / </w:t>
      </w:r>
      <w:r>
        <w:rPr>
          <w:rFonts w:ascii="Helvetica" w:hAnsi="Helvetica"/>
          <w:color w:val="F79646" w:themeColor="accent6"/>
          <w:sz w:val="22"/>
          <w:szCs w:val="22"/>
        </w:rPr>
        <w:t>condom usage…</w:t>
      </w:r>
      <w:r w:rsidRPr="00C40723">
        <w:rPr>
          <w:rFonts w:ascii="Helvetica" w:hAnsi="Helvetica"/>
          <w:color w:val="F79646" w:themeColor="accent6"/>
          <w:sz w:val="22"/>
          <w:szCs w:val="22"/>
        </w:rPr>
        <w:t>safe sex behavior…?</w:t>
      </w:r>
    </w:p>
    <w:p w14:paraId="0068E5B2" w14:textId="107EDF22" w:rsidR="0059641B" w:rsidRPr="0059641B" w:rsidRDefault="00C40723" w:rsidP="00C40723">
      <w:pPr>
        <w:pStyle w:val="ListParagraph"/>
        <w:numPr>
          <w:ilvl w:val="1"/>
          <w:numId w:val="3"/>
        </w:numPr>
        <w:spacing w:line="360" w:lineRule="auto"/>
        <w:rPr>
          <w:rFonts w:ascii="Helvetica" w:hAnsi="Helvetica"/>
          <w:sz w:val="22"/>
          <w:szCs w:val="22"/>
        </w:rPr>
      </w:pPr>
      <w:r>
        <w:rPr>
          <w:rFonts w:ascii="Helvetica" w:hAnsi="Helvetica"/>
          <w:sz w:val="22"/>
          <w:szCs w:val="22"/>
        </w:rPr>
        <w:t xml:space="preserve">Chose </w:t>
      </w:r>
      <w:r w:rsidR="0059641B" w:rsidRPr="0059641B">
        <w:rPr>
          <w:rFonts w:ascii="Helvetica" w:hAnsi="Helvetica"/>
          <w:sz w:val="22"/>
          <w:szCs w:val="22"/>
        </w:rPr>
        <w:t>specifically/</w:t>
      </w:r>
      <w:r w:rsidR="0059641B" w:rsidRPr="0059641B">
        <w:rPr>
          <w:rFonts w:ascii="Helvetica" w:hAnsi="Helvetica"/>
          <w:b/>
          <w:sz w:val="22"/>
          <w:szCs w:val="22"/>
        </w:rPr>
        <w:t>only</w:t>
      </w:r>
      <w:r w:rsidR="0059641B" w:rsidRPr="0059641B">
        <w:rPr>
          <w:rFonts w:ascii="Helvetica" w:hAnsi="Helvetica"/>
          <w:sz w:val="22"/>
          <w:szCs w:val="22"/>
        </w:rPr>
        <w:t xml:space="preserve"> co</w:t>
      </w:r>
      <w:r>
        <w:rPr>
          <w:rFonts w:ascii="Helvetica" w:hAnsi="Helvetica"/>
          <w:sz w:val="22"/>
          <w:szCs w:val="22"/>
        </w:rPr>
        <w:t xml:space="preserve">ndoms </w:t>
      </w:r>
      <w:r w:rsidR="0059641B" w:rsidRPr="0059641B">
        <w:rPr>
          <w:rFonts w:ascii="Helvetica" w:hAnsi="Helvetica"/>
          <w:sz w:val="22"/>
          <w:szCs w:val="22"/>
        </w:rPr>
        <w:t>because most prevale</w:t>
      </w:r>
      <w:r>
        <w:rPr>
          <w:rFonts w:ascii="Helvetica" w:hAnsi="Helvetica"/>
          <w:sz w:val="22"/>
          <w:szCs w:val="22"/>
        </w:rPr>
        <w:t xml:space="preserve">nt/accessible / and cheapest?? </w:t>
      </w:r>
      <w:proofErr w:type="gramStart"/>
      <w:r>
        <w:rPr>
          <w:rFonts w:ascii="Helvetica" w:hAnsi="Helvetica"/>
          <w:sz w:val="22"/>
          <w:szCs w:val="22"/>
        </w:rPr>
        <w:t>form</w:t>
      </w:r>
      <w:proofErr w:type="gramEnd"/>
      <w:r>
        <w:rPr>
          <w:rFonts w:ascii="Helvetica" w:hAnsi="Helvetica"/>
          <w:sz w:val="22"/>
          <w:szCs w:val="22"/>
        </w:rPr>
        <w:t xml:space="preserve"> of </w:t>
      </w:r>
      <w:r w:rsidRPr="00C40723">
        <w:rPr>
          <w:rFonts w:ascii="Helvetica" w:hAnsi="Helvetica"/>
          <w:strike/>
          <w:sz w:val="22"/>
          <w:szCs w:val="22"/>
        </w:rPr>
        <w:t>safe sex</w:t>
      </w:r>
      <w:r>
        <w:rPr>
          <w:rFonts w:ascii="Helvetica" w:hAnsi="Helvetica"/>
          <w:sz w:val="22"/>
          <w:szCs w:val="22"/>
        </w:rPr>
        <w:t xml:space="preserve"> protection</w:t>
      </w:r>
      <w:r w:rsidR="0059641B" w:rsidRPr="0059641B">
        <w:rPr>
          <w:rFonts w:ascii="Helvetica" w:hAnsi="Helvetica"/>
          <w:sz w:val="22"/>
          <w:szCs w:val="22"/>
        </w:rPr>
        <w:t xml:space="preserve"> in the </w:t>
      </w:r>
      <w:r w:rsidRPr="00C40723">
        <w:rPr>
          <w:rFonts w:ascii="Helvetica" w:hAnsi="Helvetica"/>
          <w:color w:val="F79646" w:themeColor="accent6"/>
          <w:sz w:val="22"/>
          <w:szCs w:val="22"/>
        </w:rPr>
        <w:t>US young adult</w:t>
      </w:r>
      <w:r>
        <w:rPr>
          <w:rFonts w:ascii="Helvetica" w:hAnsi="Helvetica"/>
          <w:sz w:val="22"/>
          <w:szCs w:val="22"/>
        </w:rPr>
        <w:t xml:space="preserve"> </w:t>
      </w:r>
      <w:r w:rsidR="0059641B" w:rsidRPr="0059641B">
        <w:rPr>
          <w:rFonts w:ascii="Helvetica" w:hAnsi="Helvetica"/>
          <w:sz w:val="22"/>
          <w:szCs w:val="22"/>
        </w:rPr>
        <w:t>demographic I’m interested in modeling, [[as it does not require an age limit, prescription, etc…. and college campus usually have condoms freely available.???]]</w:t>
      </w:r>
    </w:p>
    <w:p w14:paraId="5ED17A25" w14:textId="497CB964" w:rsidR="00D41B60" w:rsidRPr="008203A4" w:rsidRDefault="008203A4" w:rsidP="006E4950">
      <w:pPr>
        <w:pStyle w:val="ListParagraph"/>
        <w:widowControl w:val="0"/>
        <w:numPr>
          <w:ilvl w:val="0"/>
          <w:numId w:val="3"/>
        </w:numPr>
        <w:autoSpaceDE w:val="0"/>
        <w:autoSpaceDN w:val="0"/>
        <w:adjustRightInd w:val="0"/>
        <w:spacing w:line="360" w:lineRule="auto"/>
        <w:rPr>
          <w:rFonts w:ascii="Helvetica" w:hAnsi="Helvetica" w:cs="Helvetica"/>
          <w:color w:val="F79646" w:themeColor="accent6"/>
          <w:sz w:val="22"/>
          <w:szCs w:val="22"/>
        </w:rPr>
      </w:pPr>
      <w:r w:rsidRPr="008203A4">
        <w:rPr>
          <w:rFonts w:ascii="Helvetica" w:hAnsi="Helvetica" w:cs="Helvetica"/>
          <w:color w:val="4F81BD" w:themeColor="accent1"/>
          <w:sz w:val="22"/>
          <w:szCs w:val="22"/>
        </w:rPr>
        <w:t>Agents are serially monogamous</w:t>
      </w:r>
      <w:r>
        <w:rPr>
          <w:rFonts w:ascii="Helvetica" w:hAnsi="Helvetica" w:cs="Helvetica"/>
          <w:sz w:val="22"/>
          <w:szCs w:val="22"/>
        </w:rPr>
        <w:t xml:space="preserve"> </w:t>
      </w:r>
      <w:r w:rsidRPr="008203A4">
        <w:rPr>
          <w:rFonts w:ascii="Helvetica" w:hAnsi="Helvetica" w:cs="Helvetica"/>
          <w:color w:val="F79646" w:themeColor="accent6"/>
          <w:sz w:val="22"/>
          <w:szCs w:val="22"/>
        </w:rPr>
        <w:t>– they can only have one sexual partner at a time</w:t>
      </w:r>
    </w:p>
    <w:p w14:paraId="5DC52023" w14:textId="77777777" w:rsidR="00E57338" w:rsidRDefault="00F13DBC" w:rsidP="00FE212D">
      <w:pPr>
        <w:pStyle w:val="ListParagraph"/>
        <w:widowControl w:val="0"/>
        <w:numPr>
          <w:ilvl w:val="0"/>
          <w:numId w:val="3"/>
        </w:numPr>
        <w:autoSpaceDE w:val="0"/>
        <w:autoSpaceDN w:val="0"/>
        <w:adjustRightInd w:val="0"/>
        <w:spacing w:line="360" w:lineRule="auto"/>
        <w:rPr>
          <w:rFonts w:ascii="Helvetica" w:hAnsi="Helvetica" w:cs="Helvetica"/>
          <w:color w:val="F79646" w:themeColor="accent6"/>
          <w:sz w:val="22"/>
          <w:szCs w:val="22"/>
        </w:rPr>
      </w:pPr>
      <w:r w:rsidRPr="00F13DBC">
        <w:rPr>
          <w:rFonts w:ascii="Helvetica" w:hAnsi="Helvetica" w:cs="Helvetica"/>
          <w:color w:val="F79646" w:themeColor="accent6"/>
          <w:sz w:val="22"/>
          <w:szCs w:val="22"/>
        </w:rPr>
        <w:t xml:space="preserve">Agents </w:t>
      </w:r>
      <w:r w:rsidR="00E57338">
        <w:rPr>
          <w:rFonts w:ascii="Helvetica" w:hAnsi="Helvetica" w:cs="Helvetica"/>
          <w:color w:val="F79646" w:themeColor="accent6"/>
          <w:sz w:val="22"/>
          <w:szCs w:val="22"/>
        </w:rPr>
        <w:t>can/will</w:t>
      </w:r>
      <w:r w:rsidRPr="00F13DBC">
        <w:rPr>
          <w:rFonts w:ascii="Helvetica" w:hAnsi="Helvetica" w:cs="Helvetica"/>
          <w:color w:val="F79646" w:themeColor="accent6"/>
          <w:sz w:val="22"/>
          <w:szCs w:val="22"/>
        </w:rPr>
        <w:t xml:space="preserve"> only know that they have contracted an STI if they are</w:t>
      </w:r>
      <w:r>
        <w:rPr>
          <w:rFonts w:ascii="Helvetica" w:hAnsi="Helvetica" w:cs="Helvetica"/>
          <w:color w:val="F79646" w:themeColor="accent6"/>
          <w:sz w:val="22"/>
          <w:szCs w:val="22"/>
        </w:rPr>
        <w:t xml:space="preserve"> symptomatic/</w:t>
      </w:r>
      <w:r w:rsidRPr="00F13DBC">
        <w:rPr>
          <w:rFonts w:ascii="Helvetica" w:hAnsi="Helvetica" w:cs="Helvetica"/>
          <w:color w:val="F79646" w:themeColor="accent6"/>
          <w:sz w:val="22"/>
          <w:szCs w:val="22"/>
        </w:rPr>
        <w:t xml:space="preserve"> </w:t>
      </w:r>
      <w:r w:rsidR="00E57338">
        <w:rPr>
          <w:rFonts w:ascii="Helvetica" w:hAnsi="Helvetica" w:cs="Helvetica"/>
          <w:color w:val="F79646" w:themeColor="accent6"/>
          <w:sz w:val="22"/>
          <w:szCs w:val="22"/>
        </w:rPr>
        <w:t>of a gender that is symptomatic</w:t>
      </w:r>
    </w:p>
    <w:p w14:paraId="64504523" w14:textId="3B32BF8E" w:rsidR="00F13DBC" w:rsidRPr="00F13DBC" w:rsidRDefault="00F13DBC" w:rsidP="00E57338">
      <w:pPr>
        <w:pStyle w:val="ListParagraph"/>
        <w:widowControl w:val="0"/>
        <w:numPr>
          <w:ilvl w:val="1"/>
          <w:numId w:val="3"/>
        </w:numPr>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 xml:space="preserve"> </w:t>
      </w:r>
      <w:r w:rsidRPr="00F13DBC">
        <w:rPr>
          <w:rFonts w:ascii="Helvetica" w:hAnsi="Helvetica" w:cs="Helvetica"/>
          <w:color w:val="F79646" w:themeColor="accent6"/>
          <w:sz w:val="22"/>
          <w:szCs w:val="22"/>
        </w:rPr>
        <w:t xml:space="preserve">– </w:t>
      </w:r>
      <w:proofErr w:type="gramStart"/>
      <w:r w:rsidRPr="00F13DBC">
        <w:rPr>
          <w:rFonts w:ascii="Helvetica" w:hAnsi="Helvetica" w:cs="Helvetica"/>
          <w:color w:val="F79646" w:themeColor="accent6"/>
          <w:sz w:val="22"/>
          <w:szCs w:val="22"/>
        </w:rPr>
        <w:t>no</w:t>
      </w:r>
      <w:proofErr w:type="gramEnd"/>
      <w:r w:rsidRPr="00F13DBC">
        <w:rPr>
          <w:rFonts w:ascii="Helvetica" w:hAnsi="Helvetica" w:cs="Helvetica"/>
          <w:color w:val="F79646" w:themeColor="accent6"/>
          <w:sz w:val="22"/>
          <w:szCs w:val="22"/>
        </w:rPr>
        <w:t xml:space="preserve"> testing, or communication between partners, takes place.</w:t>
      </w:r>
      <w:r w:rsidR="00E57338">
        <w:rPr>
          <w:rFonts w:ascii="Helvetica" w:hAnsi="Helvetica" w:cs="Helvetica"/>
          <w:color w:val="F79646" w:themeColor="accent6"/>
          <w:sz w:val="22"/>
          <w:szCs w:val="22"/>
        </w:rPr>
        <w:t xml:space="preserve"> </w:t>
      </w:r>
      <w:proofErr w:type="gramStart"/>
      <w:r w:rsidR="00E57338" w:rsidRPr="00FE212D">
        <w:rPr>
          <w:rFonts w:ascii="Helvetica" w:hAnsi="Helvetica" w:cs="Helvetica"/>
          <w:sz w:val="22"/>
          <w:szCs w:val="22"/>
        </w:rPr>
        <w:t>turtles</w:t>
      </w:r>
      <w:proofErr w:type="gramEnd"/>
      <w:r w:rsidR="00E57338" w:rsidRPr="00FE212D">
        <w:rPr>
          <w:rFonts w:ascii="Helvetica" w:hAnsi="Helvetica" w:cs="Helvetica"/>
          <w:sz w:val="22"/>
          <w:szCs w:val="22"/>
        </w:rPr>
        <w:t xml:space="preserve"> also don’t randomly get tested, nor is likelihood of getting tested based on gender – this is better covered by other models (aids)….</w:t>
      </w:r>
    </w:p>
    <w:p w14:paraId="25C4C68B" w14:textId="3C6A3786" w:rsidR="00FE212D" w:rsidRPr="00E57338" w:rsidRDefault="004B5DDA" w:rsidP="00FE212D">
      <w:pPr>
        <w:pStyle w:val="ListParagraph"/>
        <w:widowControl w:val="0"/>
        <w:numPr>
          <w:ilvl w:val="0"/>
          <w:numId w:val="3"/>
        </w:numPr>
        <w:autoSpaceDE w:val="0"/>
        <w:autoSpaceDN w:val="0"/>
        <w:adjustRightInd w:val="0"/>
        <w:spacing w:line="360" w:lineRule="auto"/>
        <w:rPr>
          <w:rFonts w:ascii="Helvetica" w:hAnsi="Helvetica" w:cs="Helvetica"/>
          <w:sz w:val="22"/>
          <w:szCs w:val="22"/>
          <w:highlight w:val="lightGray"/>
        </w:rPr>
      </w:pPr>
      <w:r w:rsidRPr="00E57338">
        <w:rPr>
          <w:rFonts w:ascii="Helvetica" w:hAnsi="Helvetica" w:cs="Helvetica"/>
          <w:sz w:val="22"/>
          <w:szCs w:val="22"/>
          <w:highlight w:val="lightGray"/>
        </w:rPr>
        <w:t xml:space="preserve">Agents are not malicious; </w:t>
      </w:r>
      <w:r w:rsidR="006E4950" w:rsidRPr="00E57338">
        <w:rPr>
          <w:rFonts w:ascii="Helvetica" w:hAnsi="Helvetica" w:cs="Helvetica"/>
          <w:sz w:val="22"/>
          <w:szCs w:val="22"/>
          <w:highlight w:val="lightGray"/>
        </w:rPr>
        <w:t xml:space="preserve">if </w:t>
      </w:r>
      <w:r w:rsidRPr="00E57338">
        <w:rPr>
          <w:rFonts w:ascii="Helvetica" w:hAnsi="Helvetica" w:cs="Helvetica"/>
          <w:sz w:val="22"/>
          <w:szCs w:val="22"/>
          <w:highlight w:val="lightGray"/>
        </w:rPr>
        <w:t>an agent knows he or she is</w:t>
      </w:r>
      <w:r w:rsidR="006E4950" w:rsidRPr="00E57338">
        <w:rPr>
          <w:rFonts w:ascii="Helvetica" w:hAnsi="Helvetica" w:cs="Helvetica"/>
          <w:sz w:val="22"/>
          <w:szCs w:val="22"/>
          <w:highlight w:val="lightGray"/>
        </w:rPr>
        <w:t xml:space="preserve"> infected, </w:t>
      </w:r>
      <w:r w:rsidRPr="00E57338">
        <w:rPr>
          <w:rFonts w:ascii="Helvetica" w:hAnsi="Helvetica" w:cs="Helvetica"/>
          <w:sz w:val="22"/>
          <w:szCs w:val="22"/>
          <w:highlight w:val="lightGray"/>
        </w:rPr>
        <w:t xml:space="preserve">they want to practice </w:t>
      </w:r>
      <w:r w:rsidRPr="00E57338">
        <w:rPr>
          <w:rFonts w:ascii="Helvetica" w:hAnsi="Helvetica" w:cs="Helvetica"/>
          <w:strike/>
          <w:color w:val="4F81BD" w:themeColor="accent1"/>
          <w:sz w:val="22"/>
          <w:szCs w:val="22"/>
          <w:highlight w:val="lightGray"/>
        </w:rPr>
        <w:t>use</w:t>
      </w:r>
      <w:r w:rsidRPr="00E57338">
        <w:rPr>
          <w:rFonts w:ascii="Helvetica" w:hAnsi="Helvetica" w:cs="Helvetica"/>
          <w:sz w:val="22"/>
          <w:szCs w:val="22"/>
          <w:highlight w:val="lightGray"/>
        </w:rPr>
        <w:t xml:space="preserve"> safe sex. </w:t>
      </w:r>
      <w:r w:rsidR="00FA3852" w:rsidRPr="00E57338">
        <w:rPr>
          <w:rFonts w:ascii="Helvetica" w:hAnsi="Helvetica" w:cs="Helvetica"/>
          <w:sz w:val="22"/>
          <w:szCs w:val="22"/>
          <w:highlight w:val="lightGray"/>
        </w:rPr>
        <w:t xml:space="preserve">If </w:t>
      </w:r>
      <w:r w:rsidRPr="00E57338">
        <w:rPr>
          <w:rFonts w:ascii="Helvetica" w:hAnsi="Helvetica" w:cs="Helvetica"/>
          <w:sz w:val="22"/>
          <w:szCs w:val="22"/>
          <w:highlight w:val="lightGray"/>
        </w:rPr>
        <w:t>an agent is</w:t>
      </w:r>
      <w:r w:rsidR="00FA3852" w:rsidRPr="00E57338">
        <w:rPr>
          <w:rFonts w:ascii="Helvetica" w:hAnsi="Helvetica" w:cs="Helvetica"/>
          <w:sz w:val="22"/>
          <w:szCs w:val="22"/>
          <w:highlight w:val="lightGray"/>
        </w:rPr>
        <w:t xml:space="preserve"> symptomatic, </w:t>
      </w:r>
      <w:r w:rsidRPr="00E57338">
        <w:rPr>
          <w:rFonts w:ascii="Helvetica" w:hAnsi="Helvetica" w:cs="Helvetica"/>
          <w:sz w:val="22"/>
          <w:szCs w:val="22"/>
          <w:highlight w:val="lightGray"/>
        </w:rPr>
        <w:t>s/he</w:t>
      </w:r>
      <w:r w:rsidR="00FA3852" w:rsidRPr="00E57338">
        <w:rPr>
          <w:rFonts w:ascii="Helvetica" w:hAnsi="Helvetica" w:cs="Helvetica"/>
          <w:sz w:val="22"/>
          <w:szCs w:val="22"/>
          <w:highlight w:val="lightGray"/>
        </w:rPr>
        <w:t xml:space="preserve"> will know they have an </w:t>
      </w:r>
      <w:r w:rsidRPr="00E57338">
        <w:rPr>
          <w:rFonts w:ascii="Helvetica" w:hAnsi="Helvetica" w:cs="Helvetica"/>
          <w:sz w:val="22"/>
          <w:szCs w:val="22"/>
          <w:highlight w:val="lightGray"/>
        </w:rPr>
        <w:t>STI</w:t>
      </w:r>
      <w:r w:rsidR="00FA3852" w:rsidRPr="00E57338">
        <w:rPr>
          <w:rFonts w:ascii="Helvetica" w:hAnsi="Helvetica" w:cs="Helvetica"/>
          <w:sz w:val="22"/>
          <w:szCs w:val="22"/>
          <w:highlight w:val="lightGray"/>
        </w:rPr>
        <w:t>, and will want to</w:t>
      </w:r>
      <w:r w:rsidR="00D41B60" w:rsidRPr="00E57338">
        <w:rPr>
          <w:rFonts w:ascii="Helvetica" w:hAnsi="Helvetica" w:cs="Helvetica"/>
          <w:sz w:val="22"/>
          <w:szCs w:val="22"/>
          <w:highlight w:val="lightGray"/>
        </w:rPr>
        <w:t xml:space="preserve"> </w:t>
      </w:r>
      <w:r w:rsidRPr="00E57338">
        <w:rPr>
          <w:rFonts w:ascii="Helvetica" w:hAnsi="Helvetica" w:cs="Helvetica"/>
          <w:sz w:val="22"/>
          <w:szCs w:val="22"/>
          <w:highlight w:val="lightGray"/>
        </w:rPr>
        <w:t>always</w:t>
      </w:r>
      <w:r w:rsidR="00FA3852" w:rsidRPr="00E57338">
        <w:rPr>
          <w:rFonts w:ascii="Helvetica" w:hAnsi="Helvetica" w:cs="Helvetica"/>
          <w:sz w:val="22"/>
          <w:szCs w:val="22"/>
          <w:highlight w:val="lightGray"/>
        </w:rPr>
        <w:t xml:space="preserve"> pract</w:t>
      </w:r>
      <w:r w:rsidRPr="00E57338">
        <w:rPr>
          <w:rFonts w:ascii="Helvetica" w:hAnsi="Helvetica" w:cs="Helvetica"/>
          <w:sz w:val="22"/>
          <w:szCs w:val="22"/>
          <w:highlight w:val="lightGray"/>
        </w:rPr>
        <w:t xml:space="preserve">ice safe sex </w:t>
      </w:r>
      <w:r w:rsidRPr="00E57338">
        <w:rPr>
          <w:rFonts w:ascii="Helvetica" w:hAnsi="Helvetica" w:cs="Helvetica"/>
          <w:color w:val="F79646" w:themeColor="accent6"/>
          <w:sz w:val="22"/>
          <w:szCs w:val="22"/>
          <w:highlight w:val="lightGray"/>
        </w:rPr>
        <w:t>from there forward</w:t>
      </w:r>
      <w:r w:rsidRPr="00E57338">
        <w:rPr>
          <w:rFonts w:ascii="Helvetica" w:hAnsi="Helvetica" w:cs="Helvetica"/>
          <w:sz w:val="22"/>
          <w:szCs w:val="22"/>
          <w:highlight w:val="lightGray"/>
        </w:rPr>
        <w:t>.</w:t>
      </w:r>
    </w:p>
    <w:p w14:paraId="6A600BBD" w14:textId="0EEF0C5A" w:rsidR="00E57338" w:rsidRPr="00E57338" w:rsidRDefault="00E57338" w:rsidP="00E57338">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Agents are not malicious; </w:t>
      </w:r>
      <w:r w:rsidRPr="00D41B60">
        <w:rPr>
          <w:rFonts w:ascii="Helvetica" w:hAnsi="Helvetica" w:cs="Helvetica"/>
          <w:sz w:val="22"/>
          <w:szCs w:val="22"/>
        </w:rPr>
        <w:t xml:space="preserve">if </w:t>
      </w:r>
      <w:r>
        <w:rPr>
          <w:rFonts w:ascii="Helvetica" w:hAnsi="Helvetica" w:cs="Helvetica"/>
          <w:sz w:val="22"/>
          <w:szCs w:val="22"/>
        </w:rPr>
        <w:t>an agent knows he or she is</w:t>
      </w:r>
      <w:r w:rsidRPr="00D41B60">
        <w:rPr>
          <w:rFonts w:ascii="Helvetica" w:hAnsi="Helvetica" w:cs="Helvetica"/>
          <w:sz w:val="22"/>
          <w:szCs w:val="22"/>
        </w:rPr>
        <w:t xml:space="preserve"> infected, </w:t>
      </w:r>
      <w:r>
        <w:rPr>
          <w:rFonts w:ascii="Helvetica" w:hAnsi="Helvetica" w:cs="Helvetica"/>
          <w:sz w:val="22"/>
          <w:szCs w:val="22"/>
        </w:rPr>
        <w:t xml:space="preserve">they will always want to practice safe sex </w:t>
      </w:r>
      <w:r w:rsidR="00FA7609" w:rsidRPr="00FA7609">
        <w:rPr>
          <w:rFonts w:ascii="Helvetica" w:hAnsi="Helvetica" w:cs="Helvetica"/>
          <w:color w:val="F79646" w:themeColor="accent6"/>
          <w:sz w:val="22"/>
          <w:szCs w:val="22"/>
        </w:rPr>
        <w:t>[i.e. use condoms]</w:t>
      </w:r>
      <w:r w:rsidR="00FA7609">
        <w:rPr>
          <w:rFonts w:ascii="Helvetica" w:hAnsi="Helvetica" w:cs="Helvetica"/>
          <w:sz w:val="22"/>
          <w:szCs w:val="22"/>
        </w:rPr>
        <w:t xml:space="preserve"> </w:t>
      </w:r>
      <w:r w:rsidRPr="004B5DDA">
        <w:rPr>
          <w:rFonts w:ascii="Helvetica" w:hAnsi="Helvetica" w:cs="Helvetica"/>
          <w:color w:val="F79646" w:themeColor="accent6"/>
          <w:sz w:val="22"/>
          <w:szCs w:val="22"/>
        </w:rPr>
        <w:t>from there forward</w:t>
      </w:r>
      <w:r>
        <w:rPr>
          <w:rFonts w:ascii="Helvetica" w:hAnsi="Helvetica" w:cs="Helvetica"/>
          <w:sz w:val="22"/>
          <w:szCs w:val="22"/>
        </w:rPr>
        <w:t>.</w:t>
      </w:r>
    </w:p>
    <w:p w14:paraId="08ADFE36" w14:textId="1D87BCF6" w:rsidR="00E57338" w:rsidRDefault="00F13DBC"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13DBC">
        <w:rPr>
          <w:rFonts w:ascii="Helvetica" w:hAnsi="Helvetica" w:cs="Helvetica"/>
          <w:sz w:val="22"/>
          <w:szCs w:val="22"/>
        </w:rPr>
        <w:t xml:space="preserve">Since agents </w:t>
      </w:r>
      <w:r w:rsidRPr="00F13DBC">
        <w:rPr>
          <w:rFonts w:ascii="Helvetica" w:hAnsi="Helvetica" w:cs="Helvetica"/>
          <w:color w:val="F79646" w:themeColor="accent6"/>
          <w:sz w:val="22"/>
          <w:szCs w:val="22"/>
        </w:rPr>
        <w:t>that know they have</w:t>
      </w:r>
      <w:r w:rsidRPr="00F13DBC">
        <w:rPr>
          <w:rFonts w:ascii="Helvetica" w:hAnsi="Helvetica" w:cs="Helvetica"/>
          <w:sz w:val="22"/>
          <w:szCs w:val="22"/>
        </w:rPr>
        <w:t xml:space="preserve"> contract</w:t>
      </w:r>
      <w:r>
        <w:rPr>
          <w:rFonts w:ascii="Helvetica" w:hAnsi="Helvetica" w:cs="Helvetica"/>
          <w:sz w:val="22"/>
          <w:szCs w:val="22"/>
        </w:rPr>
        <w:t>ed</w:t>
      </w:r>
      <w:r w:rsidRPr="00F13DBC">
        <w:rPr>
          <w:rFonts w:ascii="Helvetica" w:hAnsi="Helvetica" w:cs="Helvetica"/>
          <w:sz w:val="22"/>
          <w:szCs w:val="22"/>
        </w:rPr>
        <w:t xml:space="preserve"> an STI</w:t>
      </w:r>
      <w:r w:rsidR="00E57338">
        <w:rPr>
          <w:rFonts w:ascii="Helvetica" w:hAnsi="Helvetica" w:cs="Helvetica"/>
          <w:sz w:val="22"/>
          <w:szCs w:val="22"/>
        </w:rPr>
        <w:t>/</w:t>
      </w:r>
      <w:r w:rsidR="00E57338" w:rsidRPr="00E57338">
        <w:rPr>
          <w:rFonts w:ascii="Helvetica" w:hAnsi="Helvetica" w:cs="Helvetica"/>
          <w:color w:val="F79646" w:themeColor="accent6"/>
          <w:sz w:val="22"/>
          <w:szCs w:val="22"/>
        </w:rPr>
        <w:t>are infected</w:t>
      </w:r>
      <w:r w:rsidRPr="00F13DBC">
        <w:rPr>
          <w:rFonts w:ascii="Helvetica" w:hAnsi="Helvetica" w:cs="Helvetica"/>
          <w:sz w:val="22"/>
          <w:szCs w:val="22"/>
        </w:rPr>
        <w:t xml:space="preserve"> will </w:t>
      </w:r>
      <w:r w:rsidR="00E57338">
        <w:rPr>
          <w:rFonts w:ascii="Helvetica" w:hAnsi="Helvetica" w:cs="Helvetica"/>
          <w:sz w:val="22"/>
          <w:szCs w:val="22"/>
        </w:rPr>
        <w:t xml:space="preserve">[always] </w:t>
      </w:r>
      <w:r w:rsidRPr="00E57338">
        <w:rPr>
          <w:rFonts w:ascii="Helvetica" w:hAnsi="Helvetica" w:cs="Helvetica"/>
          <w:strike/>
          <w:sz w:val="22"/>
          <w:szCs w:val="22"/>
        </w:rPr>
        <w:t>want to</w:t>
      </w:r>
      <w:r w:rsidRPr="00F13DBC">
        <w:rPr>
          <w:rFonts w:ascii="Helvetica" w:hAnsi="Helvetica" w:cs="Helvetica"/>
          <w:sz w:val="22"/>
          <w:szCs w:val="22"/>
        </w:rPr>
        <w:t xml:space="preserve"> practice safe sex from that point forward, </w:t>
      </w:r>
      <w:r w:rsidRPr="00FA7609">
        <w:rPr>
          <w:rFonts w:ascii="Helvetica" w:hAnsi="Helvetica" w:cs="Helvetica"/>
          <w:color w:val="4F81BD" w:themeColor="accent1"/>
          <w:sz w:val="22"/>
          <w:szCs w:val="22"/>
        </w:rPr>
        <w:t>no allocation is mad</w:t>
      </w:r>
      <w:r w:rsidR="00E57338" w:rsidRPr="00FA7609">
        <w:rPr>
          <w:rFonts w:ascii="Helvetica" w:hAnsi="Helvetica" w:cs="Helvetica"/>
          <w:color w:val="4F81BD" w:themeColor="accent1"/>
          <w:sz w:val="22"/>
          <w:szCs w:val="22"/>
        </w:rPr>
        <w:t xml:space="preserve">e </w:t>
      </w:r>
      <w:r w:rsidR="00E57338">
        <w:rPr>
          <w:rFonts w:ascii="Helvetica" w:hAnsi="Helvetica" w:cs="Helvetica"/>
          <w:sz w:val="22"/>
          <w:szCs w:val="22"/>
        </w:rPr>
        <w:t xml:space="preserve">for STI </w:t>
      </w:r>
      <w:r w:rsidR="00867589" w:rsidRPr="00867589">
        <w:rPr>
          <w:rFonts w:ascii="Helvetica" w:hAnsi="Helvetica" w:cs="Helvetica"/>
          <w:color w:val="F79646" w:themeColor="accent6"/>
          <w:sz w:val="22"/>
          <w:szCs w:val="22"/>
        </w:rPr>
        <w:t>testing,</w:t>
      </w:r>
      <w:r w:rsidR="00867589">
        <w:rPr>
          <w:rFonts w:ascii="Helvetica" w:hAnsi="Helvetica" w:cs="Helvetica"/>
          <w:sz w:val="22"/>
          <w:szCs w:val="22"/>
        </w:rPr>
        <w:t xml:space="preserve"> treatment</w:t>
      </w:r>
      <w:r w:rsidR="00867589" w:rsidRPr="00867589">
        <w:rPr>
          <w:rFonts w:ascii="Helvetica" w:hAnsi="Helvetica" w:cs="Helvetica"/>
          <w:color w:val="F79646" w:themeColor="accent6"/>
          <w:sz w:val="22"/>
          <w:szCs w:val="22"/>
        </w:rPr>
        <w:t xml:space="preserve">, </w:t>
      </w:r>
      <w:r w:rsidR="00E57338">
        <w:rPr>
          <w:rFonts w:ascii="Helvetica" w:hAnsi="Helvetica" w:cs="Helvetica"/>
          <w:sz w:val="22"/>
          <w:szCs w:val="22"/>
        </w:rPr>
        <w:t>or recovery.</w:t>
      </w:r>
    </w:p>
    <w:p w14:paraId="7C02D477" w14:textId="2DD7F474" w:rsidR="00F13DBC" w:rsidRDefault="00E57338"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Condoms </w:t>
      </w:r>
      <w:proofErr w:type="gramStart"/>
      <w:r>
        <w:rPr>
          <w:rFonts w:ascii="Helvetica" w:hAnsi="Helvetica" w:cs="Helvetica"/>
          <w:sz w:val="22"/>
          <w:szCs w:val="22"/>
        </w:rPr>
        <w:t>are assumed to be used</w:t>
      </w:r>
      <w:proofErr w:type="gramEnd"/>
      <w:r>
        <w:rPr>
          <w:rFonts w:ascii="Helvetica" w:hAnsi="Helvetica" w:cs="Helvetica"/>
          <w:sz w:val="22"/>
          <w:szCs w:val="22"/>
        </w:rPr>
        <w:t xml:space="preserve"> perfectly and entirely effective against the spread of STIs.</w:t>
      </w:r>
      <w:r w:rsidR="00F53662">
        <w:rPr>
          <w:rFonts w:ascii="Helvetica" w:hAnsi="Helvetica" w:cs="Helvetica"/>
          <w:sz w:val="22"/>
          <w:szCs w:val="22"/>
        </w:rPr>
        <w:t xml:space="preserve"> (</w:t>
      </w:r>
      <w:proofErr w:type="gramStart"/>
      <w:r w:rsidR="00F53662">
        <w:rPr>
          <w:rFonts w:ascii="Helvetica" w:hAnsi="Helvetica" w:cs="Helvetica"/>
          <w:sz w:val="22"/>
          <w:szCs w:val="22"/>
        </w:rPr>
        <w:t>move</w:t>
      </w:r>
      <w:proofErr w:type="gramEnd"/>
      <w:r w:rsidR="00F53662">
        <w:rPr>
          <w:rFonts w:ascii="Helvetica" w:hAnsi="Helvetica" w:cs="Helvetica"/>
          <w:sz w:val="22"/>
          <w:szCs w:val="22"/>
        </w:rPr>
        <w:t xml:space="preserve"> up to where condoms are discussed?)</w:t>
      </w:r>
    </w:p>
    <w:p w14:paraId="776EF408" w14:textId="77777777" w:rsidR="000261A6" w:rsidRDefault="000261A6" w:rsidP="00DA00E5">
      <w:pPr>
        <w:widowControl w:val="0"/>
        <w:autoSpaceDE w:val="0"/>
        <w:autoSpaceDN w:val="0"/>
        <w:adjustRightInd w:val="0"/>
        <w:spacing w:line="360" w:lineRule="auto"/>
        <w:rPr>
          <w:rFonts w:ascii="Helvetica" w:hAnsi="Helvetica"/>
          <w:strike/>
          <w:color w:val="F79646" w:themeColor="accent6"/>
          <w:sz w:val="22"/>
          <w:szCs w:val="22"/>
        </w:rPr>
      </w:pPr>
    </w:p>
    <w:p w14:paraId="22DA5ADE" w14:textId="14D459F3" w:rsidR="00DA00E5" w:rsidRPr="000261A6" w:rsidRDefault="00DA00E5" w:rsidP="00DA00E5">
      <w:pPr>
        <w:widowControl w:val="0"/>
        <w:autoSpaceDE w:val="0"/>
        <w:autoSpaceDN w:val="0"/>
        <w:adjustRightInd w:val="0"/>
        <w:spacing w:line="360" w:lineRule="auto"/>
        <w:rPr>
          <w:rFonts w:ascii="Helvetica" w:hAnsi="Helvetica" w:cs="Helvetica"/>
          <w:sz w:val="22"/>
          <w:szCs w:val="22"/>
        </w:rPr>
      </w:pPr>
      <w:r w:rsidRPr="000261A6">
        <w:rPr>
          <w:rFonts w:ascii="Helvetica" w:hAnsi="Helvetica"/>
          <w:strike/>
          <w:color w:val="F79646" w:themeColor="accent6"/>
          <w:sz w:val="22"/>
          <w:szCs w:val="22"/>
        </w:rPr>
        <w:t>(</w:t>
      </w:r>
      <w:proofErr w:type="gramStart"/>
      <w:r w:rsidRPr="000261A6">
        <w:rPr>
          <w:rFonts w:ascii="Helvetica" w:hAnsi="Helvetica"/>
          <w:strike/>
          <w:color w:val="F79646" w:themeColor="accent6"/>
          <w:sz w:val="22"/>
          <w:szCs w:val="22"/>
        </w:rPr>
        <w:t>consequent</w:t>
      </w:r>
      <w:proofErr w:type="gramEnd"/>
      <w:r w:rsidRPr="000261A6">
        <w:rPr>
          <w:rFonts w:ascii="Helvetica" w:hAnsi="Helvetica"/>
          <w:strike/>
          <w:color w:val="F79646" w:themeColor="accent6"/>
          <w:sz w:val="22"/>
          <w:szCs w:val="22"/>
        </w:rPr>
        <w:t xml:space="preserve">??) </w:t>
      </w:r>
      <w:r w:rsidRPr="000261A6">
        <w:rPr>
          <w:rFonts w:ascii="Helvetica" w:hAnsi="Helvetica"/>
          <w:color w:val="4BACC6" w:themeColor="accent5"/>
          <w:sz w:val="22"/>
          <w:szCs w:val="22"/>
        </w:rPr>
        <w:t>Limitations</w:t>
      </w:r>
    </w:p>
    <w:p w14:paraId="0777C49A" w14:textId="5708B06A"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4E55F916" w14:textId="1844FEE3" w:rsidR="00D60E54" w:rsidRDefault="00D60E54" w:rsidP="00D60E54">
      <w:pPr>
        <w:widowControl w:val="0"/>
        <w:autoSpaceDE w:val="0"/>
        <w:autoSpaceDN w:val="0"/>
        <w:adjustRightInd w:val="0"/>
        <w:spacing w:line="360" w:lineRule="auto"/>
        <w:rPr>
          <w:rFonts w:ascii="Helvetica" w:hAnsi="Helvetica" w:cs="Helvetica"/>
          <w:b/>
          <w:bCs/>
          <w:sz w:val="22"/>
          <w:szCs w:val="22"/>
          <w:u w:val="single"/>
        </w:rPr>
      </w:pPr>
      <w:r>
        <w:rPr>
          <w:rFonts w:ascii="Helvetica" w:hAnsi="Helvetica" w:cs="Helvetica"/>
          <w:b/>
          <w:bCs/>
          <w:sz w:val="22"/>
          <w:szCs w:val="22"/>
          <w:u w:val="single"/>
        </w:rPr>
        <w:t>Limitations</w:t>
      </w:r>
      <w:r w:rsidRPr="006E4950">
        <w:rPr>
          <w:rFonts w:ascii="Helvetica" w:hAnsi="Helvetica" w:cs="Helvetica"/>
          <w:b/>
          <w:bCs/>
          <w:sz w:val="22"/>
          <w:szCs w:val="22"/>
          <w:u w:val="single"/>
        </w:rPr>
        <w:t>:</w:t>
      </w:r>
    </w:p>
    <w:p w14:paraId="60D30A6D" w14:textId="5C6AA4FB" w:rsidR="00D60E54" w:rsidRDefault="00D60E54"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60E54">
        <w:rPr>
          <w:rFonts w:ascii="Helvetica" w:hAnsi="Helvetica" w:cs="Helvetica"/>
          <w:color w:val="F79646" w:themeColor="accent6"/>
          <w:sz w:val="22"/>
          <w:szCs w:val="22"/>
        </w:rPr>
        <w:t>The social net</w:t>
      </w:r>
      <w:r>
        <w:rPr>
          <w:rFonts w:ascii="Helvetica" w:hAnsi="Helvetica" w:cs="Helvetica"/>
          <w:color w:val="F79646" w:themeColor="accent6"/>
          <w:sz w:val="22"/>
          <w:szCs w:val="22"/>
        </w:rPr>
        <w:t>work implementation is limited/</w:t>
      </w:r>
      <w:r w:rsidRPr="00D60E54">
        <w:rPr>
          <w:rFonts w:ascii="Helvetica" w:hAnsi="Helvetica" w:cs="Helvetica"/>
          <w:color w:val="F79646" w:themeColor="accent6"/>
          <w:sz w:val="22"/>
          <w:szCs w:val="22"/>
        </w:rPr>
        <w:t>Social networks are fairly static:</w:t>
      </w:r>
      <w:r>
        <w:rPr>
          <w:rFonts w:ascii="Helvetica" w:hAnsi="Helvetica" w:cs="Helvetica"/>
          <w:sz w:val="22"/>
          <w:szCs w:val="22"/>
        </w:rPr>
        <w:t xml:space="preserve"> no friendships die (unless it became a sexual relationship), no social group membership changes, </w:t>
      </w:r>
      <w:r w:rsidR="008203A4">
        <w:rPr>
          <w:rFonts w:ascii="Helvetica" w:hAnsi="Helvetica" w:cs="Helvetica"/>
          <w:sz w:val="22"/>
          <w:szCs w:val="22"/>
        </w:rPr>
        <w:t xml:space="preserve">and </w:t>
      </w:r>
      <w:r>
        <w:rPr>
          <w:rFonts w:ascii="Helvetica" w:hAnsi="Helvetica" w:cs="Helvetica"/>
          <w:sz w:val="22"/>
          <w:szCs w:val="22"/>
        </w:rPr>
        <w:t xml:space="preserve">an agent </w:t>
      </w:r>
      <w:r w:rsidRPr="00867589">
        <w:rPr>
          <w:rFonts w:ascii="Helvetica" w:hAnsi="Helvetica" w:cs="Helvetica"/>
          <w:sz w:val="22"/>
          <w:szCs w:val="22"/>
          <w:highlight w:val="yellow"/>
        </w:rPr>
        <w:t>can’t</w:t>
      </w:r>
      <w:r>
        <w:rPr>
          <w:rFonts w:ascii="Helvetica" w:hAnsi="Helvetica" w:cs="Helvetica"/>
          <w:sz w:val="22"/>
          <w:szCs w:val="22"/>
        </w:rPr>
        <w:t xml:space="preserve"> be part of more than one social group</w:t>
      </w:r>
    </w:p>
    <w:p w14:paraId="1B43EB24" w14:textId="77777777" w:rsidR="00D60E54" w:rsidRDefault="00D60E54"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14:paraId="17A07B01" w14:textId="77777777" w:rsidR="00D60E54" w:rsidRDefault="00D60E54"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B957A0">
        <w:rPr>
          <w:rFonts w:ascii="Helvetica" w:hAnsi="Helvetica" w:cs="Helvetica"/>
          <w:sz w:val="22"/>
          <w:szCs w:val="22"/>
        </w:rPr>
        <w:t>sexual</w:t>
      </w:r>
      <w:proofErr w:type="gramEnd"/>
      <w:r w:rsidRPr="00B957A0">
        <w:rPr>
          <w:rFonts w:ascii="Helvetica" w:hAnsi="Helvetica" w:cs="Helvetica"/>
          <w:sz w:val="22"/>
          <w:szCs w:val="22"/>
        </w:rPr>
        <w:t xml:space="preserve"> partners don’t brea</w:t>
      </w:r>
      <w:r>
        <w:rPr>
          <w:rFonts w:ascii="Helvetica" w:hAnsi="Helvetica" w:cs="Helvetica"/>
          <w:sz w:val="22"/>
          <w:szCs w:val="22"/>
        </w:rPr>
        <w:t>k up due to different attitudes!!! This could be big area of conflict, suggest an extension</w:t>
      </w:r>
    </w:p>
    <w:p w14:paraId="44D97E5F" w14:textId="66D1C9B1" w:rsidR="00C40723" w:rsidRPr="004B5DDA" w:rsidRDefault="00C40723"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C40723">
        <w:rPr>
          <w:rFonts w:ascii="Helvetica" w:hAnsi="Helvetica"/>
          <w:color w:val="4F81BD" w:themeColor="accent1"/>
          <w:sz w:val="22"/>
          <w:szCs w:val="22"/>
        </w:rPr>
        <w:t>Condoms are the only form of STI protection</w:t>
      </w:r>
      <w:r>
        <w:rPr>
          <w:rFonts w:ascii="Helvetica" w:hAnsi="Helvetica"/>
          <w:sz w:val="22"/>
          <w:szCs w:val="22"/>
        </w:rPr>
        <w:t xml:space="preserve">  …</w:t>
      </w:r>
      <w:r w:rsidRPr="0059641B">
        <w:rPr>
          <w:rFonts w:ascii="Helvetica" w:hAnsi="Helvetica"/>
          <w:sz w:val="22"/>
          <w:szCs w:val="22"/>
        </w:rPr>
        <w:t xml:space="preserve">only Form of safe sex protection?? </w:t>
      </w:r>
      <w:proofErr w:type="gramStart"/>
      <w:r w:rsidRPr="0059641B">
        <w:rPr>
          <w:rFonts w:ascii="Helvetica" w:hAnsi="Helvetica"/>
          <w:sz w:val="22"/>
          <w:szCs w:val="22"/>
        </w:rPr>
        <w:t>in</w:t>
      </w:r>
      <w:proofErr w:type="gramEnd"/>
      <w:r w:rsidRPr="0059641B">
        <w:rPr>
          <w:rFonts w:ascii="Helvetica" w:hAnsi="Helvetica"/>
          <w:sz w:val="22"/>
          <w:szCs w:val="22"/>
        </w:rPr>
        <w:t xml:space="preserve"> question/explored in this model … is specifically/</w:t>
      </w:r>
      <w:r w:rsidRPr="0059641B">
        <w:rPr>
          <w:rFonts w:ascii="Helvetica" w:hAnsi="Helvetica"/>
          <w:b/>
          <w:sz w:val="22"/>
          <w:szCs w:val="22"/>
        </w:rPr>
        <w:t>only</w:t>
      </w:r>
      <w:r w:rsidRPr="0059641B">
        <w:rPr>
          <w:rFonts w:ascii="Helvetica" w:hAnsi="Helvetica"/>
          <w:sz w:val="22"/>
          <w:szCs w:val="22"/>
        </w:rPr>
        <w:t xml:space="preserve">??? </w:t>
      </w:r>
      <w:proofErr w:type="gramStart"/>
      <w:r w:rsidRPr="0059641B">
        <w:rPr>
          <w:rFonts w:ascii="Helvetica" w:hAnsi="Helvetica"/>
          <w:sz w:val="22"/>
          <w:szCs w:val="22"/>
        </w:rPr>
        <w:t>condoms</w:t>
      </w:r>
      <w:proofErr w:type="gramEnd"/>
      <w:r w:rsidRPr="0059641B">
        <w:rPr>
          <w:rFonts w:ascii="Helvetica" w:hAnsi="Helvetica"/>
          <w:sz w:val="22"/>
          <w:szCs w:val="22"/>
        </w:rPr>
        <w:t>,</w:t>
      </w:r>
    </w:p>
    <w:p w14:paraId="565F748E" w14:textId="27076053" w:rsidR="004B5DDA" w:rsidRDefault="004B5DDA" w:rsidP="004B5DDA">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D41B60">
        <w:rPr>
          <w:rFonts w:ascii="Helvetica" w:hAnsi="Helvetica" w:cs="Helvetica"/>
          <w:sz w:val="22"/>
          <w:szCs w:val="22"/>
        </w:rPr>
        <w:t>if</w:t>
      </w:r>
      <w:proofErr w:type="gramEnd"/>
      <w:r w:rsidRPr="00D41B60">
        <w:rPr>
          <w:rFonts w:ascii="Helvetica" w:hAnsi="Helvetica" w:cs="Helvetica"/>
          <w:sz w:val="22"/>
          <w:szCs w:val="22"/>
        </w:rPr>
        <w:t xml:space="preserve"> </w:t>
      </w:r>
      <w:r>
        <w:rPr>
          <w:rFonts w:ascii="Helvetica" w:hAnsi="Helvetica" w:cs="Helvetica"/>
          <w:sz w:val="22"/>
          <w:szCs w:val="22"/>
        </w:rPr>
        <w:t>an agent knows he or she is</w:t>
      </w:r>
      <w:r w:rsidRPr="00D41B60">
        <w:rPr>
          <w:rFonts w:ascii="Helvetica" w:hAnsi="Helvetica" w:cs="Helvetica"/>
          <w:sz w:val="22"/>
          <w:szCs w:val="22"/>
        </w:rPr>
        <w:t xml:space="preserve"> infected, </w:t>
      </w:r>
      <w:r>
        <w:rPr>
          <w:rFonts w:ascii="Helvetica" w:hAnsi="Helvetica" w:cs="Helvetica"/>
          <w:sz w:val="22"/>
          <w:szCs w:val="22"/>
        </w:rPr>
        <w:t>they want to practice (</w:t>
      </w:r>
      <w:r w:rsidRPr="004B5DDA">
        <w:rPr>
          <w:rFonts w:ascii="Helvetica" w:hAnsi="Helvetica" w:cs="Helvetica"/>
          <w:color w:val="4F81BD" w:themeColor="accent1"/>
          <w:sz w:val="22"/>
          <w:szCs w:val="22"/>
        </w:rPr>
        <w:t>use</w:t>
      </w:r>
      <w:r>
        <w:rPr>
          <w:rFonts w:ascii="Helvetica" w:hAnsi="Helvetica" w:cs="Helvetica"/>
          <w:sz w:val="22"/>
          <w:szCs w:val="22"/>
        </w:rPr>
        <w:t xml:space="preserve">) safe sex. </w:t>
      </w:r>
      <w:r w:rsidRPr="00D41B60">
        <w:rPr>
          <w:rFonts w:ascii="Helvetica" w:hAnsi="Helvetica" w:cs="Helvetica"/>
          <w:sz w:val="22"/>
          <w:szCs w:val="22"/>
        </w:rPr>
        <w:t xml:space="preserve">If </w:t>
      </w:r>
      <w:r>
        <w:rPr>
          <w:rFonts w:ascii="Helvetica" w:hAnsi="Helvetica" w:cs="Helvetica"/>
          <w:sz w:val="22"/>
          <w:szCs w:val="22"/>
        </w:rPr>
        <w:t>an agent is</w:t>
      </w:r>
      <w:r w:rsidRPr="00D41B60">
        <w:rPr>
          <w:rFonts w:ascii="Helvetica" w:hAnsi="Helvetica" w:cs="Helvetica"/>
          <w:sz w:val="22"/>
          <w:szCs w:val="22"/>
        </w:rPr>
        <w:t xml:space="preserve"> symptomatic, </w:t>
      </w:r>
      <w:r>
        <w:rPr>
          <w:rFonts w:ascii="Helvetica" w:hAnsi="Helvetica" w:cs="Helvetica"/>
          <w:sz w:val="22"/>
          <w:szCs w:val="22"/>
        </w:rPr>
        <w:t>s/he</w:t>
      </w:r>
      <w:r w:rsidRPr="00D41B60">
        <w:rPr>
          <w:rFonts w:ascii="Helvetica" w:hAnsi="Helvetica" w:cs="Helvetica"/>
          <w:sz w:val="22"/>
          <w:szCs w:val="22"/>
        </w:rPr>
        <w:t xml:space="preserve"> will know they have an </w:t>
      </w:r>
      <w:r>
        <w:rPr>
          <w:rFonts w:ascii="Helvetica" w:hAnsi="Helvetica" w:cs="Helvetica"/>
          <w:sz w:val="22"/>
          <w:szCs w:val="22"/>
        </w:rPr>
        <w:t>STI</w:t>
      </w:r>
      <w:r w:rsidRPr="00D41B60">
        <w:rPr>
          <w:rFonts w:ascii="Helvetica" w:hAnsi="Helvetica" w:cs="Helvetica"/>
          <w:sz w:val="22"/>
          <w:szCs w:val="22"/>
        </w:rPr>
        <w:t>, and will want to</w:t>
      </w:r>
      <w:r>
        <w:rPr>
          <w:rFonts w:ascii="Helvetica" w:hAnsi="Helvetica" w:cs="Helvetica"/>
          <w:sz w:val="22"/>
          <w:szCs w:val="22"/>
        </w:rPr>
        <w:t xml:space="preserve"> always</w:t>
      </w:r>
      <w:r w:rsidRPr="00D41B60">
        <w:rPr>
          <w:rFonts w:ascii="Helvetica" w:hAnsi="Helvetica" w:cs="Helvetica"/>
          <w:sz w:val="22"/>
          <w:szCs w:val="22"/>
        </w:rPr>
        <w:t xml:space="preserve"> pract</w:t>
      </w:r>
      <w:r>
        <w:rPr>
          <w:rFonts w:ascii="Helvetica" w:hAnsi="Helvetica" w:cs="Helvetica"/>
          <w:sz w:val="22"/>
          <w:szCs w:val="22"/>
        </w:rPr>
        <w:t>ice safe sex from there forward. This doesn’t always convince someone entirely, could be explored further</w:t>
      </w:r>
    </w:p>
    <w:p w14:paraId="2E218105" w14:textId="77777777" w:rsidR="004B5DDA" w:rsidRPr="00B957A0" w:rsidRDefault="004B5DDA"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p>
    <w:p w14:paraId="0A23B3CB" w14:textId="77777777" w:rsidR="00A53EF6" w:rsidRDefault="00A53EF6" w:rsidP="00A53EF6">
      <w:pPr>
        <w:widowControl w:val="0"/>
        <w:autoSpaceDE w:val="0"/>
        <w:autoSpaceDN w:val="0"/>
        <w:adjustRightInd w:val="0"/>
        <w:spacing w:line="360" w:lineRule="auto"/>
        <w:rPr>
          <w:rFonts w:ascii="Helvetica" w:hAnsi="Helvetica" w:cs="Helvetica"/>
          <w:sz w:val="22"/>
          <w:szCs w:val="22"/>
        </w:rPr>
      </w:pPr>
    </w:p>
    <w:p w14:paraId="272A7726" w14:textId="77777777" w:rsidR="00A53EF6" w:rsidRPr="004D05D7" w:rsidRDefault="00A53EF6" w:rsidP="00A53EF6">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from</w:t>
      </w:r>
      <w:proofErr w:type="gramEnd"/>
      <w:r>
        <w:rPr>
          <w:rFonts w:ascii="Helvetica" w:hAnsi="Helvetica" w:cs="Helvetica"/>
          <w:sz w:val="22"/>
          <w:szCs w:val="22"/>
        </w:rPr>
        <w:t xml:space="preserve"> have-sex: </w:t>
      </w:r>
      <w:r w:rsidRPr="00087CF8">
        <w:rPr>
          <w:rFonts w:ascii="Helvetica" w:hAnsi="Helvetica" w:cs="Helvetica"/>
          <w:b/>
          <w:sz w:val="22"/>
          <w:szCs w:val="22"/>
        </w:rPr>
        <w:t>limitations:</w:t>
      </w:r>
    </w:p>
    <w:p w14:paraId="2329C05A" w14:textId="77777777" w:rsidR="00A53EF6" w:rsidRPr="00087CF8" w:rsidRDefault="00A53EF6" w:rsidP="00A53EF6">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doesn’t</w:t>
      </w:r>
      <w:proofErr w:type="gramEnd"/>
      <w:r w:rsidRPr="00087CF8">
        <w:rPr>
          <w:rFonts w:ascii="Helvetica" w:hAnsi="Helvetica" w:cs="Helvetica"/>
          <w:sz w:val="22"/>
          <w:szCs w:val="22"/>
        </w:rPr>
        <w:t xml:space="preserve"> account for if some people have a all safe sex always policy</w:t>
      </w:r>
    </w:p>
    <w:p w14:paraId="13C5047B" w14:textId="77777777" w:rsidR="00A53EF6" w:rsidRPr="00087CF8" w:rsidRDefault="00A53EF6" w:rsidP="00A53EF6">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doesn’t</w:t>
      </w:r>
      <w:proofErr w:type="gramEnd"/>
      <w:r w:rsidRPr="00087CF8">
        <w:rPr>
          <w:rFonts w:ascii="Helvetica" w:hAnsi="Helvetica" w:cs="Helvetica"/>
          <w:sz w:val="22"/>
          <w:szCs w:val="22"/>
        </w:rPr>
        <w:t xml:space="preserve"> account for potential conversation at mating which may influence opinion or relationship</w:t>
      </w:r>
    </w:p>
    <w:p w14:paraId="0849969D" w14:textId="77777777" w:rsidR="00A53EF6" w:rsidRPr="00087CF8" w:rsidRDefault="00A53EF6" w:rsidP="00A53EF6">
      <w:pPr>
        <w:pStyle w:val="ListParagraph"/>
        <w:widowControl w:val="0"/>
        <w:numPr>
          <w:ilvl w:val="0"/>
          <w:numId w:val="10"/>
        </w:numPr>
        <w:autoSpaceDE w:val="0"/>
        <w:autoSpaceDN w:val="0"/>
        <w:adjustRightInd w:val="0"/>
        <w:spacing w:line="360" w:lineRule="auto"/>
        <w:rPr>
          <w:rFonts w:ascii="Helvetica" w:hAnsi="Helvetica" w:cs="Helvetica"/>
          <w:sz w:val="22"/>
          <w:szCs w:val="22"/>
        </w:rPr>
      </w:pPr>
      <w:r w:rsidRPr="00087CF8">
        <w:rPr>
          <w:rFonts w:ascii="Helvetica" w:hAnsi="Helvetica" w:cs="Helvetica"/>
          <w:sz w:val="22"/>
          <w:szCs w:val="22"/>
        </w:rPr>
        <w:t>***</w:t>
      </w:r>
      <w:proofErr w:type="gramStart"/>
      <w:r w:rsidRPr="00087CF8">
        <w:rPr>
          <w:rFonts w:ascii="Helvetica" w:hAnsi="Helvetica" w:cs="Helvetica"/>
          <w:sz w:val="22"/>
          <w:szCs w:val="22"/>
        </w:rPr>
        <w:t>possibly</w:t>
      </w:r>
      <w:proofErr w:type="gramEnd"/>
      <w:r w:rsidRPr="00087CF8">
        <w:rPr>
          <w:rFonts w:ascii="Helvetica" w:hAnsi="Helvetica" w:cs="Helvetica"/>
          <w:sz w:val="22"/>
          <w:szCs w:val="22"/>
        </w:rPr>
        <w:t xml:space="preserve"> using protection could improve your attitude towards it?</w:t>
      </w:r>
    </w:p>
    <w:p w14:paraId="4A816380" w14:textId="77777777" w:rsidR="00D60E54" w:rsidRDefault="00D60E54" w:rsidP="00D60E54">
      <w:pPr>
        <w:widowControl w:val="0"/>
        <w:autoSpaceDE w:val="0"/>
        <w:autoSpaceDN w:val="0"/>
        <w:adjustRightInd w:val="0"/>
        <w:spacing w:line="360" w:lineRule="auto"/>
        <w:rPr>
          <w:rFonts w:ascii="Helvetica" w:hAnsi="Helvetica" w:cs="Helvetica"/>
          <w:sz w:val="22"/>
          <w:szCs w:val="22"/>
        </w:rPr>
      </w:pPr>
    </w:p>
    <w:p w14:paraId="68085F62" w14:textId="787DE652" w:rsidR="007B46CF" w:rsidRPr="006E4950" w:rsidRDefault="007B46CF" w:rsidP="00D60E54">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From </w:t>
      </w:r>
      <w:r w:rsidRPr="007B46CF">
        <w:rPr>
          <w:rFonts w:ascii="Helvetica" w:hAnsi="Helvetica" w:cs="Helvetica"/>
          <w:b/>
          <w:sz w:val="22"/>
          <w:szCs w:val="22"/>
          <w:u w:val="single"/>
        </w:rPr>
        <w:t>rationale</w:t>
      </w:r>
      <w:r>
        <w:rPr>
          <w:rFonts w:ascii="Helvetica" w:hAnsi="Helvetica" w:cs="Helvetica"/>
          <w:sz w:val="22"/>
          <w:szCs w:val="22"/>
        </w:rPr>
        <w:t>:</w:t>
      </w:r>
    </w:p>
    <w:p w14:paraId="3BAD178C" w14:textId="77777777" w:rsidR="007B46CF" w:rsidRDefault="007B46CF" w:rsidP="007B46C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Limitation: doesn’t take into account ethnicities. Some articles say that African Americans keep STDs within their own race, others examine the attitudes/practices of specific ethnicities – even classic Jefferson high school was pretty homogenous, and this is not necessarily representative of a college campus…though there is always self segregation</w:t>
      </w:r>
    </w:p>
    <w:p w14:paraId="7A6D3AC9" w14:textId="77777777" w:rsidR="007B46CF" w:rsidRDefault="007B46CF" w:rsidP="007B46CF">
      <w:pPr>
        <w:widowControl w:val="0"/>
        <w:autoSpaceDE w:val="0"/>
        <w:autoSpaceDN w:val="0"/>
        <w:adjustRightInd w:val="0"/>
        <w:spacing w:line="360" w:lineRule="auto"/>
        <w:rPr>
          <w:rFonts w:ascii="Helvetica" w:hAnsi="Helvetica" w:cs="Helvetica"/>
          <w:sz w:val="22"/>
          <w:szCs w:val="22"/>
        </w:rPr>
      </w:pPr>
    </w:p>
    <w:p w14:paraId="4B75248F" w14:textId="77777777" w:rsidR="007B46CF" w:rsidRDefault="007B46CF" w:rsidP="007B46C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This model is also not intended to represent sexual attitudes and </w:t>
      </w:r>
      <w:proofErr w:type="gramStart"/>
      <w:r>
        <w:rPr>
          <w:rFonts w:ascii="Helvetica" w:hAnsi="Helvetica" w:cs="Helvetica"/>
          <w:sz w:val="22"/>
          <w:szCs w:val="22"/>
        </w:rPr>
        <w:t>behaviors</w:t>
      </w:r>
      <w:proofErr w:type="gramEnd"/>
      <w:r>
        <w:rPr>
          <w:rFonts w:ascii="Helvetica" w:hAnsi="Helvetica" w:cs="Helvetica"/>
          <w:sz w:val="22"/>
          <w:szCs w:val="22"/>
        </w:rPr>
        <w:t xml:space="preserve"> as people get older. College is a special time, and a unique time of higher risk (</w:t>
      </w:r>
      <w:r w:rsidRPr="006923A9">
        <w:rPr>
          <w:rFonts w:ascii="Helvetica" w:hAnsi="Helvetica" w:cs="Helvetica"/>
          <w:sz w:val="22"/>
          <w:szCs w:val="22"/>
          <w:highlight w:val="yellow"/>
        </w:rPr>
        <w:t>reference</w:t>
      </w:r>
      <w:r>
        <w:rPr>
          <w:rFonts w:ascii="Helvetica" w:hAnsi="Helvetica" w:cs="Helvetica"/>
          <w:sz w:val="22"/>
          <w:szCs w:val="22"/>
        </w:rPr>
        <w:t>?) due to hookup culture of millennials</w:t>
      </w:r>
    </w:p>
    <w:p w14:paraId="5B0E2689" w14:textId="77777777" w:rsidR="007B46CF" w:rsidRDefault="007B46CF" w:rsidP="007B46CF">
      <w:pPr>
        <w:widowControl w:val="0"/>
        <w:autoSpaceDE w:val="0"/>
        <w:autoSpaceDN w:val="0"/>
        <w:adjustRightInd w:val="0"/>
        <w:spacing w:line="360" w:lineRule="auto"/>
        <w:rPr>
          <w:rFonts w:ascii="Helvetica" w:hAnsi="Helvetica" w:cs="Helvetica"/>
          <w:sz w:val="22"/>
          <w:szCs w:val="22"/>
        </w:rPr>
      </w:pPr>
    </w:p>
    <w:p w14:paraId="48E93707" w14:textId="77777777" w:rsidR="007B46CF" w:rsidRDefault="007B46CF" w:rsidP="007B46CF">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Std</w:t>
      </w:r>
      <w:proofErr w:type="spellEnd"/>
      <w:r>
        <w:rPr>
          <w:rFonts w:ascii="Helvetica" w:hAnsi="Helvetica" w:cs="Helvetica"/>
          <w:sz w:val="22"/>
          <w:szCs w:val="22"/>
        </w:rPr>
        <w:t xml:space="preserve"> transmission network may be different not only on existence of </w:t>
      </w:r>
      <w:proofErr w:type="spellStart"/>
      <w:proofErr w:type="gramStart"/>
      <w:r>
        <w:rPr>
          <w:rFonts w:ascii="Helvetica" w:hAnsi="Helvetica" w:cs="Helvetica"/>
          <w:sz w:val="22"/>
          <w:szCs w:val="22"/>
        </w:rPr>
        <w:t>std</w:t>
      </w:r>
      <w:proofErr w:type="spellEnd"/>
      <w:proofErr w:type="gramEnd"/>
      <w:r>
        <w:rPr>
          <w:rFonts w:ascii="Helvetica" w:hAnsi="Helvetica" w:cs="Helvetica"/>
          <w:sz w:val="22"/>
          <w:szCs w:val="22"/>
        </w:rPr>
        <w:t xml:space="preserve">, but </w:t>
      </w:r>
      <w:proofErr w:type="spellStart"/>
      <w:r>
        <w:rPr>
          <w:rFonts w:ascii="Helvetica" w:hAnsi="Helvetica" w:cs="Helvetica"/>
          <w:sz w:val="22"/>
          <w:szCs w:val="22"/>
        </w:rPr>
        <w:t>stad</w:t>
      </w:r>
      <w:proofErr w:type="spellEnd"/>
      <w:r>
        <w:rPr>
          <w:rFonts w:ascii="Helvetica" w:hAnsi="Helvetica" w:cs="Helvetica"/>
          <w:sz w:val="22"/>
          <w:szCs w:val="22"/>
        </w:rPr>
        <w:t xml:space="preserve"> of epidemic</w:t>
      </w:r>
    </w:p>
    <w:p w14:paraId="35F0D88B" w14:textId="77777777" w:rsidR="007B46CF" w:rsidRDefault="007B46CF" w:rsidP="007B46CF">
      <w:pPr>
        <w:widowControl w:val="0"/>
        <w:autoSpaceDE w:val="0"/>
        <w:autoSpaceDN w:val="0"/>
        <w:adjustRightInd w:val="0"/>
        <w:spacing w:line="360" w:lineRule="auto"/>
        <w:rPr>
          <w:rFonts w:ascii="Helvetica" w:hAnsi="Helvetica" w:cs="Helvetica"/>
          <w:sz w:val="22"/>
          <w:szCs w:val="22"/>
        </w:rPr>
      </w:pPr>
    </w:p>
    <w:p w14:paraId="73B00D88" w14:textId="77777777" w:rsidR="007B46CF" w:rsidRDefault="007B46CF" w:rsidP="007B46CF">
      <w:pPr>
        <w:widowControl w:val="0"/>
        <w:autoSpaceDE w:val="0"/>
        <w:autoSpaceDN w:val="0"/>
        <w:adjustRightInd w:val="0"/>
        <w:spacing w:line="360" w:lineRule="auto"/>
        <w:rPr>
          <w:rFonts w:ascii="Helvetica" w:hAnsi="Helvetica" w:cs="Helvetica"/>
          <w:sz w:val="22"/>
          <w:szCs w:val="22"/>
        </w:rPr>
      </w:pPr>
      <w:proofErr w:type="spellStart"/>
      <w:proofErr w:type="gramStart"/>
      <w:r>
        <w:rPr>
          <w:rFonts w:ascii="Helvetica" w:hAnsi="Helvetica" w:cs="Helvetica"/>
          <w:sz w:val="22"/>
          <w:szCs w:val="22"/>
        </w:rPr>
        <w:t>Assortative</w:t>
      </w:r>
      <w:proofErr w:type="spellEnd"/>
      <w:r>
        <w:rPr>
          <w:rFonts w:ascii="Helvetica" w:hAnsi="Helvetica" w:cs="Helvetica"/>
          <w:sz w:val="22"/>
          <w:szCs w:val="22"/>
        </w:rPr>
        <w:t xml:space="preserve"> or </w:t>
      </w:r>
      <w:proofErr w:type="spellStart"/>
      <w:r>
        <w:rPr>
          <w:rFonts w:ascii="Helvetica" w:hAnsi="Helvetica" w:cs="Helvetica"/>
          <w:sz w:val="22"/>
          <w:szCs w:val="22"/>
        </w:rPr>
        <w:t>disassortative</w:t>
      </w:r>
      <w:proofErr w:type="spellEnd"/>
      <w:r>
        <w:rPr>
          <w:rFonts w:ascii="Helvetica" w:hAnsi="Helvetica" w:cs="Helvetica"/>
          <w:sz w:val="22"/>
          <w:szCs w:val="22"/>
        </w:rPr>
        <w:t>??</w:t>
      </w:r>
      <w:proofErr w:type="gramEnd"/>
      <w:r>
        <w:rPr>
          <w:rFonts w:ascii="Helvetica" w:hAnsi="Helvetica" w:cs="Helvetica"/>
          <w:sz w:val="22"/>
          <w:szCs w:val="22"/>
        </w:rPr>
        <w:t xml:space="preserve"> …???</w:t>
      </w:r>
    </w:p>
    <w:p w14:paraId="10F9D286" w14:textId="44040DB9" w:rsidR="007B46CF" w:rsidRDefault="007B46CF" w:rsidP="007B46C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t>
      </w:r>
    </w:p>
    <w:p w14:paraId="18BDF86D" w14:textId="77777777"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45697180" w14:textId="77777777" w:rsidR="00237085" w:rsidRPr="006E4950" w:rsidRDefault="00237085" w:rsidP="006E4950">
      <w:pPr>
        <w:spacing w:line="360" w:lineRule="auto"/>
        <w:rPr>
          <w:rFonts w:ascii="Helvetica" w:hAnsi="Helvetica"/>
          <w:sz w:val="22"/>
          <w:szCs w:val="22"/>
        </w:rPr>
      </w:pPr>
    </w:p>
    <w:p w14:paraId="62CCBA77" w14:textId="77777777" w:rsidR="00FE212D" w:rsidRDefault="00FE212D" w:rsidP="00FE212D">
      <w:pPr>
        <w:widowControl w:val="0"/>
        <w:autoSpaceDE w:val="0"/>
        <w:autoSpaceDN w:val="0"/>
        <w:adjustRightInd w:val="0"/>
        <w:spacing w:line="360" w:lineRule="auto"/>
        <w:rPr>
          <w:rFonts w:ascii="Helvetica" w:hAnsi="Helvetica"/>
          <w:sz w:val="22"/>
          <w:szCs w:val="22"/>
        </w:rPr>
      </w:pPr>
    </w:p>
    <w:p w14:paraId="494E93BB"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66864FC3" w14:textId="72BEABF2" w:rsidR="00FA3852"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p</w:t>
      </w:r>
      <w:r w:rsidRPr="00891166">
        <w:rPr>
          <w:rFonts w:ascii="Helvetica" w:hAnsi="Helvetica" w:cs="Helvetica"/>
          <w:bCs/>
          <w:sz w:val="22"/>
          <w:szCs w:val="22"/>
        </w:rPr>
        <w:t xml:space="preserve">ercentages of types </w:t>
      </w:r>
      <w:r w:rsidR="00891166" w:rsidRPr="00891166">
        <w:rPr>
          <w:rFonts w:ascii="Helvetica" w:hAnsi="Helvetica" w:cs="Helvetica"/>
          <w:bCs/>
          <w:sz w:val="22"/>
          <w:szCs w:val="22"/>
        </w:rPr>
        <w:t>of sexual education throughout A</w:t>
      </w:r>
      <w:r w:rsidRPr="00891166">
        <w:rPr>
          <w:rFonts w:ascii="Helvetica" w:hAnsi="Helvetica" w:cs="Helvetica"/>
          <w:bCs/>
          <w:sz w:val="22"/>
          <w:szCs w:val="22"/>
        </w:rPr>
        <w:t xml:space="preserve">merica/ levels </w:t>
      </w:r>
      <w:r w:rsidRPr="006E4950">
        <w:rPr>
          <w:rFonts w:ascii="Helvetica" w:hAnsi="Helvetica" w:cs="Helvetica"/>
          <w:b/>
          <w:bCs/>
          <w:sz w:val="22"/>
          <w:szCs w:val="22"/>
        </w:rPr>
        <w:t xml:space="preserve">of knowledge of safe sex when entering college were created. </w:t>
      </w:r>
      <w:proofErr w:type="gramStart"/>
      <w:r w:rsidRPr="006E4950">
        <w:rPr>
          <w:rFonts w:ascii="Helvetica" w:hAnsi="Helvetica" w:cs="Helvetica"/>
          <w:b/>
          <w:bCs/>
          <w:sz w:val="22"/>
          <w:szCs w:val="22"/>
        </w:rPr>
        <w:t>decided</w:t>
      </w:r>
      <w:proofErr w:type="gramEnd"/>
      <w:r w:rsidRPr="006E4950">
        <w:rPr>
          <w:rFonts w:ascii="Helvetica" w:hAnsi="Helvetica" w:cs="Helvetica"/>
          <w:b/>
          <w:bCs/>
          <w:sz w:val="22"/>
          <w:szCs w:val="22"/>
        </w:rPr>
        <w:t xml:space="preserve"> </w:t>
      </w:r>
      <w:r w:rsidRPr="006E4950">
        <w:rPr>
          <w:rFonts w:ascii="Helvetica" w:hAnsi="Helvetica" w:cs="Helvetica"/>
          <w:sz w:val="22"/>
          <w:szCs w:val="22"/>
        </w:rPr>
        <w:t xml:space="preserve">Don't need stats on percentages of prevalence of STIs in target demographic, to start out simulation (rather than having person choose to infect people) …. </w:t>
      </w:r>
      <w:proofErr w:type="gramStart"/>
      <w:r w:rsidRPr="006E4950">
        <w:rPr>
          <w:rFonts w:ascii="Helvetica" w:hAnsi="Helvetica" w:cs="Helvetica"/>
          <w:sz w:val="22"/>
          <w:szCs w:val="22"/>
        </w:rPr>
        <w:t>since</w:t>
      </w:r>
      <w:proofErr w:type="gramEnd"/>
      <w:r w:rsidRPr="006E4950">
        <w:rPr>
          <w:rFonts w:ascii="Helvetica" w:hAnsi="Helvetica" w:cs="Helvetica"/>
          <w:sz w:val="22"/>
          <w:szCs w:val="22"/>
        </w:rPr>
        <w:t xml:space="preserve"> could vary, and want to also simulate without an infection present, which could potentially be younger kids??</w:t>
      </w:r>
    </w:p>
    <w:p w14:paraId="37C25841"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4D62EDCD" w14:textId="77777777" w:rsidR="004D05D7" w:rsidRPr="004D05D7" w:rsidRDefault="004D05D7" w:rsidP="004D05D7">
      <w:pPr>
        <w:widowControl w:val="0"/>
        <w:autoSpaceDE w:val="0"/>
        <w:autoSpaceDN w:val="0"/>
        <w:adjustRightInd w:val="0"/>
        <w:spacing w:line="360" w:lineRule="auto"/>
        <w:rPr>
          <w:rFonts w:ascii="Helvetica" w:hAnsi="Helvetica" w:cs="Helvetica"/>
          <w:sz w:val="22"/>
          <w:szCs w:val="22"/>
        </w:rPr>
      </w:pPr>
    </w:p>
    <w:p w14:paraId="23D4C5F0" w14:textId="77777777" w:rsidR="00275E0D"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p>
    <w:p w14:paraId="238797BC" w14:textId="43B4703B" w:rsidR="00275E0D" w:rsidRPr="007843E8" w:rsidRDefault="00275E0D" w:rsidP="00275E0D">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b/>
          <w:color w:val="4BACC6" w:themeColor="accent5"/>
          <w:sz w:val="22"/>
          <w:szCs w:val="22"/>
        </w:rPr>
        <w:t>Simplifying Assumptions</w:t>
      </w:r>
      <w:r w:rsidR="007843E8">
        <w:rPr>
          <w:rFonts w:ascii="Helvetica" w:hAnsi="Helvetica" w:cs="Helvetica"/>
          <w:b/>
          <w:color w:val="4BACC6" w:themeColor="accent5"/>
          <w:sz w:val="22"/>
          <w:szCs w:val="22"/>
        </w:rPr>
        <w:t xml:space="preserve"> </w:t>
      </w:r>
      <w:r w:rsidR="007843E8" w:rsidRPr="007843E8">
        <w:rPr>
          <w:rFonts w:ascii="Helvetica" w:hAnsi="Helvetica" w:cs="Helvetica"/>
          <w:color w:val="F79646" w:themeColor="accent6"/>
          <w:sz w:val="22"/>
          <w:szCs w:val="22"/>
        </w:rPr>
        <w:t>(further explanation of…?)</w:t>
      </w:r>
    </w:p>
    <w:p w14:paraId="1F6E1091" w14:textId="78DB8E24"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This model only simulates heterosexual/</w:t>
      </w:r>
      <w:proofErr w:type="spellStart"/>
      <w:proofErr w:type="gramStart"/>
      <w:r w:rsidRPr="007843E8">
        <w:rPr>
          <w:rFonts w:ascii="Helvetica" w:hAnsi="Helvetica" w:cs="Helvetica"/>
          <w:sz w:val="22"/>
          <w:szCs w:val="22"/>
          <w:highlight w:val="yellow"/>
        </w:rPr>
        <w:t>heteronormative</w:t>
      </w:r>
      <w:proofErr w:type="spellEnd"/>
      <w:r w:rsidR="007843E8">
        <w:rPr>
          <w:rFonts w:ascii="Helvetica" w:hAnsi="Helvetica" w:cs="Helvetica"/>
          <w:sz w:val="22"/>
          <w:szCs w:val="22"/>
        </w:rPr>
        <w:t>(</w:t>
      </w:r>
      <w:proofErr w:type="spellStart"/>
      <w:proofErr w:type="gramEnd"/>
      <w:r w:rsidR="007843E8" w:rsidRPr="007843E8">
        <w:rPr>
          <w:rFonts w:ascii="Helvetica" w:hAnsi="Helvetica" w:cs="Helvetica"/>
          <w:sz w:val="22"/>
          <w:szCs w:val="22"/>
          <w:highlight w:val="yellow"/>
        </w:rPr>
        <w:t>cisgendered</w:t>
      </w:r>
      <w:proofErr w:type="spellEnd"/>
      <w:r w:rsidR="007843E8">
        <w:rPr>
          <w:rFonts w:ascii="Helvetica" w:hAnsi="Helvetica" w:cs="Helvetica"/>
          <w:sz w:val="22"/>
          <w:szCs w:val="22"/>
        </w:rPr>
        <w:t>)</w:t>
      </w:r>
      <w:r w:rsidRPr="00275E0D">
        <w:rPr>
          <w:rFonts w:ascii="Helvetica" w:hAnsi="Helvetica" w:cs="Helvetica"/>
          <w:sz w:val="22"/>
          <w:szCs w:val="22"/>
        </w:rPr>
        <w:t>, college-aged young adults - both male and female. Agents in the simulation can only have a maximum of one partner at a time.</w:t>
      </w:r>
      <w:r w:rsidR="008D1E75">
        <w:rPr>
          <w:rFonts w:ascii="Helvetica" w:hAnsi="Helvetica" w:cs="Helvetica"/>
          <w:sz w:val="22"/>
          <w:szCs w:val="22"/>
        </w:rPr>
        <w:t xml:space="preserve"> (</w:t>
      </w:r>
      <w:proofErr w:type="gramStart"/>
      <w:r w:rsidR="008D1E75" w:rsidRPr="008D1E75">
        <w:rPr>
          <w:rFonts w:ascii="Helvetica" w:hAnsi="Helvetica" w:cs="Helvetica"/>
          <w:color w:val="F79646" w:themeColor="accent6"/>
          <w:sz w:val="22"/>
          <w:szCs w:val="22"/>
        </w:rPr>
        <w:t>also</w:t>
      </w:r>
      <w:proofErr w:type="gramEnd"/>
      <w:r w:rsidR="008D1E75" w:rsidRPr="008D1E75">
        <w:rPr>
          <w:rFonts w:ascii="Helvetica" w:hAnsi="Helvetica" w:cs="Helvetica"/>
          <w:color w:val="F79646" w:themeColor="accent6"/>
          <w:sz w:val="22"/>
          <w:szCs w:val="22"/>
        </w:rPr>
        <w:t xml:space="preserve"> allude to super frequent coupling and friending</w:t>
      </w:r>
      <w:r w:rsidR="008D1E75">
        <w:rPr>
          <w:rFonts w:ascii="Helvetica" w:hAnsi="Helvetica" w:cs="Helvetica"/>
          <w:sz w:val="22"/>
          <w:szCs w:val="22"/>
        </w:rPr>
        <w:t>)</w:t>
      </w:r>
      <w:r w:rsidRPr="00275E0D">
        <w:rPr>
          <w:rFonts w:ascii="Helvetica" w:hAnsi="Helvetica" w:cs="Helvetica"/>
          <w:sz w:val="22"/>
          <w:szCs w:val="22"/>
        </w:rPr>
        <w:t xml:space="preserve"> The complexities of different types of sexual behaviors (abstinence, long-term monogamy, or strictly hook-ups) are not included in the model.</w:t>
      </w:r>
    </w:p>
    <w:p w14:paraId="5C7E5108"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 </w:t>
      </w:r>
    </w:p>
    <w:p w14:paraId="74F78F3F" w14:textId="17D180AB"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STIs may be transmitted through avenues other than sexual behavior, as in drug needles, childbirth, or breastfeeding, this model focuses on the sexual interactions, as they are most common form of transmission - especially in t</w:t>
      </w:r>
      <w:r w:rsidR="007843E8">
        <w:rPr>
          <w:rFonts w:ascii="Helvetica" w:hAnsi="Helvetica" w:cs="Helvetica"/>
          <w:sz w:val="22"/>
          <w:szCs w:val="22"/>
        </w:rPr>
        <w:t xml:space="preserve">he age demographic in question. </w:t>
      </w:r>
      <w:r w:rsidRPr="00275E0D">
        <w:rPr>
          <w:rFonts w:ascii="Helvetica" w:hAnsi="Helvetica" w:cs="Helvetica"/>
          <w:sz w:val="22"/>
          <w:szCs w:val="22"/>
        </w:rPr>
        <w:t>Additionally, although there are forms of protection against STIs/</w:t>
      </w:r>
      <w:r w:rsidRPr="00BD4FB5">
        <w:rPr>
          <w:rFonts w:ascii="Helvetica" w:hAnsi="Helvetica" w:cs="Helvetica"/>
          <w:color w:val="F79646" w:themeColor="accent6"/>
          <w:sz w:val="22"/>
          <w:szCs w:val="22"/>
        </w:rPr>
        <w:t>STDs</w:t>
      </w:r>
      <w:r w:rsidRPr="00275E0D">
        <w:rPr>
          <w:rFonts w:ascii="Helvetica" w:hAnsi="Helvetica" w:cs="Helvetica"/>
          <w:sz w:val="22"/>
          <w:szCs w:val="22"/>
        </w:rPr>
        <w:t xml:space="preserve"> other than condoms, it is the form of sexual protection that is most prevalent and accessible for the demographic of interest.</w:t>
      </w:r>
    </w:p>
    <w:p w14:paraId="583F60F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77A88735" w14:textId="4ED84F72" w:rsidR="00275E0D" w:rsidRDefault="00275E0D" w:rsidP="006E4950">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Although some members of the cliques have or develop links to agents in other groups, the social groups are generated at the beginning of the simulation and remain fairly static. Agents cannot change group affiliation over time, and are not able to be part of more </w:t>
      </w:r>
      <w:r w:rsidR="008D1E75">
        <w:rPr>
          <w:rFonts w:ascii="Helvetica" w:hAnsi="Helvetica" w:cs="Helvetica"/>
          <w:sz w:val="22"/>
          <w:szCs w:val="22"/>
        </w:rPr>
        <w:t>than one social group at a time.</w:t>
      </w:r>
    </w:p>
    <w:p w14:paraId="1757FE42"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73182734" w14:textId="77777777" w:rsidR="00B9503D" w:rsidRPr="006E4950" w:rsidRDefault="00B9503D" w:rsidP="006E4950">
      <w:pPr>
        <w:widowControl w:val="0"/>
        <w:autoSpaceDE w:val="0"/>
        <w:autoSpaceDN w:val="0"/>
        <w:adjustRightInd w:val="0"/>
        <w:spacing w:line="360" w:lineRule="auto"/>
        <w:rPr>
          <w:rFonts w:ascii="Helvetica" w:hAnsi="Helvetica" w:cs="Helvetica"/>
          <w:sz w:val="22"/>
          <w:szCs w:val="22"/>
        </w:rPr>
      </w:pPr>
    </w:p>
    <w:p w14:paraId="7363C87F"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60FB1D6"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32648C4"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4144F124" w14:textId="77777777" w:rsidR="00BC5C5D" w:rsidRDefault="00BC5C5D" w:rsidP="006E4950">
      <w:pPr>
        <w:spacing w:line="360" w:lineRule="auto"/>
        <w:rPr>
          <w:rFonts w:ascii="Helvetica" w:hAnsi="Helvetica"/>
          <w:sz w:val="22"/>
          <w:szCs w:val="22"/>
        </w:rPr>
      </w:pPr>
    </w:p>
    <w:p w14:paraId="698BFD63" w14:textId="77777777" w:rsidR="00B9503D" w:rsidRDefault="00B9503D" w:rsidP="006E4950">
      <w:pPr>
        <w:spacing w:line="360" w:lineRule="auto"/>
        <w:rPr>
          <w:rFonts w:ascii="Helvetica" w:hAnsi="Helvetica"/>
          <w:sz w:val="22"/>
          <w:szCs w:val="22"/>
        </w:rPr>
      </w:pPr>
    </w:p>
    <w:p w14:paraId="37C7B018" w14:textId="77777777" w:rsidR="00205B9F" w:rsidRDefault="00205B9F" w:rsidP="006E4950">
      <w:pPr>
        <w:spacing w:line="360" w:lineRule="auto"/>
        <w:rPr>
          <w:rFonts w:ascii="Helvetica" w:hAnsi="Helvetica"/>
          <w:sz w:val="22"/>
          <w:szCs w:val="22"/>
        </w:rPr>
      </w:pPr>
    </w:p>
    <w:p w14:paraId="02BB6196" w14:textId="77777777" w:rsidR="00205B9F" w:rsidRDefault="00205B9F" w:rsidP="006E4950">
      <w:pPr>
        <w:spacing w:line="360" w:lineRule="auto"/>
        <w:rPr>
          <w:rFonts w:ascii="Helvetica" w:hAnsi="Helvetica"/>
          <w:sz w:val="22"/>
          <w:szCs w:val="22"/>
        </w:rPr>
      </w:pPr>
    </w:p>
    <w:p w14:paraId="3A84B859" w14:textId="77777777" w:rsidR="00B9503D" w:rsidRPr="006E4950" w:rsidRDefault="00B9503D" w:rsidP="006E4950">
      <w:pPr>
        <w:spacing w:line="360" w:lineRule="auto"/>
        <w:rPr>
          <w:rFonts w:ascii="Helvetica" w:hAnsi="Helvetica"/>
          <w:sz w:val="22"/>
          <w:szCs w:val="22"/>
        </w:rPr>
      </w:pPr>
    </w:p>
    <w:p w14:paraId="3B0E7E8D" w14:textId="77777777" w:rsidR="002A1778" w:rsidRDefault="002A1778" w:rsidP="006E4950">
      <w:pPr>
        <w:spacing w:line="360" w:lineRule="auto"/>
        <w:rPr>
          <w:rFonts w:ascii="Helvetica" w:hAnsi="Helvetica"/>
          <w:b/>
          <w:color w:val="4BACC6" w:themeColor="accent5"/>
          <w:sz w:val="22"/>
          <w:szCs w:val="22"/>
        </w:rPr>
      </w:pPr>
      <w:r>
        <w:rPr>
          <w:rFonts w:ascii="Helvetica" w:hAnsi="Helvetica"/>
          <w:b/>
          <w:color w:val="4BACC6" w:themeColor="accent5"/>
          <w:sz w:val="22"/>
          <w:szCs w:val="22"/>
        </w:rPr>
        <w:br w:type="page"/>
      </w:r>
    </w:p>
    <w:p w14:paraId="47A49DCF" w14:textId="7A3AC117" w:rsidR="00B80473" w:rsidRPr="00B957A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 xml:space="preserve">Evolution of Model: </w:t>
      </w:r>
    </w:p>
    <w:p w14:paraId="1146E27F" w14:textId="70EF900E" w:rsidR="00B80473" w:rsidRPr="006E4950" w:rsidRDefault="00B80473" w:rsidP="006E4950">
      <w:pPr>
        <w:spacing w:line="360" w:lineRule="auto"/>
        <w:rPr>
          <w:rFonts w:ascii="Helvetica" w:hAnsi="Helvetica"/>
          <w:sz w:val="22"/>
          <w:szCs w:val="22"/>
        </w:rPr>
      </w:pPr>
    </w:p>
    <w:p w14:paraId="49A32E38" w14:textId="77777777" w:rsidR="00960AF7" w:rsidRDefault="00960AF7" w:rsidP="006E4950">
      <w:pPr>
        <w:spacing w:line="360" w:lineRule="auto"/>
        <w:rPr>
          <w:rFonts w:ascii="Helvetica" w:hAnsi="Helvetica"/>
          <w:sz w:val="22"/>
          <w:szCs w:val="22"/>
        </w:rPr>
      </w:pPr>
      <w:r w:rsidRPr="006E4950">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5B644E2C" w14:textId="77777777" w:rsidR="00B957A0" w:rsidRPr="006E4950" w:rsidRDefault="00B957A0" w:rsidP="006E4950">
      <w:pPr>
        <w:spacing w:line="360" w:lineRule="auto"/>
        <w:rPr>
          <w:rFonts w:ascii="Helvetica" w:hAnsi="Helvetica"/>
          <w:sz w:val="22"/>
          <w:szCs w:val="22"/>
        </w:rPr>
      </w:pPr>
    </w:p>
    <w:p w14:paraId="3BD72501" w14:textId="77777777" w:rsidR="00960AF7" w:rsidRPr="006E4950" w:rsidRDefault="00960AF7" w:rsidP="006E4950">
      <w:pPr>
        <w:spacing w:line="360" w:lineRule="auto"/>
        <w:rPr>
          <w:rFonts w:ascii="Helvetica" w:hAnsi="Helvetica"/>
          <w:sz w:val="22"/>
          <w:szCs w:val="22"/>
        </w:rPr>
      </w:pPr>
    </w:p>
    <w:p w14:paraId="47B36E81" w14:textId="7A4AC303" w:rsidR="00960AF7" w:rsidRPr="006E4950" w:rsidRDefault="003237EF" w:rsidP="006E4950">
      <w:pPr>
        <w:spacing w:line="360" w:lineRule="auto"/>
        <w:rPr>
          <w:rFonts w:ascii="Helvetica" w:hAnsi="Helvetica"/>
          <w:sz w:val="22"/>
          <w:szCs w:val="22"/>
        </w:rPr>
      </w:pPr>
      <w:r w:rsidRPr="006E4950">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movement, they stay in one place</w:t>
      </w:r>
    </w:p>
    <w:p w14:paraId="794DAFBE" w14:textId="77777777" w:rsidR="003237EF" w:rsidRPr="006E4950" w:rsidRDefault="003237EF" w:rsidP="006E4950">
      <w:pPr>
        <w:spacing w:line="360" w:lineRule="auto"/>
        <w:rPr>
          <w:rFonts w:ascii="Helvetica" w:hAnsi="Helvetica"/>
          <w:sz w:val="22"/>
          <w:szCs w:val="22"/>
        </w:rPr>
      </w:pPr>
    </w:p>
    <w:p w14:paraId="7BFFF535" w14:textId="77777777" w:rsidR="0057644D" w:rsidRPr="006E4950" w:rsidRDefault="0057644D" w:rsidP="006E4950">
      <w:pPr>
        <w:spacing w:line="360" w:lineRule="auto"/>
        <w:rPr>
          <w:rFonts w:ascii="Helvetica" w:hAnsi="Helvetica"/>
          <w:sz w:val="22"/>
          <w:szCs w:val="22"/>
        </w:rPr>
      </w:pPr>
      <w:proofErr w:type="gramStart"/>
      <w:r w:rsidRPr="006E4950">
        <w:rPr>
          <w:rFonts w:ascii="Helvetica" w:hAnsi="Helvetica"/>
          <w:sz w:val="22"/>
          <w:szCs w:val="22"/>
        </w:rPr>
        <w:t>network</w:t>
      </w:r>
      <w:proofErr w:type="gramEnd"/>
      <w:r w:rsidRPr="006E4950">
        <w:rPr>
          <w:rFonts w:ascii="Helvetica" w:hAnsi="Helvetica"/>
          <w:sz w:val="22"/>
          <w:szCs w:val="22"/>
        </w:rPr>
        <w:t xml:space="preserve"> connections could potentially be a reasonable way to model friend circles, which could influence behavioral choices and attitudes towards sex and using protection.</w:t>
      </w:r>
    </w:p>
    <w:p w14:paraId="7B5C72A0" w14:textId="24A66C59" w:rsidR="00CC4AF5" w:rsidRPr="006E4950" w:rsidRDefault="00CC4AF5" w:rsidP="006E4950">
      <w:pPr>
        <w:spacing w:line="360" w:lineRule="auto"/>
        <w:rPr>
          <w:rFonts w:ascii="Helvetica" w:hAnsi="Helvetica"/>
          <w:sz w:val="22"/>
          <w:szCs w:val="22"/>
        </w:rPr>
      </w:pPr>
      <w:r w:rsidRPr="006E4950">
        <w:rPr>
          <w:rFonts w:ascii="Helvetica" w:hAnsi="Helvetica"/>
          <w:sz w:val="22"/>
          <w:szCs w:val="22"/>
        </w:rPr>
        <w:t>Rather than having turtles generate a network, just generate it for them to simplify.</w:t>
      </w:r>
    </w:p>
    <w:p w14:paraId="5EDCA82A" w14:textId="03B3EACB" w:rsidR="00CC4AF5" w:rsidRDefault="00CC4AF5" w:rsidP="006E4950">
      <w:pPr>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r w:rsidRPr="006E4950">
        <w:rPr>
          <w:rFonts w:ascii="Helvetica" w:hAnsi="Helvetica"/>
          <w:sz w:val="22"/>
          <w:szCs w:val="22"/>
        </w:rPr>
        <w:t xml:space="preserve"> [</w:t>
      </w:r>
      <w:proofErr w:type="gramStart"/>
      <w:r w:rsidRPr="006E4950">
        <w:rPr>
          <w:rFonts w:ascii="Helvetica" w:hAnsi="Helvetica"/>
          <w:sz w:val="22"/>
          <w:szCs w:val="22"/>
        </w:rPr>
        <w:t>repeat</w:t>
      </w:r>
      <w:proofErr w:type="gramEnd"/>
      <w:r w:rsidRPr="006E4950">
        <w:rPr>
          <w:rFonts w:ascii="Helvetica" w:hAnsi="Helvetica"/>
          <w:sz w:val="22"/>
          <w:szCs w:val="22"/>
        </w:rPr>
        <w:t xml:space="preserve"> sentence from above] (</w:t>
      </w:r>
      <w:proofErr w:type="gramStart"/>
      <w:r w:rsidRPr="006E4950">
        <w:rPr>
          <w:rFonts w:ascii="Helvetica" w:hAnsi="Helvetica"/>
          <w:sz w:val="22"/>
          <w:szCs w:val="22"/>
        </w:rPr>
        <w:t>in</w:t>
      </w:r>
      <w:proofErr w:type="gramEnd"/>
      <w:r w:rsidRPr="006E4950">
        <w:rPr>
          <w:rFonts w:ascii="Helvetica" w:hAnsi="Helvetica"/>
          <w:sz w:val="22"/>
          <w:szCs w:val="22"/>
        </w:rPr>
        <w:t xml:space="preserve"> creating this functionality, used Sophia </w:t>
      </w:r>
      <w:proofErr w:type="spellStart"/>
      <w:r w:rsidRPr="006E4950">
        <w:rPr>
          <w:rFonts w:ascii="Helvetica" w:hAnsi="Helvetica"/>
          <w:sz w:val="22"/>
          <w:szCs w:val="22"/>
        </w:rPr>
        <w:t>sullivans</w:t>
      </w:r>
      <w:proofErr w:type="spellEnd"/>
      <w:r w:rsidRPr="006E4950">
        <w:rPr>
          <w:rFonts w:ascii="Helvetica" w:hAnsi="Helvetica"/>
          <w:sz w:val="22"/>
          <w:szCs w:val="22"/>
        </w:rPr>
        <w:t xml:space="preserve"> final project on modeling commons as a starting point, then adjusted breeds and other parameters as necessary).</w:t>
      </w:r>
    </w:p>
    <w:p w14:paraId="45F5E747" w14:textId="77777777" w:rsidR="00B957A0" w:rsidRDefault="00B957A0" w:rsidP="006E4950">
      <w:pPr>
        <w:spacing w:line="360" w:lineRule="auto"/>
        <w:rPr>
          <w:rFonts w:ascii="Helvetica" w:hAnsi="Helvetica"/>
          <w:sz w:val="22"/>
          <w:szCs w:val="22"/>
        </w:rPr>
      </w:pPr>
    </w:p>
    <w:p w14:paraId="4303D313"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04C552B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w:t>
      </w:r>
      <w:proofErr w:type="gramStart"/>
      <w:r w:rsidRPr="006E4950">
        <w:rPr>
          <w:rFonts w:ascii="Helvetica" w:hAnsi="Helvetica" w:cs="Helvetica"/>
          <w:sz w:val="22"/>
          <w:szCs w:val="22"/>
        </w:rPr>
        <w:t>duplicated</w:t>
      </w:r>
      <w:proofErr w:type="gramEnd"/>
      <w:r w:rsidRPr="006E4950">
        <w:rPr>
          <w:rFonts w:ascii="Helvetica" w:hAnsi="Helvetica" w:cs="Helvetica"/>
          <w:sz w:val="22"/>
          <w:szCs w:val="22"/>
        </w:rPr>
        <w:t xml:space="preserve"> from above)</w:t>
      </w:r>
    </w:p>
    <w:p w14:paraId="21026BDB"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p>
    <w:p w14:paraId="74F0675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sym w:font="Wingdings" w:char="F0E0"/>
      </w:r>
      <w:r w:rsidRPr="006E4950">
        <w:rPr>
          <w:rFonts w:ascii="Helvetica" w:hAnsi="Helvetica" w:cs="Helvetica"/>
          <w:sz w:val="22"/>
          <w:szCs w:val="22"/>
        </w:rPr>
        <w:t xml:space="preserve"> Implementing (or deciding whether it is valid to implement) whether a particular gender is symptomatic of an STI, therefore becoming aware of it, getting treated, and potentially changing their future behaviors </w:t>
      </w:r>
      <w:r w:rsidRPr="006E4950">
        <w:rPr>
          <w:rFonts w:ascii="Helvetica" w:hAnsi="Helvetica" w:cs="Helvetica"/>
          <w:sz w:val="22"/>
          <w:szCs w:val="22"/>
        </w:rPr>
        <w:sym w:font="Wingdings" w:char="F0E0"/>
      </w:r>
      <w:r w:rsidRPr="006E4950">
        <w:rPr>
          <w:rFonts w:ascii="Helvetica" w:hAnsi="Helvetica" w:cs="Helvetica"/>
          <w:sz w:val="22"/>
          <w:szCs w:val="22"/>
        </w:rPr>
        <w:t xml:space="preserve"> originally this was up in the air, but I considered it essential for what I wanted to model, as </w:t>
      </w:r>
      <w:proofErr w:type="spellStart"/>
      <w:r w:rsidRPr="006E4950">
        <w:rPr>
          <w:rFonts w:ascii="Helvetica" w:hAnsi="Helvetica" w:cs="Helvetica"/>
          <w:sz w:val="22"/>
          <w:szCs w:val="22"/>
        </w:rPr>
        <w:t>symptomaticness</w:t>
      </w:r>
      <w:proofErr w:type="spellEnd"/>
      <w:r w:rsidRPr="006E4950">
        <w:rPr>
          <w:rFonts w:ascii="Helvetica" w:hAnsi="Helvetica" w:cs="Helvetica"/>
          <w:sz w:val="22"/>
          <w:szCs w:val="22"/>
        </w:rPr>
        <w:t xml:space="preserve"> of </w:t>
      </w:r>
      <w:proofErr w:type="spellStart"/>
      <w:r w:rsidRPr="006E4950">
        <w:rPr>
          <w:rFonts w:ascii="Helvetica" w:hAnsi="Helvetica" w:cs="Helvetica"/>
          <w:sz w:val="22"/>
          <w:szCs w:val="22"/>
        </w:rPr>
        <w:t>stis</w:t>
      </w:r>
      <w:proofErr w:type="spellEnd"/>
      <w:r w:rsidRPr="006E4950">
        <w:rPr>
          <w:rFonts w:ascii="Helvetica" w:hAnsi="Helvetica" w:cs="Helvetica"/>
          <w:sz w:val="22"/>
          <w:szCs w:val="22"/>
        </w:rPr>
        <w:t xml:space="preserve"> can play a big role (citation???) especially for young adult minds that </w:t>
      </w:r>
      <w:proofErr w:type="spellStart"/>
      <w:r w:rsidRPr="006E4950">
        <w:rPr>
          <w:rFonts w:ascii="Helvetica" w:hAnsi="Helvetica" w:cs="Helvetica"/>
          <w:sz w:val="22"/>
          <w:szCs w:val="22"/>
        </w:rPr>
        <w:t>Ihave</w:t>
      </w:r>
      <w:proofErr w:type="spellEnd"/>
      <w:r w:rsidRPr="006E4950">
        <w:rPr>
          <w:rFonts w:ascii="Helvetica" w:hAnsi="Helvetica" w:cs="Helvetica"/>
          <w:sz w:val="22"/>
          <w:szCs w:val="22"/>
        </w:rPr>
        <w:t xml:space="preserve"> not fully developed and may not see positive </w:t>
      </w:r>
    </w:p>
    <w:p w14:paraId="05B6706E" w14:textId="77777777" w:rsidR="00B957A0" w:rsidRPr="006E4950" w:rsidRDefault="00B957A0" w:rsidP="006E4950">
      <w:pPr>
        <w:spacing w:line="360" w:lineRule="auto"/>
        <w:rPr>
          <w:rFonts w:ascii="Helvetica" w:hAnsi="Helvetica"/>
          <w:sz w:val="22"/>
          <w:szCs w:val="22"/>
        </w:rPr>
      </w:pPr>
    </w:p>
    <w:p w14:paraId="488E26BD" w14:textId="77777777" w:rsidR="00960AF7" w:rsidRPr="006E4950" w:rsidRDefault="00960AF7" w:rsidP="006E4950">
      <w:pPr>
        <w:spacing w:line="360" w:lineRule="auto"/>
        <w:rPr>
          <w:rFonts w:ascii="Helvetica" w:hAnsi="Helvetica"/>
          <w:sz w:val="22"/>
          <w:szCs w:val="22"/>
        </w:rPr>
      </w:pPr>
    </w:p>
    <w:p w14:paraId="256EEA71" w14:textId="68A94DA0" w:rsidR="0057644D" w:rsidRDefault="00960AF7" w:rsidP="006E4950">
      <w:pPr>
        <w:spacing w:line="360" w:lineRule="auto"/>
        <w:rPr>
          <w:rFonts w:ascii="Helvetica" w:hAnsi="Helvetica"/>
          <w:sz w:val="22"/>
          <w:szCs w:val="22"/>
        </w:rPr>
      </w:pPr>
      <w:r w:rsidRPr="006E4950">
        <w:rPr>
          <w:rFonts w:ascii="Helvetica" w:hAnsi="Helvetica"/>
          <w:sz w:val="22"/>
          <w:szCs w:val="22"/>
        </w:rPr>
        <w: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3A18662B"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The initial number of friends that an agent had (</w:t>
      </w:r>
      <w:proofErr w:type="spellStart"/>
      <w:r w:rsidRPr="00C11A33">
        <w:rPr>
          <w:rFonts w:ascii="Helvetica" w:hAnsi="Helvetica" w:cs="Helvetica"/>
          <w:sz w:val="22"/>
          <w:szCs w:val="22"/>
        </w:rPr>
        <w:t>num</w:t>
      </w:r>
      <w:proofErr w:type="spellEnd"/>
      <w:r w:rsidRPr="00C11A33">
        <w:rPr>
          <w:rFonts w:ascii="Helvetica" w:hAnsi="Helvetica" w:cs="Helvetica"/>
          <w:sz w:val="22"/>
          <w:szCs w:val="22"/>
        </w:rPr>
        <w:t>-friends)</w:t>
      </w:r>
    </w:p>
    <w:p w14:paraId="5514597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is used as a maximum number of friend links to create</w:t>
      </w:r>
    </w:p>
    <w:p w14:paraId="08B8D58B" w14:textId="3FAFD209"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Otherwise, the agents will keep making way too many friends</w:t>
      </w:r>
      <w:r>
        <w:rPr>
          <w:rFonts w:ascii="Helvetica" w:hAnsi="Helvetica" w:cs="Helvetica"/>
          <w:sz w:val="22"/>
          <w:szCs w:val="22"/>
        </w:rPr>
        <w:t xml:space="preserve"> (eliminated the movement/shifting of positions)</w:t>
      </w:r>
    </w:p>
    <w:p w14:paraId="35E4E88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if updating layout is enabled, will keep moving closer,</w:t>
      </w:r>
    </w:p>
    <w:p w14:paraId="29B92AE8" w14:textId="77777777" w:rsidR="00F957FB"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all cluster in middle of screen</w:t>
      </w:r>
    </w:p>
    <w:p w14:paraId="728D8446" w14:textId="77777777" w:rsidR="00F957FB" w:rsidRPr="006E4950" w:rsidRDefault="00F957FB" w:rsidP="006E4950">
      <w:pPr>
        <w:spacing w:line="360" w:lineRule="auto"/>
        <w:rPr>
          <w:rFonts w:ascii="Helvetica" w:hAnsi="Helvetica"/>
          <w:sz w:val="22"/>
          <w:szCs w:val="22"/>
        </w:rPr>
      </w:pPr>
    </w:p>
    <w:p w14:paraId="0364C693" w14:textId="77777777" w:rsidR="001F3CAF" w:rsidRDefault="001F3CAF" w:rsidP="006E4950">
      <w:pPr>
        <w:spacing w:line="360" w:lineRule="auto"/>
        <w:rPr>
          <w:rFonts w:ascii="Helvetica" w:hAnsi="Helvetica"/>
          <w:sz w:val="22"/>
          <w:szCs w:val="22"/>
        </w:rPr>
      </w:pPr>
    </w:p>
    <w:p w14:paraId="3BFD6868" w14:textId="77777777" w:rsidR="004359CD" w:rsidRDefault="004359CD" w:rsidP="004359CD">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Every agent, coupled or not, gets a chance to make a friend on each tick. </w:t>
      </w:r>
      <w:proofErr w:type="gramStart"/>
      <w:r w:rsidRPr="00EC48B1">
        <w:rPr>
          <w:rFonts w:ascii="Helvetica" w:hAnsi="Helvetica" w:cs="Helvetica"/>
          <w:sz w:val="22"/>
          <w:szCs w:val="22"/>
        </w:rPr>
        <w:t>everyone</w:t>
      </w:r>
      <w:proofErr w:type="gramEnd"/>
      <w:r w:rsidRPr="00EC48B1">
        <w:rPr>
          <w:rFonts w:ascii="Helvetica" w:hAnsi="Helvetica" w:cs="Helvetica"/>
          <w:sz w:val="22"/>
          <w:szCs w:val="22"/>
        </w:rPr>
        <w:t xml:space="preserve"> should attempt to make friends on each tick as well</w:t>
      </w:r>
      <w:r>
        <w:rPr>
          <w:rFonts w:ascii="Helvetica" w:hAnsi="Helvetica" w:cs="Helvetica"/>
          <w:sz w:val="22"/>
          <w:szCs w:val="22"/>
        </w:rPr>
        <w:t xml:space="preserve">, </w:t>
      </w:r>
      <w:r w:rsidRPr="00C15A1F">
        <w:rPr>
          <w:rFonts w:ascii="Helvetica" w:hAnsi="Helvetica" w:cs="Helvetica"/>
          <w:sz w:val="22"/>
          <w:szCs w:val="22"/>
        </w:rPr>
        <w:t>because otherwise, all the sexual partner links break</w:t>
      </w:r>
      <w:r>
        <w:rPr>
          <w:rFonts w:ascii="Helvetica" w:hAnsi="Helvetica" w:cs="Helvetica"/>
          <w:sz w:val="22"/>
          <w:szCs w:val="22"/>
        </w:rPr>
        <w:t xml:space="preserve">, </w:t>
      </w:r>
      <w:r w:rsidRPr="00C15A1F">
        <w:rPr>
          <w:rFonts w:ascii="Helvetica" w:hAnsi="Helvetica" w:cs="Helvetica"/>
          <w:sz w:val="22"/>
          <w:szCs w:val="22"/>
        </w:rPr>
        <w:t>then it becomes single-sex clusters and nothing cool happens</w:t>
      </w:r>
    </w:p>
    <w:p w14:paraId="289D739B" w14:textId="77777777" w:rsidR="004359CD" w:rsidRDefault="004359CD" w:rsidP="006E4950">
      <w:pPr>
        <w:spacing w:line="360" w:lineRule="auto"/>
        <w:rPr>
          <w:rFonts w:ascii="Helvetica" w:hAnsi="Helvetica"/>
          <w:sz w:val="22"/>
          <w:szCs w:val="22"/>
        </w:rPr>
      </w:pPr>
    </w:p>
    <w:p w14:paraId="3B68BBE7" w14:textId="77777777" w:rsidR="004359CD" w:rsidRDefault="004359CD" w:rsidP="006E4950">
      <w:pPr>
        <w:spacing w:line="360" w:lineRule="auto"/>
        <w:rPr>
          <w:rFonts w:ascii="Helvetica" w:hAnsi="Helvetica"/>
          <w:sz w:val="22"/>
          <w:szCs w:val="22"/>
        </w:rPr>
      </w:pPr>
    </w:p>
    <w:p w14:paraId="066345A9" w14:textId="03FACE1C" w:rsidR="001F3CAF" w:rsidRDefault="001F3CAF" w:rsidP="006E4950">
      <w:pPr>
        <w:spacing w:line="360" w:lineRule="auto"/>
        <w:rPr>
          <w:rFonts w:ascii="Helvetica" w:hAnsi="Helvetica"/>
          <w:sz w:val="22"/>
          <w:szCs w:val="22"/>
        </w:rPr>
      </w:pPr>
      <w:proofErr w:type="gramStart"/>
      <w:r>
        <w:rPr>
          <w:rFonts w:ascii="Helvetica" w:hAnsi="Helvetica"/>
          <w:sz w:val="22"/>
          <w:szCs w:val="22"/>
        </w:rPr>
        <w:t>Limitation/assumption or evolution progress??</w:t>
      </w:r>
      <w:proofErr w:type="gramEnd"/>
      <w:r>
        <w:rPr>
          <w:rFonts w:ascii="Helvetica" w:hAnsi="Helvetica"/>
          <w:sz w:val="22"/>
          <w:szCs w:val="22"/>
        </w:rPr>
        <w:t xml:space="preserve"> Not sure</w:t>
      </w:r>
    </w:p>
    <w:p w14:paraId="6AC9597C" w14:textId="77777777" w:rsidR="001F3CAF" w:rsidRPr="006E4950" w:rsidRDefault="001F3CAF" w:rsidP="001F3CAF">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cliques</w:t>
      </w:r>
      <w:proofErr w:type="gramEnd"/>
      <w:r>
        <w:rPr>
          <w:rFonts w:ascii="Helvetica" w:hAnsi="Helvetica" w:cs="Helvetica"/>
          <w:sz w:val="22"/>
          <w:szCs w:val="22"/>
        </w:rPr>
        <w:t xml:space="preserve"> aren’t formed on the basis of shared attitudes (but would they really, in real life? Possibly based on education received, but it was hard to accurately do that through my implementation)</w:t>
      </w:r>
    </w:p>
    <w:p w14:paraId="4C22B6BD" w14:textId="497AC84E" w:rsidR="001F3CAF" w:rsidRPr="006E4950" w:rsidRDefault="001F3CAF" w:rsidP="001F3CAF">
      <w:pPr>
        <w:spacing w:line="360" w:lineRule="auto"/>
        <w:rPr>
          <w:rFonts w:ascii="Helvetica" w:hAnsi="Helvetica"/>
          <w:sz w:val="22"/>
          <w:szCs w:val="22"/>
        </w:rPr>
      </w:pPr>
      <w:proofErr w:type="gramStart"/>
      <w:r w:rsidRPr="006E4950">
        <w:rPr>
          <w:rFonts w:ascii="Helvetica" w:hAnsi="Helvetica" w:cs="Helvetica"/>
          <w:sz w:val="22"/>
          <w:szCs w:val="22"/>
        </w:rPr>
        <w:t>gender</w:t>
      </w:r>
      <w:proofErr w:type="gramEnd"/>
      <w:r w:rsidRPr="006E4950">
        <w:rPr>
          <w:rFonts w:ascii="Helvetica" w:hAnsi="Helvetica" w:cs="Helvetica"/>
          <w:sz w:val="22"/>
          <w:szCs w:val="22"/>
        </w:rPr>
        <w:t xml:space="preserve"> balance </w:t>
      </w:r>
      <w:r>
        <w:rPr>
          <w:rFonts w:ascii="Helvetica" w:hAnsi="Helvetica" w:cs="Helvetica"/>
          <w:sz w:val="22"/>
          <w:szCs w:val="22"/>
        </w:rPr>
        <w:t>(or not balance?) cliques</w:t>
      </w:r>
      <w:r w:rsidRPr="006E4950">
        <w:rPr>
          <w:rFonts w:ascii="Helvetica" w:hAnsi="Helvetica" w:cs="Helvetica"/>
          <w:sz w:val="22"/>
          <w:szCs w:val="22"/>
        </w:rPr>
        <w:t xml:space="preserve">?? </w:t>
      </w:r>
      <w:proofErr w:type="gramStart"/>
      <w:r w:rsidRPr="006E4950">
        <w:rPr>
          <w:rFonts w:ascii="Helvetica" w:hAnsi="Helvetica" w:cs="Helvetica"/>
          <w:sz w:val="22"/>
          <w:szCs w:val="22"/>
        </w:rPr>
        <w:t>no</w:t>
      </w:r>
      <w:proofErr w:type="gramEnd"/>
      <w:r w:rsidRPr="006E4950">
        <w:rPr>
          <w:rFonts w:ascii="Helvetica" w:hAnsi="Helvetica" w:cs="Helvetica"/>
          <w:sz w:val="22"/>
          <w:szCs w:val="22"/>
        </w:rPr>
        <w:t>, it is randomized</w:t>
      </w:r>
    </w:p>
    <w:p w14:paraId="009A9328"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450C17F5"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206945D3" w14:textId="77777777" w:rsidR="00FA3852" w:rsidRPr="006E4950" w:rsidRDefault="00FA3852" w:rsidP="006E4950">
      <w:pPr>
        <w:widowControl w:val="0"/>
        <w:autoSpaceDE w:val="0"/>
        <w:autoSpaceDN w:val="0"/>
        <w:adjustRightInd w:val="0"/>
        <w:spacing w:line="360" w:lineRule="auto"/>
        <w:rPr>
          <w:rFonts w:ascii="Helvetica" w:hAnsi="Helvetica" w:cs="Helvetica"/>
          <w:b/>
          <w:sz w:val="22"/>
          <w:szCs w:val="22"/>
          <w:u w:val="single"/>
        </w:rPr>
      </w:pPr>
      <w:proofErr w:type="gramStart"/>
      <w:r w:rsidRPr="006E4950">
        <w:rPr>
          <w:rFonts w:ascii="Helvetica" w:hAnsi="Helvetica" w:cs="Helvetica"/>
          <w:b/>
          <w:sz w:val="22"/>
          <w:szCs w:val="22"/>
          <w:u w:val="single"/>
        </w:rPr>
        <w:t>decided</w:t>
      </w:r>
      <w:proofErr w:type="gramEnd"/>
      <w:r w:rsidRPr="006E4950">
        <w:rPr>
          <w:rFonts w:ascii="Helvetica" w:hAnsi="Helvetica" w:cs="Helvetica"/>
          <w:b/>
          <w:sz w:val="22"/>
          <w:szCs w:val="22"/>
          <w:u w:val="single"/>
        </w:rPr>
        <w:t xml:space="preserve"> to eliminate:</w:t>
      </w:r>
    </w:p>
    <w:p w14:paraId="55FD80A4"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7FB9D261" w14:textId="77777777" w:rsidR="00E57338" w:rsidRPr="00B957A0" w:rsidRDefault="00E57338" w:rsidP="00E57338">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E212D">
        <w:rPr>
          <w:rFonts w:ascii="Helvetica" w:hAnsi="Helvetica"/>
          <w:sz w:val="22"/>
          <w:szCs w:val="22"/>
        </w:rPr>
        <w:t>It will be assumed that if the agent detects symptoms, they get checked by a doctor, are diagnosed, and are gradually cured of the infection. (</w:t>
      </w:r>
      <w:proofErr w:type="gramStart"/>
      <w:r w:rsidRPr="00FE212D">
        <w:rPr>
          <w:rFonts w:ascii="Helvetica" w:hAnsi="Helvetica"/>
          <w:sz w:val="22"/>
          <w:szCs w:val="22"/>
        </w:rPr>
        <w:t>clarify</w:t>
      </w:r>
      <w:proofErr w:type="gramEnd"/>
      <w:r w:rsidRPr="00FE212D">
        <w:rPr>
          <w:rFonts w:ascii="Helvetica" w:hAnsi="Helvetica"/>
          <w:sz w:val="22"/>
          <w:szCs w:val="22"/>
        </w:rPr>
        <w:t xml:space="preserve"> this!! – duplicated above) </w:t>
      </w:r>
    </w:p>
    <w:p w14:paraId="512B2867" w14:textId="77777777" w:rsidR="00E57338" w:rsidRDefault="00E57338" w:rsidP="006E4950">
      <w:pPr>
        <w:widowControl w:val="0"/>
        <w:autoSpaceDE w:val="0"/>
        <w:autoSpaceDN w:val="0"/>
        <w:adjustRightInd w:val="0"/>
        <w:spacing w:line="360" w:lineRule="auto"/>
        <w:rPr>
          <w:rFonts w:ascii="Helvetica" w:hAnsi="Helvetica" w:cs="Helvetica"/>
          <w:sz w:val="22"/>
          <w:szCs w:val="22"/>
        </w:rPr>
      </w:pPr>
    </w:p>
    <w:p w14:paraId="5FDC41E4" w14:textId="77777777" w:rsidR="00140B98" w:rsidRPr="00FE212D" w:rsidRDefault="00140B98" w:rsidP="00140B98">
      <w:pPr>
        <w:widowControl w:val="0"/>
        <w:autoSpaceDE w:val="0"/>
        <w:autoSpaceDN w:val="0"/>
        <w:adjustRightInd w:val="0"/>
        <w:spacing w:line="360" w:lineRule="auto"/>
        <w:rPr>
          <w:rFonts w:ascii="Helvetica" w:hAnsi="Helvetica" w:cs="Helvetica"/>
          <w:sz w:val="22"/>
          <w:szCs w:val="22"/>
        </w:rPr>
      </w:pPr>
      <w:proofErr w:type="gramStart"/>
      <w:r w:rsidRPr="00FE212D">
        <w:rPr>
          <w:rFonts w:ascii="Helvetica" w:hAnsi="Helvetica" w:cs="Helvetica"/>
          <w:sz w:val="22"/>
          <w:szCs w:val="22"/>
        </w:rPr>
        <w:t>turtles</w:t>
      </w:r>
      <w:proofErr w:type="gramEnd"/>
      <w:r w:rsidRPr="00FE212D">
        <w:rPr>
          <w:rFonts w:ascii="Helvetica" w:hAnsi="Helvetica" w:cs="Helvetica"/>
          <w:sz w:val="22"/>
          <w:szCs w:val="22"/>
        </w:rPr>
        <w:t xml:space="preserve"> also don’t randomly get tested, nor is likelihood of getting tested based on gender – this is better covered by other models (aids)</w:t>
      </w:r>
    </w:p>
    <w:p w14:paraId="1FD8A484" w14:textId="77777777" w:rsidR="00140B98" w:rsidRPr="006E4950" w:rsidRDefault="00140B98" w:rsidP="00140B98">
      <w:pPr>
        <w:spacing w:line="360" w:lineRule="auto"/>
        <w:rPr>
          <w:rFonts w:ascii="Helvetica" w:hAnsi="Helvetica"/>
          <w:sz w:val="22"/>
          <w:szCs w:val="22"/>
        </w:rPr>
      </w:pPr>
      <w:r w:rsidRPr="006E4950">
        <w:rPr>
          <w:rFonts w:ascii="Helvetica" w:hAnsi="Helvetica"/>
          <w:sz w:val="22"/>
          <w:szCs w:val="22"/>
        </w:rPr>
        <w:t>Additionally, there is a chance that a turtle will randomly get tested, despite whether they are currently symptomatic – this probability may also be impacted by their attitudes towards safe sex…. No, took this out</w:t>
      </w:r>
    </w:p>
    <w:p w14:paraId="39F9E508"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42D426AB"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793CFE46" w14:textId="6280641C" w:rsidR="00C11A33" w:rsidRDefault="00C11A33"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
    <w:p w14:paraId="33F3B672"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01A87FAE"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vocality</w:t>
      </w:r>
      <w:proofErr w:type="spellEnd"/>
      <w:proofErr w:type="gramEnd"/>
      <w:r w:rsidRPr="006E4950">
        <w:rPr>
          <w:rFonts w:ascii="Helvetica" w:hAnsi="Helvetica" w:cs="Helvetica"/>
          <w:sz w:val="22"/>
          <w:szCs w:val="22"/>
        </w:rPr>
        <w:t xml:space="preserve"> - used certainty instead for simplification. </w:t>
      </w:r>
      <w:proofErr w:type="gramStart"/>
      <w:r w:rsidRPr="006E4950">
        <w:rPr>
          <w:rFonts w:ascii="Helvetica" w:hAnsi="Helvetica" w:cs="Helvetica"/>
          <w:sz w:val="22"/>
          <w:szCs w:val="22"/>
        </w:rPr>
        <w:t>but</w:t>
      </w:r>
      <w:proofErr w:type="gramEnd"/>
      <w:r w:rsidRPr="006E4950">
        <w:rPr>
          <w:rFonts w:ascii="Helvetica" w:hAnsi="Helvetica" w:cs="Helvetica"/>
          <w:sz w:val="22"/>
          <w:szCs w:val="22"/>
        </w:rPr>
        <w:t xml:space="preserve"> could be an extension? </w:t>
      </w:r>
      <w:proofErr w:type="gramStart"/>
      <w:r w:rsidRPr="006E4950">
        <w:rPr>
          <w:rFonts w:ascii="Helvetica" w:hAnsi="Helvetica" w:cs="Helvetica"/>
          <w:sz w:val="22"/>
          <w:szCs w:val="22"/>
        </w:rPr>
        <w:t>this</w:t>
      </w:r>
      <w:proofErr w:type="gramEnd"/>
      <w:r w:rsidRPr="006E4950">
        <w:rPr>
          <w:rFonts w:ascii="Helvetica" w:hAnsi="Helvetica" w:cs="Helvetica"/>
          <w:sz w:val="22"/>
          <w:szCs w:val="22"/>
        </w:rPr>
        <w:t xml:space="preserve"> model assumes that the agents are willing to talk about the sensitive topic of safe sex behaviors with their peers, which may not be true at all se</w:t>
      </w:r>
    </w:p>
    <w:p w14:paraId="643EF047" w14:textId="77777777" w:rsidR="00B957A0" w:rsidRDefault="00B957A0" w:rsidP="006E4950">
      <w:pPr>
        <w:widowControl w:val="0"/>
        <w:autoSpaceDE w:val="0"/>
        <w:autoSpaceDN w:val="0"/>
        <w:adjustRightInd w:val="0"/>
        <w:spacing w:line="360" w:lineRule="auto"/>
        <w:rPr>
          <w:rFonts w:ascii="Helvetica" w:hAnsi="Helvetica" w:cs="Helvetica"/>
          <w:sz w:val="22"/>
          <w:szCs w:val="22"/>
        </w:rPr>
      </w:pPr>
    </w:p>
    <w:p w14:paraId="5D94C070" w14:textId="4213D2A9" w:rsidR="00B957A0" w:rsidRPr="00B957A0" w:rsidRDefault="00B957A0" w:rsidP="00B957A0">
      <w:pPr>
        <w:spacing w:line="360" w:lineRule="auto"/>
        <w:rPr>
          <w:rFonts w:ascii="Helvetica" w:hAnsi="Helvetica"/>
          <w:sz w:val="22"/>
          <w:szCs w:val="22"/>
        </w:rPr>
      </w:pPr>
      <w:r w:rsidRPr="006E4950">
        <w:rPr>
          <w:rFonts w:ascii="Helvetica" w:hAnsi="Helvetica"/>
          <w:sz w:val="22"/>
          <w:szCs w:val="22"/>
        </w:rPr>
        <w:t xml:space="preserve">If a turtle is closely linked to another turtle of the appropriate gender to mate with, there is a probability they will mate.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strength of relationships</w:t>
      </w:r>
    </w:p>
    <w:p w14:paraId="3836F4E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F5D9347" w14:textId="0D856794" w:rsidR="00FA3852"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Investigating whether a female being on birth control is a valid parameter that might impact whether she chooses to engage in safe sex </w:t>
      </w:r>
      <w:r w:rsidRPr="006E4950">
        <w:rPr>
          <w:rFonts w:ascii="Helvetica" w:hAnsi="Helvetica" w:cs="Helvetica"/>
          <w:sz w:val="22"/>
          <w:szCs w:val="22"/>
        </w:rPr>
        <w:sym w:font="Wingdings" w:char="F0E0"/>
      </w:r>
      <w:r w:rsidRPr="006E4950">
        <w:rPr>
          <w:rFonts w:ascii="Helvetica" w:hAnsi="Helvetica" w:cs="Helvetica"/>
          <w:sz w:val="22"/>
          <w:szCs w:val="22"/>
        </w:rPr>
        <w:t xml:space="preserve"> didn’t find any supportive research</w:t>
      </w:r>
    </w:p>
    <w:p w14:paraId="33E7DA38"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8438EE5" w14:textId="60AB5E7F" w:rsidR="00BC5C5D" w:rsidRPr="006E4950" w:rsidRDefault="00FA3852" w:rsidP="006E4950">
      <w:pPr>
        <w:spacing w:line="360" w:lineRule="auto"/>
        <w:rPr>
          <w:rFonts w:ascii="Helvetica" w:hAnsi="Helvetica" w:cs="Helvetica"/>
          <w:sz w:val="22"/>
          <w:szCs w:val="22"/>
        </w:rPr>
      </w:pPr>
      <w:proofErr w:type="gramStart"/>
      <w:r w:rsidRPr="006E4950">
        <w:rPr>
          <w:rFonts w:ascii="Helvetica" w:hAnsi="Helvetica" w:cs="Helvetica"/>
          <w:sz w:val="22"/>
          <w:szCs w:val="22"/>
        </w:rPr>
        <w:t>was</w:t>
      </w:r>
      <w:proofErr w:type="gramEnd"/>
      <w:r w:rsidRPr="006E4950">
        <w:rPr>
          <w:rFonts w:ascii="Helvetica" w:hAnsi="Helvetica" w:cs="Helvetica"/>
          <w:sz w:val="22"/>
          <w:szCs w:val="22"/>
        </w:rPr>
        <w:t xml:space="preserve"> interested in media/environment influences - since a lot of articles written during time that </w:t>
      </w:r>
      <w:proofErr w:type="spellStart"/>
      <w:r w:rsidRPr="006E4950">
        <w:rPr>
          <w:rFonts w:ascii="Helvetica" w:hAnsi="Helvetica" w:cs="Helvetica"/>
          <w:sz w:val="22"/>
          <w:szCs w:val="22"/>
        </w:rPr>
        <w:t>hiv</w:t>
      </w:r>
      <w:proofErr w:type="spellEnd"/>
      <w:r w:rsidRPr="006E4950">
        <w:rPr>
          <w:rFonts w:ascii="Helvetica" w:hAnsi="Helvetica" w:cs="Helvetica"/>
          <w:sz w:val="22"/>
          <w:szCs w:val="22"/>
        </w:rPr>
        <w:t>/aids was exploding, prior to that condom use/protection/safe sex more about preventing pregnancy…. but left as extension for user</w:t>
      </w:r>
    </w:p>
    <w:p w14:paraId="0DF8C220" w14:textId="77777777" w:rsidR="00055960" w:rsidRPr="006E4950" w:rsidRDefault="00055960" w:rsidP="006E4950">
      <w:pPr>
        <w:spacing w:line="360" w:lineRule="auto"/>
        <w:rPr>
          <w:rFonts w:ascii="Helvetica" w:hAnsi="Helvetica" w:cs="Helvetica"/>
          <w:sz w:val="22"/>
          <w:szCs w:val="22"/>
        </w:rPr>
      </w:pPr>
    </w:p>
    <w:p w14:paraId="4CC1F113" w14:textId="053D2785" w:rsidR="001C7858"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Implementing likelihood of proper use of sexual protection based on statistics, and consequently different potential rates of transmission</w:t>
      </w:r>
    </w:p>
    <w:p w14:paraId="1B3BEC24" w14:textId="42628242" w:rsidR="00055960" w:rsidRDefault="00055960" w:rsidP="006E4950">
      <w:pPr>
        <w:spacing w:line="360" w:lineRule="auto"/>
        <w:rPr>
          <w:rFonts w:ascii="Helvetica" w:hAnsi="Helvetica"/>
          <w:sz w:val="22"/>
          <w:szCs w:val="22"/>
        </w:rPr>
      </w:pPr>
      <w:r w:rsidRPr="006E4950">
        <w:rPr>
          <w:rFonts w:ascii="Helvetica" w:hAnsi="Helvetica"/>
          <w:sz w:val="22"/>
          <w:szCs w:val="22"/>
        </w:rPr>
        <w:t xml:space="preserve">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couldn’t</w:t>
      </w:r>
      <w:proofErr w:type="gramEnd"/>
      <w:r w:rsidRPr="006E4950">
        <w:rPr>
          <w:rFonts w:ascii="Helvetica" w:hAnsi="Helvetica"/>
          <w:sz w:val="22"/>
          <w:szCs w:val="22"/>
        </w:rPr>
        <w:t xml:space="preserve"> find stats for </w:t>
      </w:r>
      <w:proofErr w:type="spellStart"/>
      <w:r w:rsidRPr="006E4950">
        <w:rPr>
          <w:rFonts w:ascii="Helvetica" w:hAnsi="Helvetica"/>
          <w:sz w:val="22"/>
          <w:szCs w:val="22"/>
        </w:rPr>
        <w:t>std</w:t>
      </w:r>
      <w:proofErr w:type="spellEnd"/>
      <w:r w:rsidRPr="006E4950">
        <w:rPr>
          <w:rFonts w:ascii="Helvetica" w:hAnsi="Helvetica"/>
          <w:sz w:val="22"/>
          <w:szCs w:val="22"/>
        </w:rPr>
        <w:t xml:space="preserve"> prevention, just pregnancy, this could be an extension</w:t>
      </w:r>
      <w:r w:rsidR="00DE448E" w:rsidRPr="006E4950">
        <w:rPr>
          <w:rFonts w:ascii="Helvetica" w:hAnsi="Helvetica"/>
          <w:sz w:val="22"/>
          <w:szCs w:val="22"/>
        </w:rPr>
        <w:t xml:space="preserve"> **</w:t>
      </w:r>
    </w:p>
    <w:p w14:paraId="65F81799" w14:textId="77777777" w:rsidR="006923A9" w:rsidRDefault="006923A9" w:rsidP="006E4950">
      <w:pPr>
        <w:spacing w:line="360" w:lineRule="auto"/>
        <w:rPr>
          <w:rFonts w:ascii="Helvetica" w:hAnsi="Helvetica"/>
          <w:sz w:val="22"/>
          <w:szCs w:val="22"/>
        </w:rPr>
      </w:pPr>
    </w:p>
    <w:p w14:paraId="79AE3A05" w14:textId="77777777" w:rsidR="006923A9" w:rsidRDefault="006923A9" w:rsidP="006E4950">
      <w:pPr>
        <w:spacing w:line="360" w:lineRule="auto"/>
        <w:rPr>
          <w:rFonts w:ascii="Helvetica" w:hAnsi="Helvetica"/>
          <w:sz w:val="22"/>
          <w:szCs w:val="22"/>
        </w:rPr>
      </w:pPr>
    </w:p>
    <w:p w14:paraId="22AA163B" w14:textId="77777777" w:rsidR="006923A9" w:rsidRDefault="006923A9" w:rsidP="006E4950">
      <w:pPr>
        <w:spacing w:line="360" w:lineRule="auto"/>
        <w:rPr>
          <w:rFonts w:ascii="Helvetica" w:hAnsi="Helvetica"/>
          <w:sz w:val="22"/>
          <w:szCs w:val="22"/>
        </w:rPr>
      </w:pPr>
    </w:p>
    <w:p w14:paraId="2BF4D22C" w14:textId="77777777" w:rsidR="006923A9" w:rsidRDefault="006923A9" w:rsidP="006E4950">
      <w:pPr>
        <w:spacing w:line="360" w:lineRule="auto"/>
        <w:rPr>
          <w:rFonts w:ascii="Helvetica" w:hAnsi="Helvetica"/>
          <w:sz w:val="22"/>
          <w:szCs w:val="22"/>
        </w:rPr>
      </w:pPr>
    </w:p>
    <w:p w14:paraId="4F61C6B8" w14:textId="77777777" w:rsidR="006923A9" w:rsidRPr="00AD5DAC" w:rsidRDefault="006923A9" w:rsidP="006923A9">
      <w:pPr>
        <w:spacing w:line="360" w:lineRule="auto"/>
        <w:rPr>
          <w:rFonts w:ascii="Helvetica" w:hAnsi="Helvetica"/>
          <w:b/>
          <w:i/>
          <w:sz w:val="22"/>
          <w:szCs w:val="22"/>
        </w:rPr>
      </w:pPr>
      <w:r w:rsidRPr="00F7366F">
        <w:rPr>
          <w:rFonts w:ascii="Helvetica" w:hAnsi="Helvetica"/>
          <w:b/>
          <w:i/>
          <w:sz w:val="22"/>
          <w:szCs w:val="22"/>
        </w:rPr>
        <w:t>Evolution of equatio</w:t>
      </w:r>
      <w:r>
        <w:rPr>
          <w:rFonts w:ascii="Helvetica" w:hAnsi="Helvetica"/>
          <w:b/>
          <w:i/>
          <w:sz w:val="22"/>
          <w:szCs w:val="22"/>
        </w:rPr>
        <w:t>n</w:t>
      </w:r>
    </w:p>
    <w:p w14:paraId="75116CD0" w14:textId="77777777" w:rsidR="006923A9" w:rsidRPr="001F530C" w:rsidRDefault="006923A9" w:rsidP="006923A9">
      <w:pPr>
        <w:pStyle w:val="ListParagraph"/>
        <w:widowControl w:val="0"/>
        <w:numPr>
          <w:ilvl w:val="0"/>
          <w:numId w:val="4"/>
        </w:numPr>
        <w:autoSpaceDE w:val="0"/>
        <w:autoSpaceDN w:val="0"/>
        <w:adjustRightInd w:val="0"/>
        <w:spacing w:line="360" w:lineRule="auto"/>
        <w:rPr>
          <w:rFonts w:ascii="Helvetica" w:hAnsi="Helvetica"/>
          <w:sz w:val="22"/>
          <w:szCs w:val="22"/>
        </w:rPr>
      </w:pPr>
      <w:proofErr w:type="gramStart"/>
      <w:r w:rsidRPr="001F530C">
        <w:rPr>
          <w:rFonts w:ascii="Helvetica" w:hAnsi="Helvetica" w:cs="Helvetica"/>
          <w:sz w:val="22"/>
          <w:szCs w:val="22"/>
        </w:rPr>
        <w:t>rather</w:t>
      </w:r>
      <w:proofErr w:type="gramEnd"/>
      <w:r w:rsidRPr="001F530C">
        <w:rPr>
          <w:rFonts w:ascii="Helvetica" w:hAnsi="Helvetica" w:cs="Helvetica"/>
          <w:sz w:val="22"/>
          <w:szCs w:val="22"/>
        </w:rPr>
        <w:t xml:space="preserve"> than whole change happen only fraction of change - dampening</w:t>
      </w:r>
    </w:p>
    <w:p w14:paraId="38885DF3" w14:textId="77777777" w:rsidR="006923A9" w:rsidRPr="001F530C" w:rsidRDefault="006923A9" w:rsidP="006923A9">
      <w:pPr>
        <w:pStyle w:val="ListParagraph"/>
        <w:widowControl w:val="0"/>
        <w:numPr>
          <w:ilvl w:val="0"/>
          <w:numId w:val="4"/>
        </w:numPr>
        <w:autoSpaceDE w:val="0"/>
        <w:autoSpaceDN w:val="0"/>
        <w:adjustRightInd w:val="0"/>
        <w:spacing w:line="360" w:lineRule="auto"/>
        <w:rPr>
          <w:rFonts w:ascii="Helvetica" w:hAnsi="Helvetica" w:cs="Helvetica"/>
          <w:sz w:val="22"/>
          <w:szCs w:val="22"/>
        </w:rPr>
      </w:pPr>
      <w:r w:rsidRPr="001F530C">
        <w:rPr>
          <w:rFonts w:ascii="Helvetica" w:hAnsi="Helvetica"/>
          <w:sz w:val="22"/>
          <w:szCs w:val="22"/>
        </w:rPr>
        <w:t xml:space="preserve">First bug: realizing that including certainty was making negative people eventually go up to positive </w:t>
      </w:r>
      <w:r w:rsidRPr="00AD5DAC">
        <w:sym w:font="Wingdings" w:char="F0E0"/>
      </w:r>
      <w:r w:rsidRPr="001F530C">
        <w:rPr>
          <w:rFonts w:ascii="Helvetica" w:hAnsi="Helvetica"/>
          <w:sz w:val="22"/>
          <w:szCs w:val="22"/>
        </w:rPr>
        <w:t xml:space="preserve"> </w:t>
      </w:r>
      <w:r w:rsidRPr="001F530C">
        <w:rPr>
          <w:rFonts w:ascii="Helvetica" w:hAnsi="Helvetica" w:cs="Helvetica"/>
          <w:sz w:val="22"/>
          <w:szCs w:val="22"/>
        </w:rPr>
        <w:t xml:space="preserve">certainty only impacts how much their </w:t>
      </w:r>
      <w:r w:rsidRPr="001F530C">
        <w:rPr>
          <w:rFonts w:ascii="Helvetica" w:hAnsi="Helvetica" w:cs="Helvetica"/>
          <w:b/>
          <w:sz w:val="22"/>
          <w:szCs w:val="22"/>
        </w:rPr>
        <w:t>attitude/likelihood???</w:t>
      </w:r>
      <w:r w:rsidRPr="001F530C">
        <w:rPr>
          <w:rFonts w:ascii="Helvetica" w:hAnsi="Helvetica" w:cs="Helvetica"/>
          <w:sz w:val="22"/>
          <w:szCs w:val="22"/>
        </w:rPr>
        <w:t xml:space="preserve"> </w:t>
      </w:r>
      <w:proofErr w:type="gramStart"/>
      <w:r w:rsidRPr="001F530C">
        <w:rPr>
          <w:rFonts w:ascii="Helvetica" w:hAnsi="Helvetica" w:cs="Helvetica"/>
          <w:sz w:val="22"/>
          <w:szCs w:val="22"/>
        </w:rPr>
        <w:t>will</w:t>
      </w:r>
      <w:proofErr w:type="gramEnd"/>
      <w:r w:rsidRPr="001F530C">
        <w:rPr>
          <w:rFonts w:ascii="Helvetica" w:hAnsi="Helvetica" w:cs="Helvetica"/>
          <w:sz w:val="22"/>
          <w:szCs w:val="22"/>
        </w:rPr>
        <w:t xml:space="preserve"> change by talking to peers </w:t>
      </w:r>
      <w:r w:rsidRPr="006E4950">
        <w:sym w:font="Wingdings" w:char="F0E0"/>
      </w:r>
      <w:r w:rsidRPr="001F530C">
        <w:rPr>
          <w:rFonts w:ascii="Helvetica" w:hAnsi="Helvetica" w:cs="Helvetica"/>
          <w:sz w:val="22"/>
          <w:szCs w:val="22"/>
        </w:rPr>
        <w:t xml:space="preserve"> </w:t>
      </w:r>
      <w:r w:rsidRPr="001F530C">
        <w:rPr>
          <w:rFonts w:ascii="Helvetica" w:hAnsi="Helvetica" w:cs="Helvetica"/>
          <w:b/>
          <w:sz w:val="22"/>
          <w:szCs w:val="22"/>
        </w:rPr>
        <w:t>attitude/likelihood???</w:t>
      </w:r>
      <w:r w:rsidRPr="001F530C">
        <w:rPr>
          <w:rFonts w:ascii="Helvetica" w:hAnsi="Helvetica" w:cs="Helvetica"/>
          <w:sz w:val="22"/>
          <w:szCs w:val="22"/>
        </w:rPr>
        <w:t xml:space="preserve"> (</w:t>
      </w:r>
      <w:proofErr w:type="gramStart"/>
      <w:r w:rsidRPr="001F530C">
        <w:rPr>
          <w:rFonts w:ascii="Helvetica" w:hAnsi="Helvetica" w:cs="Helvetica"/>
          <w:sz w:val="22"/>
          <w:szCs w:val="22"/>
        </w:rPr>
        <w:t>change</w:t>
      </w:r>
      <w:proofErr w:type="gramEnd"/>
      <w:r w:rsidRPr="001F530C">
        <w:rPr>
          <w:rFonts w:ascii="Helvetica" w:hAnsi="Helvetica" w:cs="Helvetica"/>
          <w:sz w:val="22"/>
          <w:szCs w:val="22"/>
        </w:rPr>
        <w:t xml:space="preserve">?) </w:t>
      </w:r>
      <w:proofErr w:type="gramStart"/>
      <w:r w:rsidRPr="001F530C">
        <w:rPr>
          <w:rFonts w:ascii="Helvetica" w:hAnsi="Helvetica" w:cs="Helvetica"/>
          <w:sz w:val="22"/>
          <w:szCs w:val="22"/>
        </w:rPr>
        <w:t>is</w:t>
      </w:r>
      <w:proofErr w:type="gramEnd"/>
      <w:r w:rsidRPr="001F530C">
        <w:rPr>
          <w:rFonts w:ascii="Helvetica" w:hAnsi="Helvetica" w:cs="Helvetica"/>
          <w:sz w:val="22"/>
          <w:szCs w:val="22"/>
        </w:rPr>
        <w:t xml:space="preserve"> a function of certainty, so updated </w:t>
      </w:r>
      <w:r w:rsidRPr="001F530C">
        <w:rPr>
          <w:rFonts w:ascii="Helvetica" w:hAnsi="Helvetica" w:cs="Helvetica"/>
          <w:b/>
          <w:sz w:val="22"/>
          <w:szCs w:val="22"/>
        </w:rPr>
        <w:t>attitude/likelihood???</w:t>
      </w:r>
      <w:r w:rsidRPr="001F530C">
        <w:rPr>
          <w:rFonts w:ascii="Helvetica" w:hAnsi="Helvetica" w:cs="Helvetica"/>
          <w:sz w:val="22"/>
          <w:szCs w:val="22"/>
        </w:rPr>
        <w:t xml:space="preserve"> </w:t>
      </w:r>
      <w:proofErr w:type="gramStart"/>
      <w:r w:rsidRPr="001F530C">
        <w:rPr>
          <w:rFonts w:ascii="Helvetica" w:hAnsi="Helvetica" w:cs="Helvetica"/>
          <w:sz w:val="22"/>
          <w:szCs w:val="22"/>
        </w:rPr>
        <w:t>only</w:t>
      </w:r>
      <w:proofErr w:type="gramEnd"/>
      <w:r w:rsidRPr="001F530C">
        <w:rPr>
          <w:rFonts w:ascii="Helvetica" w:hAnsi="Helvetica" w:cs="Helvetica"/>
          <w:sz w:val="22"/>
          <w:szCs w:val="22"/>
        </w:rPr>
        <w:t xml:space="preserve"> depends on previous attitude and justification</w:t>
      </w:r>
    </w:p>
    <w:p w14:paraId="62890CD1" w14:textId="77777777" w:rsidR="006923A9"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Second: distinguishing between likelihood and attitude</w:t>
      </w:r>
    </w:p>
    <w:p w14:paraId="3EBD8A17" w14:textId="77777777" w:rsidR="006923A9" w:rsidRPr="001F530C" w:rsidRDefault="006923A9" w:rsidP="006923A9">
      <w:pPr>
        <w:pStyle w:val="ListParagraph"/>
        <w:widowControl w:val="0"/>
        <w:numPr>
          <w:ilvl w:val="0"/>
          <w:numId w:val="4"/>
        </w:numPr>
        <w:autoSpaceDE w:val="0"/>
        <w:autoSpaceDN w:val="0"/>
        <w:adjustRightInd w:val="0"/>
        <w:spacing w:line="360" w:lineRule="auto"/>
        <w:rPr>
          <w:rFonts w:ascii="Helvetica" w:hAnsi="Helvetica" w:cs="Helvetica"/>
          <w:sz w:val="22"/>
          <w:szCs w:val="22"/>
        </w:rPr>
      </w:pPr>
      <w:proofErr w:type="gramStart"/>
      <w:r w:rsidRPr="001F530C">
        <w:rPr>
          <w:rFonts w:ascii="Helvetica" w:hAnsi="Helvetica" w:cs="Helvetica"/>
          <w:sz w:val="22"/>
          <w:szCs w:val="22"/>
        </w:rPr>
        <w:t>likelihood</w:t>
      </w:r>
      <w:proofErr w:type="gramEnd"/>
      <w:r w:rsidRPr="001F530C">
        <w:rPr>
          <w:rFonts w:ascii="Helvetica" w:hAnsi="Helvetica" w:cs="Helvetica"/>
          <w:sz w:val="22"/>
          <w:szCs w:val="22"/>
        </w:rPr>
        <w:t xml:space="preserve"> higher than either </w:t>
      </w:r>
      <w:r>
        <w:rPr>
          <w:rFonts w:ascii="Helvetica" w:hAnsi="Helvetica" w:cs="Helvetica"/>
          <w:sz w:val="22"/>
          <w:szCs w:val="22"/>
        </w:rPr>
        <w:t>attitude or justification alone…??</w:t>
      </w:r>
      <w:r w:rsidRPr="001F530C">
        <w:rPr>
          <w:rFonts w:ascii="Helvetica" w:hAnsi="Helvetica" w:cs="Helvetica"/>
          <w:sz w:val="22"/>
          <w:szCs w:val="22"/>
        </w:rPr>
        <w:t xml:space="preserve"> - </w:t>
      </w:r>
      <w:proofErr w:type="gramStart"/>
      <w:r w:rsidRPr="001F530C">
        <w:rPr>
          <w:rFonts w:ascii="Helvetica" w:hAnsi="Helvetica" w:cs="Helvetica"/>
          <w:sz w:val="22"/>
          <w:szCs w:val="22"/>
        </w:rPr>
        <w:t>can't</w:t>
      </w:r>
      <w:proofErr w:type="gramEnd"/>
      <w:r w:rsidRPr="001F530C">
        <w:rPr>
          <w:rFonts w:ascii="Helvetica" w:hAnsi="Helvetica" w:cs="Helvetica"/>
          <w:sz w:val="22"/>
          <w:szCs w:val="22"/>
        </w:rPr>
        <w:t xml:space="preserve"> force numerical score though (????)</w:t>
      </w:r>
      <w:r>
        <w:rPr>
          <w:rFonts w:ascii="Helvetica" w:hAnsi="Helvetica" w:cs="Helvetica"/>
          <w:sz w:val="22"/>
          <w:szCs w:val="22"/>
        </w:rPr>
        <w:t xml:space="preserve"> ***</w:t>
      </w:r>
    </w:p>
    <w:p w14:paraId="086757DF" w14:textId="77777777" w:rsidR="006923A9" w:rsidRPr="001F530C"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Third: incorporating if attitudes are too different</w:t>
      </w:r>
    </w:p>
    <w:p w14:paraId="7FA2AC5F" w14:textId="77777777" w:rsidR="006923A9" w:rsidRPr="001F530C"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Making sure the likelihood went in the right direction, dealing with scales 0-100 when maybe should’ve done -50 to 50 or -100 to 100</w:t>
      </w:r>
    </w:p>
    <w:p w14:paraId="1EBBB8B7" w14:textId="77777777" w:rsidR="006923A9" w:rsidRPr="001F530C"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Dealing with 0’s in equations</w:t>
      </w:r>
    </w:p>
    <w:p w14:paraId="6A2F9B4D" w14:textId="77777777" w:rsidR="006923A9" w:rsidRDefault="006923A9" w:rsidP="006E4950">
      <w:pPr>
        <w:spacing w:line="360" w:lineRule="auto"/>
        <w:rPr>
          <w:rFonts w:ascii="Helvetica" w:hAnsi="Helvetica"/>
          <w:sz w:val="22"/>
          <w:szCs w:val="22"/>
        </w:rPr>
      </w:pPr>
    </w:p>
    <w:p w14:paraId="3F65D774" w14:textId="77777777" w:rsidR="006923A9" w:rsidRDefault="006923A9" w:rsidP="006E4950">
      <w:pPr>
        <w:spacing w:line="360" w:lineRule="auto"/>
        <w:rPr>
          <w:rFonts w:ascii="Helvetica" w:hAnsi="Helvetica"/>
          <w:sz w:val="22"/>
          <w:szCs w:val="22"/>
        </w:rPr>
      </w:pPr>
    </w:p>
    <w:p w14:paraId="410747FF" w14:textId="77777777" w:rsidR="006923A9" w:rsidRPr="006E4950" w:rsidRDefault="006923A9" w:rsidP="006E4950">
      <w:pPr>
        <w:spacing w:line="360" w:lineRule="auto"/>
        <w:rPr>
          <w:rFonts w:ascii="Helvetica" w:hAnsi="Helvetica" w:cs="Helvetica"/>
          <w:sz w:val="22"/>
          <w:szCs w:val="22"/>
        </w:rPr>
      </w:pPr>
    </w:p>
    <w:p w14:paraId="498E34AA" w14:textId="77777777" w:rsidR="00FA3852" w:rsidRPr="006E4950" w:rsidRDefault="00FA3852" w:rsidP="006E4950">
      <w:pPr>
        <w:spacing w:line="360" w:lineRule="auto"/>
        <w:rPr>
          <w:rFonts w:ascii="Helvetica" w:hAnsi="Helvetica" w:cs="Helvetica"/>
          <w:sz w:val="22"/>
          <w:szCs w:val="22"/>
        </w:rPr>
      </w:pPr>
    </w:p>
    <w:p w14:paraId="78C3F579" w14:textId="77777777" w:rsidR="00FA3852" w:rsidRDefault="00FA3852" w:rsidP="006E4950">
      <w:pPr>
        <w:spacing w:line="360" w:lineRule="auto"/>
        <w:rPr>
          <w:rFonts w:ascii="Helvetica" w:hAnsi="Helvetica"/>
          <w:sz w:val="22"/>
          <w:szCs w:val="22"/>
        </w:rPr>
      </w:pPr>
    </w:p>
    <w:p w14:paraId="54FEFEB3" w14:textId="77777777" w:rsidR="007175BF" w:rsidRDefault="007175BF" w:rsidP="006E4950">
      <w:pPr>
        <w:pStyle w:val="Normal1"/>
        <w:spacing w:line="360" w:lineRule="auto"/>
        <w:rPr>
          <w:rFonts w:ascii="Helvetica" w:hAnsi="Helvetica"/>
          <w:sz w:val="22"/>
          <w:szCs w:val="22"/>
        </w:rPr>
      </w:pPr>
    </w:p>
    <w:p w14:paraId="557DF32A" w14:textId="77777777" w:rsidR="007175BF" w:rsidRDefault="007175BF" w:rsidP="006E4950">
      <w:pPr>
        <w:pStyle w:val="Normal1"/>
        <w:spacing w:line="360" w:lineRule="auto"/>
        <w:rPr>
          <w:rFonts w:ascii="Helvetica" w:hAnsi="Helvetica"/>
          <w:sz w:val="22"/>
          <w:szCs w:val="22"/>
        </w:rPr>
      </w:pPr>
    </w:p>
    <w:p w14:paraId="26EE8E8E" w14:textId="31AC7C1F"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BD11B7">
        <w:rPr>
          <w:rFonts w:ascii="Helvetica" w:hAnsi="Helvetica" w:cs="Helvetica"/>
          <w:b/>
          <w:sz w:val="22"/>
          <w:szCs w:val="22"/>
        </w:rPr>
        <w:t>num</w:t>
      </w:r>
      <w:proofErr w:type="spellEnd"/>
      <w:proofErr w:type="gramEnd"/>
      <w:r w:rsidRPr="00BD11B7">
        <w:rPr>
          <w:rFonts w:ascii="Helvetica" w:hAnsi="Helvetica" w:cs="Helvetica"/>
          <w:b/>
          <w:sz w:val="22"/>
          <w:szCs w:val="22"/>
        </w:rPr>
        <w:t>-cliques</w:t>
      </w:r>
      <w:r w:rsidRPr="006E4950">
        <w:rPr>
          <w:rFonts w:ascii="Helvetica" w:hAnsi="Helvetica" w:cs="Helvetica"/>
          <w:sz w:val="22"/>
          <w:szCs w:val="22"/>
        </w:rPr>
        <w:t xml:space="preserve"> (range 1-20)</w:t>
      </w:r>
      <w:r>
        <w:rPr>
          <w:rFonts w:ascii="Helvetica" w:hAnsi="Helvetica" w:cs="Helvetica"/>
          <w:sz w:val="22"/>
          <w:szCs w:val="22"/>
        </w:rPr>
        <w:t xml:space="preserve"> [slider]</w:t>
      </w:r>
    </w:p>
    <w:p w14:paraId="28DF99C1" w14:textId="610666B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BD11B7">
        <w:rPr>
          <w:rFonts w:ascii="Helvetica" w:hAnsi="Helvetica" w:cs="Helvetica"/>
          <w:b/>
          <w:sz w:val="22"/>
          <w:szCs w:val="22"/>
        </w:rPr>
        <w:t>clique</w:t>
      </w:r>
      <w:proofErr w:type="gramEnd"/>
      <w:r w:rsidRPr="00BD11B7">
        <w:rPr>
          <w:rFonts w:ascii="Helvetica" w:hAnsi="Helvetica" w:cs="Helvetica"/>
          <w:b/>
          <w:sz w:val="22"/>
          <w:szCs w:val="22"/>
        </w:rPr>
        <w:t>-size</w:t>
      </w:r>
      <w:r w:rsidRPr="006E4950">
        <w:rPr>
          <w:rFonts w:ascii="Helvetica" w:hAnsi="Helvetica" w:cs="Helvetica"/>
          <w:sz w:val="22"/>
          <w:szCs w:val="22"/>
        </w:rPr>
        <w:t xml:space="preserve"> (range 1-35)</w:t>
      </w:r>
      <w:r>
        <w:rPr>
          <w:rFonts w:ascii="Helvetica" w:hAnsi="Helvetica" w:cs="Helvetica"/>
          <w:sz w:val="22"/>
          <w:szCs w:val="22"/>
        </w:rPr>
        <w:t xml:space="preserve"> [slider]</w:t>
      </w:r>
    </w:p>
    <w:p w14:paraId="251A557C" w14:textId="71138789"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4F5C66">
        <w:rPr>
          <w:rFonts w:ascii="Helvetica" w:hAnsi="Helvetica" w:cs="Helvetica"/>
          <w:b/>
          <w:sz w:val="22"/>
          <w:szCs w:val="22"/>
        </w:rPr>
        <w:t>avg</w:t>
      </w:r>
      <w:proofErr w:type="spellEnd"/>
      <w:proofErr w:type="gramEnd"/>
      <w:r w:rsidRPr="004F5C66">
        <w:rPr>
          <w:rFonts w:ascii="Helvetica" w:hAnsi="Helvetica" w:cs="Helvetica"/>
          <w:b/>
          <w:sz w:val="22"/>
          <w:szCs w:val="22"/>
        </w:rPr>
        <w:t>-</w:t>
      </w:r>
      <w:proofErr w:type="spellStart"/>
      <w:r w:rsidRPr="004F5C66">
        <w:rPr>
          <w:rFonts w:ascii="Helvetica" w:hAnsi="Helvetica" w:cs="Helvetica"/>
          <w:b/>
          <w:sz w:val="22"/>
          <w:szCs w:val="22"/>
        </w:rPr>
        <w:t>num</w:t>
      </w:r>
      <w:proofErr w:type="spellEnd"/>
      <w:r w:rsidRPr="004F5C66">
        <w:rPr>
          <w:rFonts w:ascii="Helvetica" w:hAnsi="Helvetica" w:cs="Helvetica"/>
          <w:b/>
          <w:sz w:val="22"/>
          <w:szCs w:val="22"/>
        </w:rPr>
        <w:t>-friends</w:t>
      </w:r>
      <w:r w:rsidRPr="006E4950">
        <w:rPr>
          <w:rFonts w:ascii="Helvetica" w:hAnsi="Helvetica" w:cs="Helvetica"/>
          <w:sz w:val="22"/>
          <w:szCs w:val="22"/>
        </w:rPr>
        <w:t xml:space="preserve"> (range 2- 1-cliquesize)</w:t>
      </w:r>
      <w:r>
        <w:rPr>
          <w:rFonts w:ascii="Helvetica" w:hAnsi="Helvetica" w:cs="Helvetica"/>
          <w:sz w:val="22"/>
          <w:szCs w:val="22"/>
        </w:rPr>
        <w:t xml:space="preserve"> [slider]</w:t>
      </w:r>
    </w:p>
    <w:p w14:paraId="7E4E3DC0" w14:textId="23A23BD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4F5C66">
        <w:rPr>
          <w:rFonts w:ascii="Helvetica" w:hAnsi="Helvetica" w:cs="Helvetica"/>
          <w:b/>
          <w:sz w:val="22"/>
          <w:szCs w:val="22"/>
        </w:rPr>
        <w:t>social</w:t>
      </w:r>
      <w:proofErr w:type="gramEnd"/>
      <w:r w:rsidRPr="004F5C66">
        <w:rPr>
          <w:rFonts w:ascii="Helvetica" w:hAnsi="Helvetica" w:cs="Helvetica"/>
          <w:b/>
          <w:sz w:val="22"/>
          <w:szCs w:val="22"/>
        </w:rPr>
        <w:t>-butterflies?</w:t>
      </w:r>
      <w:r w:rsidRPr="006E4950">
        <w:rPr>
          <w:rFonts w:ascii="Helvetica" w:hAnsi="Helvetica" w:cs="Helvetica"/>
          <w:sz w:val="22"/>
          <w:szCs w:val="22"/>
        </w:rPr>
        <w:t xml:space="preserve"> </w:t>
      </w:r>
      <w:r>
        <w:rPr>
          <w:rFonts w:ascii="Helvetica" w:hAnsi="Helvetica" w:cs="Helvetica"/>
          <w:sz w:val="22"/>
          <w:szCs w:val="22"/>
        </w:rPr>
        <w:t>[</w:t>
      </w:r>
      <w:proofErr w:type="gramStart"/>
      <w:r>
        <w:rPr>
          <w:rFonts w:ascii="Helvetica" w:hAnsi="Helvetica" w:cs="Helvetica"/>
          <w:sz w:val="22"/>
          <w:szCs w:val="22"/>
        </w:rPr>
        <w:t>switch</w:t>
      </w:r>
      <w:proofErr w:type="gramEnd"/>
      <w:r>
        <w:rPr>
          <w:rFonts w:ascii="Helvetica" w:hAnsi="Helvetica" w:cs="Helvetica"/>
          <w:sz w:val="22"/>
          <w:szCs w:val="22"/>
        </w:rPr>
        <w:t>]</w:t>
      </w:r>
      <w:r>
        <w:rPr>
          <w:rFonts w:ascii="Helvetica" w:hAnsi="Helvetica" w:cs="Helvetica"/>
          <w:sz w:val="22"/>
          <w:szCs w:val="22"/>
        </w:rPr>
        <w:tab/>
      </w:r>
      <w:r w:rsidRPr="006E4950">
        <w:rPr>
          <w:rFonts w:ascii="Helvetica" w:hAnsi="Helvetica" w:cs="Helvetica"/>
          <w:sz w:val="22"/>
          <w:szCs w:val="22"/>
        </w:rPr>
        <w:t>Enable to initialize a limited number of inter-group links between "clique leaders".</w:t>
      </w:r>
    </w:p>
    <w:p w14:paraId="25D46475" w14:textId="77777777" w:rsidR="004F5C66" w:rsidRPr="00EB387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infection</w:t>
      </w:r>
      <w:proofErr w:type="gramEnd"/>
      <w:r w:rsidRPr="00863BE2">
        <w:rPr>
          <w:rFonts w:ascii="Helvetica" w:hAnsi="Helvetica" w:cs="Helvetica"/>
          <w:b/>
          <w:sz w:val="22"/>
          <w:szCs w:val="22"/>
        </w:rPr>
        <w:t>-chance</w:t>
      </w:r>
      <w:r w:rsidRPr="006E4950">
        <w:rPr>
          <w:rFonts w:ascii="Helvetica" w:hAnsi="Helvetica" w:cs="Helvetica"/>
          <w:sz w:val="22"/>
          <w:szCs w:val="22"/>
        </w:rPr>
        <w:t xml:space="preserve"> (0-100)</w:t>
      </w:r>
      <w:r>
        <w:rPr>
          <w:rFonts w:ascii="Helvetica" w:hAnsi="Helvetica" w:cs="Helvetica"/>
          <w:sz w:val="22"/>
          <w:szCs w:val="22"/>
        </w:rPr>
        <w:t xml:space="preserve"> [slider]</w:t>
      </w:r>
      <w:r>
        <w:rPr>
          <w:rFonts w:ascii="Helvetica" w:hAnsi="Helvetica" w:cs="Helvetica"/>
          <w:sz w:val="22"/>
          <w:szCs w:val="22"/>
        </w:rPr>
        <w:tab/>
      </w:r>
      <w:r w:rsidRPr="00EB3870">
        <w:rPr>
          <w:rFonts w:ascii="Helvetica" w:hAnsi="Helvetica" w:cs="Helvetica"/>
          <w:sz w:val="22"/>
          <w:szCs w:val="22"/>
        </w:rPr>
        <w:t>The chance out of 100 that an infected person will transmit infection</w:t>
      </w:r>
      <w:r>
        <w:rPr>
          <w:rFonts w:ascii="Helvetica" w:hAnsi="Helvetica" w:cs="Helvetica"/>
          <w:sz w:val="22"/>
          <w:szCs w:val="22"/>
        </w:rPr>
        <w:t xml:space="preserve"> </w:t>
      </w:r>
      <w:r w:rsidRPr="00EB3870">
        <w:rPr>
          <w:rFonts w:ascii="Helvetica" w:hAnsi="Helvetica" w:cs="Helvetica"/>
          <w:sz w:val="22"/>
          <w:szCs w:val="22"/>
        </w:rPr>
        <w:t xml:space="preserve">during one week of </w:t>
      </w:r>
      <w:proofErr w:type="spellStart"/>
      <w:r w:rsidRPr="00EB3870">
        <w:rPr>
          <w:rFonts w:ascii="Helvetica" w:hAnsi="Helvetica" w:cs="Helvetica"/>
          <w:sz w:val="22"/>
          <w:szCs w:val="22"/>
        </w:rPr>
        <w:t>couplehood</w:t>
      </w:r>
      <w:proofErr w:type="spellEnd"/>
      <w:r w:rsidRPr="00EB3870">
        <w:rPr>
          <w:rFonts w:ascii="Helvetica" w:hAnsi="Helvetica" w:cs="Helvetica"/>
          <w:sz w:val="22"/>
          <w:szCs w:val="22"/>
        </w:rPr>
        <w:t xml:space="preserve"> if they have </w:t>
      </w:r>
      <w:r w:rsidRPr="004F5C66">
        <w:rPr>
          <w:rFonts w:ascii="Helvetica" w:hAnsi="Helvetica" w:cs="Helvetica"/>
          <w:color w:val="F79646" w:themeColor="accent6"/>
          <w:sz w:val="22"/>
          <w:szCs w:val="22"/>
        </w:rPr>
        <w:t>unsafe/unprotected sex (without a condom) (infectivity)</w:t>
      </w:r>
    </w:p>
    <w:p w14:paraId="601EA961" w14:textId="77777777"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
    <w:p w14:paraId="1354D604" w14:textId="3691A08E" w:rsidR="004F5C66" w:rsidRPr="00863BE2"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symptomatic</w:t>
      </w:r>
      <w:proofErr w:type="gramEnd"/>
      <w:r w:rsidRPr="00863BE2">
        <w:rPr>
          <w:rFonts w:ascii="Helvetica" w:hAnsi="Helvetica" w:cs="Helvetica"/>
          <w:b/>
          <w:sz w:val="22"/>
          <w:szCs w:val="22"/>
        </w:rPr>
        <w:t>?</w:t>
      </w:r>
      <w:r>
        <w:rPr>
          <w:rFonts w:ascii="Helvetica" w:hAnsi="Helvetica" w:cs="Helvetica"/>
          <w:b/>
          <w:sz w:val="22"/>
          <w:szCs w:val="22"/>
        </w:rPr>
        <w:t>:</w:t>
      </w:r>
      <w:r>
        <w:rPr>
          <w:rFonts w:ascii="Helvetica" w:hAnsi="Helvetica" w:cs="Helvetica"/>
          <w:b/>
          <w:sz w:val="22"/>
          <w:szCs w:val="22"/>
        </w:rPr>
        <w:tab/>
      </w:r>
      <w:r>
        <w:rPr>
          <w:rFonts w:ascii="Helvetica" w:hAnsi="Helvetica" w:cs="Helvetica"/>
          <w:sz w:val="22"/>
          <w:szCs w:val="22"/>
        </w:rPr>
        <w:t>[chooser] Specify which genders (if any) show symptoms of the infection</w:t>
      </w:r>
    </w:p>
    <w:p w14:paraId="5BE67FCD" w14:textId="77777777" w:rsidR="007175BF" w:rsidRDefault="007175BF" w:rsidP="006E4950">
      <w:pPr>
        <w:pStyle w:val="Normal1"/>
        <w:spacing w:line="360" w:lineRule="auto"/>
        <w:rPr>
          <w:rFonts w:ascii="Helvetica" w:hAnsi="Helvetica"/>
          <w:sz w:val="22"/>
          <w:szCs w:val="22"/>
        </w:rPr>
      </w:pPr>
    </w:p>
    <w:p w14:paraId="34C1CABE" w14:textId="77777777" w:rsidR="007175BF" w:rsidRDefault="007175BF" w:rsidP="006E4950">
      <w:pPr>
        <w:pStyle w:val="Normal1"/>
        <w:spacing w:line="360" w:lineRule="auto"/>
        <w:rPr>
          <w:rFonts w:ascii="Helvetica" w:hAnsi="Helvetica"/>
          <w:sz w:val="22"/>
          <w:szCs w:val="22"/>
        </w:rPr>
      </w:pPr>
    </w:p>
    <w:p w14:paraId="098BAAC0" w14:textId="77777777" w:rsidR="007175BF" w:rsidRDefault="007175BF" w:rsidP="006E4950">
      <w:pPr>
        <w:pStyle w:val="Normal1"/>
        <w:spacing w:line="360" w:lineRule="auto"/>
        <w:rPr>
          <w:rFonts w:ascii="Helvetica" w:hAnsi="Helvetica"/>
          <w:sz w:val="22"/>
          <w:szCs w:val="22"/>
        </w:rPr>
      </w:pPr>
    </w:p>
    <w:p w14:paraId="4E22456A" w14:textId="77777777" w:rsidR="007175BF" w:rsidRPr="006E4950" w:rsidRDefault="007175BF" w:rsidP="006E4950">
      <w:pPr>
        <w:pStyle w:val="Normal1"/>
        <w:spacing w:line="360" w:lineRule="auto"/>
        <w:rPr>
          <w:rFonts w:ascii="Helvetica" w:hAnsi="Helvetica"/>
          <w:sz w:val="22"/>
          <w:szCs w:val="22"/>
        </w:rPr>
      </w:pPr>
    </w:p>
    <w:p w14:paraId="56FD2EE9" w14:textId="49FD7371"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r w:rsidRPr="00FE254C">
        <w:rPr>
          <w:rFonts w:ascii="Helvetica" w:hAnsi="Helvetica" w:cs="Helvetica"/>
          <w:b/>
          <w:color w:val="4BACC6" w:themeColor="accent5"/>
          <w:sz w:val="22"/>
          <w:szCs w:val="22"/>
          <w:highlight w:val="yellow"/>
        </w:rPr>
        <w:t>Thorough description/explanation of Agent Parameters:</w:t>
      </w:r>
      <w:r w:rsidRPr="006E4950">
        <w:rPr>
          <w:rFonts w:ascii="Helvetica" w:hAnsi="Helvetica" w:cs="Helvetica"/>
          <w:b/>
          <w:color w:val="4BACC6" w:themeColor="accent5"/>
          <w:sz w:val="22"/>
          <w:szCs w:val="22"/>
        </w:rPr>
        <w:t xml:space="preserve"> </w:t>
      </w:r>
    </w:p>
    <w:p w14:paraId="1B429058" w14:textId="77777777"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p>
    <w:p w14:paraId="3621D5D7" w14:textId="477DCEF9"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had</w:t>
      </w:r>
      <w:proofErr w:type="gramEnd"/>
      <w:r w:rsidRPr="001B3129">
        <w:rPr>
          <w:rFonts w:ascii="Helvetica" w:hAnsi="Helvetica" w:cs="Helvetica"/>
          <w:b/>
          <w:sz w:val="22"/>
          <w:szCs w:val="22"/>
        </w:rPr>
        <w:t>-unsafe-sex?:</w:t>
      </w:r>
      <w:r w:rsidRPr="00ED1CCC">
        <w:rPr>
          <w:rFonts w:ascii="Helvetica" w:hAnsi="Helvetica" w:cs="Helvetica"/>
          <w:sz w:val="22"/>
          <w:szCs w:val="22"/>
        </w:rPr>
        <w:tab/>
        <w:t>Whether this person had sex without a condom on the last tick</w:t>
      </w:r>
    </w:p>
    <w:p w14:paraId="4B156DED" w14:textId="71B7A302"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infected</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If true, the person is infected (and infectious)</w:t>
      </w:r>
    </w:p>
    <w:p w14:paraId="1026E841" w14:textId="5E973874"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known</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The person is infected and knows it (due to being symptomatic)</w:t>
      </w:r>
    </w:p>
    <w:p w14:paraId="3FA8C035" w14:textId="77777777"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
    <w:p w14:paraId="63A82EB9" w14:textId="3731FEFD" w:rsidR="00ED1CCC" w:rsidRDefault="00ED1CCC" w:rsidP="00ED1CCC">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rPr>
        <w:t>Note</w:t>
      </w:r>
      <w:r w:rsidR="0081689C">
        <w:rPr>
          <w:rFonts w:ascii="Helvetica" w:hAnsi="Helvetica" w:cs="Helvetica"/>
          <w:sz w:val="22"/>
          <w:szCs w:val="22"/>
        </w:rPr>
        <w:t>:</w:t>
      </w:r>
      <w:r w:rsidRPr="00ED1CCC">
        <w:rPr>
          <w:rFonts w:ascii="Helvetica" w:hAnsi="Helvetica" w:cs="Helvetica"/>
          <w:sz w:val="22"/>
          <w:szCs w:val="22"/>
        </w:rPr>
        <w:t xml:space="preserve"> </w:t>
      </w:r>
      <w:r w:rsidR="0081689C">
        <w:rPr>
          <w:rFonts w:ascii="Helvetica" w:hAnsi="Helvetica" w:cs="Helvetica"/>
          <w:sz w:val="22"/>
          <w:szCs w:val="22"/>
        </w:rPr>
        <w:t>T</w:t>
      </w:r>
      <w:r w:rsidRPr="00ED1CCC">
        <w:rPr>
          <w:rFonts w:ascii="Helvetica" w:hAnsi="Helvetica" w:cs="Helvetica"/>
          <w:sz w:val="22"/>
          <w:szCs w:val="22"/>
        </w:rPr>
        <w:t>he agent will not "know" they are infected</w:t>
      </w:r>
      <w:r w:rsidR="00367FC9">
        <w:rPr>
          <w:rFonts w:ascii="Helvetica" w:hAnsi="Helvetica" w:cs="Helvetica"/>
          <w:sz w:val="22"/>
          <w:szCs w:val="22"/>
        </w:rPr>
        <w:t xml:space="preserve"> </w:t>
      </w:r>
      <w:r w:rsidRPr="00ED1CCC">
        <w:rPr>
          <w:rFonts w:ascii="Helvetica" w:hAnsi="Helvetica" w:cs="Helvetica"/>
          <w:sz w:val="22"/>
          <w:szCs w:val="22"/>
        </w:rPr>
        <w:t xml:space="preserve">(and set the known? </w:t>
      </w:r>
      <w:r w:rsidR="0081689C">
        <w:rPr>
          <w:rFonts w:ascii="Helvetica" w:hAnsi="Helvetica" w:cs="Helvetica"/>
          <w:sz w:val="22"/>
          <w:szCs w:val="22"/>
        </w:rPr>
        <w:t>to true</w:t>
      </w:r>
      <w:r w:rsidRPr="00ED1CCC">
        <w:rPr>
          <w:rFonts w:ascii="Helvetica" w:hAnsi="Helvetica" w:cs="Helvetica"/>
          <w:sz w:val="22"/>
          <w:szCs w:val="22"/>
        </w:rPr>
        <w:t>) until check-infected is called</w:t>
      </w:r>
      <w:r w:rsidR="00367FC9">
        <w:rPr>
          <w:rFonts w:ascii="Helvetica" w:hAnsi="Helvetica" w:cs="Helvetica"/>
          <w:sz w:val="22"/>
          <w:szCs w:val="22"/>
        </w:rPr>
        <w:t>…</w:t>
      </w:r>
      <w:r w:rsidRPr="00ED1CCC">
        <w:rPr>
          <w:rFonts w:ascii="Helvetica" w:hAnsi="Helvetica" w:cs="Helvetica"/>
          <w:sz w:val="22"/>
          <w:szCs w:val="22"/>
        </w:rPr>
        <w:t>and even then, they will only be aware of their infected state</w:t>
      </w:r>
      <w:r w:rsidR="00367FC9">
        <w:rPr>
          <w:rFonts w:ascii="Helvetica" w:hAnsi="Helvetica" w:cs="Helvetica"/>
          <w:sz w:val="22"/>
          <w:szCs w:val="22"/>
        </w:rPr>
        <w:t xml:space="preserve"> </w:t>
      </w:r>
      <w:r w:rsidRPr="00ED1CCC">
        <w:rPr>
          <w:rFonts w:ascii="Helvetica" w:hAnsi="Helvetica" w:cs="Helvetica"/>
          <w:sz w:val="22"/>
          <w:szCs w:val="22"/>
        </w:rPr>
        <w:t>if his/her gender is symptomatic.</w:t>
      </w:r>
      <w:r w:rsidR="001B3129">
        <w:rPr>
          <w:rFonts w:ascii="Helvetica" w:hAnsi="Helvetica" w:cs="Helvetica"/>
          <w:sz w:val="22"/>
          <w:szCs w:val="22"/>
        </w:rPr>
        <w:t xml:space="preserve"> ……</w:t>
      </w:r>
      <w:r w:rsidR="001B3129" w:rsidRPr="0081689C">
        <w:rPr>
          <w:rFonts w:ascii="Helvetica" w:hAnsi="Helvetica" w:cs="Helvetica"/>
          <w:sz w:val="22"/>
          <w:szCs w:val="22"/>
        </w:rPr>
        <w:t>An agent will not ever know if they are infected (their known? variable never = true) if they are not symptomatic/of a symptomatic gender, which may enable an STI to more easily spread through a population ******</w:t>
      </w:r>
    </w:p>
    <w:p w14:paraId="76AAB205" w14:textId="4840AF67" w:rsidR="0081689C" w:rsidRPr="00ED1CCC" w:rsidRDefault="001B3129" w:rsidP="0081689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Note: </w:t>
      </w:r>
      <w:r w:rsidR="0081689C" w:rsidRPr="0081689C">
        <w:rPr>
          <w:rFonts w:ascii="Helvetica" w:hAnsi="Helvetica" w:cs="Helvetica"/>
          <w:sz w:val="22"/>
          <w:szCs w:val="22"/>
        </w:rPr>
        <w:t>In this model, agents that know they are infected always use condoms to protect their sexual partners</w:t>
      </w:r>
    </w:p>
    <w:p w14:paraId="49AEDC15" w14:textId="77777777" w:rsidR="00FA3852" w:rsidRPr="006E4950" w:rsidRDefault="00FA3852" w:rsidP="006E4950">
      <w:pPr>
        <w:spacing w:line="360" w:lineRule="auto"/>
        <w:rPr>
          <w:rFonts w:ascii="Helvetica" w:hAnsi="Helvetica"/>
          <w:sz w:val="22"/>
          <w:szCs w:val="22"/>
        </w:rPr>
      </w:pPr>
    </w:p>
    <w:p w14:paraId="1AE43F59" w14:textId="26EC487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coupled</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If true, the person is in a sexually active couple.</w:t>
      </w:r>
    </w:p>
    <w:p w14:paraId="415EFBB8" w14:textId="4F933C1D"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partner</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The person that is our current partner in a couple.</w:t>
      </w:r>
    </w:p>
    <w:p w14:paraId="73EB9922"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w:t>
      </w:r>
      <w:proofErr w:type="gramEnd"/>
      <w:r w:rsidRPr="00F276E2">
        <w:rPr>
          <w:rFonts w:ascii="Helvetica" w:hAnsi="Helvetica" w:cs="Helvetica"/>
          <w:b/>
          <w:sz w:val="22"/>
          <w:szCs w:val="22"/>
        </w:rPr>
        <w:t>-length:</w:t>
      </w:r>
      <w:r w:rsidRPr="0081689C">
        <w:rPr>
          <w:rFonts w:ascii="Helvetica" w:hAnsi="Helvetica" w:cs="Helvetica"/>
          <w:sz w:val="22"/>
          <w:szCs w:val="22"/>
        </w:rPr>
        <w:t xml:space="preserve">  How long the person has been in a couple.</w:t>
      </w:r>
    </w:p>
    <w:p w14:paraId="305E9EA5"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 xml:space="preserve">  </w:t>
      </w:r>
    </w:p>
    <w:p w14:paraId="38F8EBFF" w14:textId="00621D5E"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friendship</w:t>
      </w:r>
      <w:proofErr w:type="gramEnd"/>
      <w:r w:rsidRPr="00F276E2">
        <w:rPr>
          <w:rFonts w:ascii="Helvetica" w:hAnsi="Helvetica" w:cs="Helvetica"/>
          <w:b/>
          <w:sz w:val="22"/>
          <w:szCs w:val="22"/>
        </w:rPr>
        <w:t>-tendency:</w:t>
      </w:r>
      <w:r w:rsidR="00F276E2">
        <w:rPr>
          <w:rFonts w:ascii="Helvetica" w:hAnsi="Helvetica" w:cs="Helvetica"/>
          <w:sz w:val="22"/>
          <w:szCs w:val="22"/>
        </w:rPr>
        <w:tab/>
      </w:r>
      <w:r w:rsidRPr="0081689C">
        <w:rPr>
          <w:rFonts w:ascii="Helvetica" w:hAnsi="Helvetica" w:cs="Helvetica"/>
          <w:sz w:val="22"/>
          <w:szCs w:val="22"/>
        </w:rPr>
        <w:t>How likely this person is to make a new friend</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40825720" w14:textId="4F0D3F4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coupling</w:t>
      </w:r>
      <w:proofErr w:type="gramEnd"/>
      <w:r w:rsidRPr="00F276E2">
        <w:rPr>
          <w:rFonts w:ascii="Helvetica" w:hAnsi="Helvetica" w:cs="Helvetica"/>
          <w:b/>
          <w:sz w:val="22"/>
          <w:szCs w:val="22"/>
        </w:rPr>
        <w:t>-tendency:</w:t>
      </w:r>
      <w:r>
        <w:rPr>
          <w:rFonts w:ascii="Helvetica" w:hAnsi="Helvetica" w:cs="Helvetica"/>
          <w:sz w:val="22"/>
          <w:szCs w:val="22"/>
        </w:rPr>
        <w:tab/>
      </w:r>
      <w:r w:rsidR="0081509F">
        <w:rPr>
          <w:rFonts w:ascii="Helvetica" w:hAnsi="Helvetica" w:cs="Helvetica"/>
          <w:sz w:val="22"/>
          <w:szCs w:val="22"/>
        </w:rPr>
        <w:tab/>
      </w:r>
      <w:r w:rsidR="0081689C" w:rsidRPr="0081689C">
        <w:rPr>
          <w:rFonts w:ascii="Helvetica" w:hAnsi="Helvetica" w:cs="Helvetica"/>
          <w:sz w:val="22"/>
          <w:szCs w:val="22"/>
        </w:rPr>
        <w:t>How likely the person is to join a couple.</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28056D14" w14:textId="5299EAE2" w:rsidR="001C7858"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commitment</w:t>
      </w:r>
      <w:proofErr w:type="gramEnd"/>
      <w:r w:rsidRPr="00F276E2">
        <w:rPr>
          <w:rFonts w:ascii="Helvetica" w:hAnsi="Helvetica" w:cs="Helvetica"/>
          <w:b/>
          <w:sz w:val="22"/>
          <w:szCs w:val="22"/>
        </w:rPr>
        <w:t>:</w:t>
      </w:r>
      <w:r w:rsidRPr="00F276E2">
        <w:rPr>
          <w:rFonts w:ascii="Helvetica" w:hAnsi="Helvetica" w:cs="Helvetica"/>
          <w:b/>
          <w:sz w:val="22"/>
          <w:szCs w:val="22"/>
        </w:rPr>
        <w:tab/>
      </w:r>
      <w:r>
        <w:rPr>
          <w:rFonts w:ascii="Helvetica" w:hAnsi="Helvetica" w:cs="Helvetica"/>
          <w:sz w:val="22"/>
          <w:szCs w:val="22"/>
        </w:rPr>
        <w:tab/>
      </w:r>
      <w:r w:rsidR="0081689C" w:rsidRPr="0081689C">
        <w:rPr>
          <w:rFonts w:ascii="Helvetica" w:hAnsi="Helvetica" w:cs="Helvetica"/>
          <w:sz w:val="22"/>
          <w:szCs w:val="22"/>
        </w:rPr>
        <w:t>How long the person will stay in a couple/relationship.</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697CE715" w14:textId="77777777" w:rsidR="0081689C" w:rsidRDefault="0081689C" w:rsidP="0081689C">
      <w:pPr>
        <w:widowControl w:val="0"/>
        <w:autoSpaceDE w:val="0"/>
        <w:autoSpaceDN w:val="0"/>
        <w:adjustRightInd w:val="0"/>
        <w:spacing w:line="360" w:lineRule="auto"/>
        <w:rPr>
          <w:rFonts w:ascii="Helvetica" w:hAnsi="Helvetica" w:cs="Helvetica"/>
          <w:sz w:val="22"/>
          <w:szCs w:val="22"/>
        </w:rPr>
      </w:pPr>
    </w:p>
    <w:p w14:paraId="5D53C3BA" w14:textId="1219F8DF"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spellStart"/>
      <w:proofErr w:type="gramStart"/>
      <w:r w:rsidRPr="00F276E2">
        <w:rPr>
          <w:rFonts w:ascii="Helvetica" w:hAnsi="Helvetica" w:cs="Helvetica"/>
          <w:b/>
          <w:sz w:val="22"/>
          <w:szCs w:val="22"/>
        </w:rPr>
        <w:t>num</w:t>
      </w:r>
      <w:proofErr w:type="spellEnd"/>
      <w:proofErr w:type="gramEnd"/>
      <w:r w:rsidRPr="00F276E2">
        <w:rPr>
          <w:rFonts w:ascii="Helvetica" w:hAnsi="Helvetica" w:cs="Helvetica"/>
          <w:b/>
          <w:sz w:val="22"/>
          <w:szCs w:val="22"/>
        </w:rPr>
        <w:t>-friends:</w:t>
      </w:r>
      <w:r w:rsidR="001B3129">
        <w:rPr>
          <w:rFonts w:ascii="Helvetica" w:hAnsi="Helvetica" w:cs="Helvetica"/>
          <w:sz w:val="22"/>
          <w:szCs w:val="22"/>
        </w:rPr>
        <w:tab/>
      </w:r>
      <w:r w:rsidRPr="0081689C">
        <w:rPr>
          <w:rFonts w:ascii="Helvetica" w:hAnsi="Helvetica" w:cs="Helvetica"/>
          <w:sz w:val="22"/>
          <w:szCs w:val="22"/>
        </w:rPr>
        <w:t>The ideal/goal number of friends that an agent wants to have</w:t>
      </w:r>
    </w:p>
    <w:p w14:paraId="7188A3D0" w14:textId="1DD84C9D"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Friendships can only break if the friend was of an opposite sex, they formed a sexual relationship, and then they broke up, which breaks all links between them. Setting this parameter allows agents to try to keep their desired number of friend connections. Sexual partners are not counted in the friend count. This value is set to the initial number of friends/links an agent has, wh</w:t>
      </w:r>
      <w:r w:rsidR="001B3129">
        <w:rPr>
          <w:rFonts w:ascii="Helvetica" w:hAnsi="Helvetica" w:cs="Helvetica"/>
          <w:sz w:val="22"/>
          <w:szCs w:val="22"/>
        </w:rPr>
        <w:t xml:space="preserve">ich is generated randomly on a </w:t>
      </w:r>
      <w:r w:rsidRPr="0081689C">
        <w:rPr>
          <w:rFonts w:ascii="Helvetica" w:hAnsi="Helvetica" w:cs="Helvetica"/>
          <w:sz w:val="22"/>
          <w:szCs w:val="22"/>
        </w:rPr>
        <w:t xml:space="preserve">normal distribution at </w:t>
      </w:r>
      <w:proofErr w:type="gramStart"/>
      <w:r w:rsidRPr="0081689C">
        <w:rPr>
          <w:rFonts w:ascii="Helvetica" w:hAnsi="Helvetica" w:cs="Helvetica"/>
          <w:sz w:val="22"/>
          <w:szCs w:val="22"/>
        </w:rPr>
        <w:t>setup….???</w:t>
      </w:r>
      <w:proofErr w:type="gramEnd"/>
    </w:p>
    <w:p w14:paraId="22015C5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
    <w:p w14:paraId="293F961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group</w:t>
      </w:r>
      <w:proofErr w:type="gramEnd"/>
      <w:r w:rsidRPr="001B3129">
        <w:rPr>
          <w:rFonts w:ascii="Helvetica" w:hAnsi="Helvetica" w:cs="Helvetica"/>
          <w:b/>
          <w:sz w:val="22"/>
          <w:szCs w:val="22"/>
        </w:rPr>
        <w:t>-membership:</w:t>
      </w:r>
      <w:r w:rsidRPr="0081689C">
        <w:rPr>
          <w:rFonts w:ascii="Helvetica" w:hAnsi="Helvetica" w:cs="Helvetica"/>
          <w:sz w:val="22"/>
          <w:szCs w:val="22"/>
        </w:rPr>
        <w:tab/>
        <w:t>which cluster/friend group the friends and leaders are mainly part of</w:t>
      </w:r>
    </w:p>
    <w:p w14:paraId="076D1A0B"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This still applies to social butterflies - assume they have a core friend group</w:t>
      </w:r>
    </w:p>
    <w:p w14:paraId="77B9FC5F" w14:textId="7F8CC1E1" w:rsidR="0081689C" w:rsidRPr="006E4950"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81689C">
        <w:rPr>
          <w:rFonts w:ascii="Helvetica" w:hAnsi="Helvetica" w:cs="Helvetica"/>
          <w:sz w:val="22"/>
          <w:szCs w:val="22"/>
        </w:rPr>
        <w:t>in</w:t>
      </w:r>
      <w:proofErr w:type="gramEnd"/>
      <w:r w:rsidRPr="0081689C">
        <w:rPr>
          <w:rFonts w:ascii="Helvetica" w:hAnsi="Helvetica" w:cs="Helvetica"/>
          <w:sz w:val="22"/>
          <w:szCs w:val="22"/>
        </w:rPr>
        <w:t xml:space="preserve"> addition to more out-group links than others</w:t>
      </w:r>
    </w:p>
    <w:p w14:paraId="616E695F"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
    <w:p w14:paraId="5D26B19F" w14:textId="77777777" w:rsidR="00373BED" w:rsidRDefault="00373BED" w:rsidP="00373BED">
      <w:pPr>
        <w:widowControl w:val="0"/>
        <w:autoSpaceDE w:val="0"/>
        <w:autoSpaceDN w:val="0"/>
        <w:adjustRightInd w:val="0"/>
        <w:spacing w:line="360" w:lineRule="auto"/>
        <w:rPr>
          <w:rFonts w:ascii="Helvetica" w:hAnsi="Helvetica"/>
          <w:sz w:val="22"/>
          <w:szCs w:val="22"/>
        </w:rPr>
      </w:pPr>
      <w:proofErr w:type="gramStart"/>
      <w:r w:rsidRPr="00373BED">
        <w:rPr>
          <w:rFonts w:ascii="Helvetica" w:hAnsi="Helvetica"/>
          <w:b/>
          <w:color w:val="9BBB59" w:themeColor="accent3"/>
          <w:sz w:val="22"/>
          <w:szCs w:val="22"/>
        </w:rPr>
        <w:t>assign</w:t>
      </w:r>
      <w:proofErr w:type="gramEnd"/>
      <w:r w:rsidRPr="00373BED">
        <w:rPr>
          <w:rFonts w:ascii="Helvetica" w:hAnsi="Helvetica"/>
          <w:b/>
          <w:color w:val="9BBB59" w:themeColor="accent3"/>
          <w:sz w:val="22"/>
          <w:szCs w:val="22"/>
        </w:rPr>
        <w:t>-normally-distributed-member-variables</w:t>
      </w:r>
      <w:r>
        <w:rPr>
          <w:rFonts w:ascii="Helvetica" w:hAnsi="Helvetica"/>
          <w:b/>
          <w:color w:val="9BBB59" w:themeColor="accent3"/>
          <w:sz w:val="22"/>
          <w:szCs w:val="22"/>
        </w:rPr>
        <w:t xml:space="preserve">: </w:t>
      </w:r>
      <w:r>
        <w:rPr>
          <w:rFonts w:ascii="Helvetica" w:hAnsi="Helvetica"/>
          <w:sz w:val="22"/>
          <w:szCs w:val="22"/>
        </w:rPr>
        <w:t>Individual agent variables are assigned</w:t>
      </w:r>
      <w:r w:rsidRPr="00722BD2">
        <w:rPr>
          <w:rFonts w:ascii="Helvetica" w:hAnsi="Helvetica"/>
          <w:sz w:val="22"/>
          <w:szCs w:val="22"/>
        </w:rPr>
        <w:t xml:space="preserve"> randomly following</w:t>
      </w:r>
      <w:r>
        <w:rPr>
          <w:rFonts w:ascii="Helvetica" w:hAnsi="Helvetica"/>
          <w:sz w:val="22"/>
          <w:szCs w:val="22"/>
        </w:rPr>
        <w:t xml:space="preserve"> </w:t>
      </w:r>
      <w:r w:rsidRPr="00722BD2">
        <w:rPr>
          <w:rFonts w:ascii="Helvetica" w:hAnsi="Helvetica"/>
          <w:sz w:val="22"/>
          <w:szCs w:val="22"/>
        </w:rPr>
        <w:t xml:space="preserve">a normal distribution based on slider or global values </w:t>
      </w:r>
    </w:p>
    <w:p w14:paraId="705BD8E0"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438BAB59" w14:textId="04A0C1D7" w:rsidR="00373BED" w:rsidRDefault="00373BED">
      <w:pPr>
        <w:rPr>
          <w:rFonts w:ascii="Helvetica" w:hAnsi="Helvetica" w:cs="Helvetica"/>
          <w:sz w:val="22"/>
          <w:szCs w:val="22"/>
        </w:rPr>
      </w:pPr>
      <w:proofErr w:type="gramStart"/>
      <w:r w:rsidRPr="000453AF">
        <w:rPr>
          <w:rFonts w:ascii="Helvetica" w:hAnsi="Helvetica" w:cs="Helvetica"/>
          <w:b/>
          <w:color w:val="9BBB59" w:themeColor="accent3"/>
          <w:sz w:val="22"/>
          <w:szCs w:val="22"/>
        </w:rPr>
        <w:t>talk</w:t>
      </w:r>
      <w:proofErr w:type="gramEnd"/>
      <w:r w:rsidRPr="000453AF">
        <w:rPr>
          <w:rFonts w:ascii="Helvetica" w:hAnsi="Helvetica" w:cs="Helvetica"/>
          <w:b/>
          <w:color w:val="9BBB59" w:themeColor="accent3"/>
          <w:sz w:val="22"/>
          <w:szCs w:val="22"/>
        </w:rPr>
        <w:t>-to-peers</w:t>
      </w:r>
      <w:r>
        <w:rPr>
          <w:rFonts w:ascii="Helvetica" w:hAnsi="Helvetica" w:cs="Helvetica"/>
          <w:sz w:val="22"/>
          <w:szCs w:val="22"/>
        </w:rPr>
        <w:t xml:space="preserve">: </w:t>
      </w:r>
    </w:p>
    <w:p w14:paraId="26391851" w14:textId="7766B2A4" w:rsidR="00373BED" w:rsidRDefault="00373BED" w:rsidP="00373BED">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0453AF">
        <w:rPr>
          <w:rFonts w:ascii="Helvetica" w:hAnsi="Helvetica" w:cs="Helvetica"/>
          <w:sz w:val="22"/>
          <w:szCs w:val="22"/>
        </w:rPr>
        <w:t>Agents talk to their friends and sexual partner (if any), which might impact their personal likelihood of practicing safe sex</w:t>
      </w:r>
    </w:p>
    <w:p w14:paraId="7C0C72E5" w14:textId="77777777" w:rsidR="00373BED" w:rsidRDefault="00373BED" w:rsidP="00373BED">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Agents talk to their friends (indicated with blue links), and potentially update their opinions about </w:t>
      </w:r>
      <w:r>
        <w:rPr>
          <w:rFonts w:ascii="Helvetica" w:hAnsi="Helvetica" w:cs="Helvetica"/>
          <w:sz w:val="22"/>
          <w:szCs w:val="22"/>
        </w:rPr>
        <w:t xml:space="preserve">safe sex </w:t>
      </w:r>
      <w:r w:rsidRPr="006E4950">
        <w:rPr>
          <w:rFonts w:ascii="Helvetica" w:hAnsi="Helvetica" w:cs="Helvetica"/>
          <w:sz w:val="22"/>
          <w:szCs w:val="22"/>
        </w:rPr>
        <w:t>(and conse</w:t>
      </w:r>
      <w:r>
        <w:rPr>
          <w:rFonts w:ascii="Helvetica" w:hAnsi="Helvetica" w:cs="Helvetica"/>
          <w:sz w:val="22"/>
          <w:szCs w:val="22"/>
        </w:rPr>
        <w:t xml:space="preserve">quently likelihood to practice </w:t>
      </w:r>
      <w:r w:rsidRPr="006E4950">
        <w:rPr>
          <w:rFonts w:ascii="Helvetica" w:hAnsi="Helvetica" w:cs="Helvetica"/>
          <w:sz w:val="22"/>
          <w:szCs w:val="22"/>
        </w:rPr>
        <w:t>safe sex</w:t>
      </w:r>
      <w:r>
        <w:rPr>
          <w:rFonts w:ascii="Helvetica" w:hAnsi="Helvetica" w:cs="Helvetica"/>
          <w:sz w:val="22"/>
          <w:szCs w:val="22"/>
        </w:rPr>
        <w:t>)</w:t>
      </w:r>
      <w:r w:rsidRPr="006E4950">
        <w:rPr>
          <w:rFonts w:ascii="Helvetica" w:hAnsi="Helvetica" w:cs="Helvetica"/>
          <w:sz w:val="22"/>
          <w:szCs w:val="22"/>
        </w:rPr>
        <w:t>.</w:t>
      </w:r>
    </w:p>
    <w:p w14:paraId="27E0F464" w14:textId="77777777" w:rsidR="00373BED" w:rsidRDefault="00373BED">
      <w:pPr>
        <w:rPr>
          <w:rFonts w:ascii="Helvetica" w:hAnsi="Helvetica" w:cs="Helvetica"/>
          <w:sz w:val="22"/>
          <w:szCs w:val="22"/>
        </w:rPr>
      </w:pPr>
    </w:p>
    <w:p w14:paraId="609849D5" w14:textId="77777777" w:rsidR="00373BED" w:rsidRDefault="00373BED">
      <w:pPr>
        <w:rPr>
          <w:rFonts w:ascii="Helvetica" w:hAnsi="Helvetica" w:cs="Helvetica"/>
          <w:sz w:val="22"/>
          <w:szCs w:val="22"/>
        </w:rPr>
      </w:pPr>
    </w:p>
    <w:p w14:paraId="4D55523C" w14:textId="77777777" w:rsidR="00373BED" w:rsidRDefault="00373BED">
      <w:pPr>
        <w:rPr>
          <w:rFonts w:ascii="Helvetica" w:hAnsi="Helvetica" w:cs="Helvetica"/>
          <w:sz w:val="22"/>
          <w:szCs w:val="22"/>
        </w:rPr>
      </w:pPr>
    </w:p>
    <w:p w14:paraId="5E600A29" w14:textId="77777777" w:rsidR="00373BED" w:rsidRDefault="00373BED">
      <w:pPr>
        <w:rPr>
          <w:rFonts w:ascii="Helvetica" w:hAnsi="Helvetica" w:cs="Helvetica"/>
          <w:sz w:val="22"/>
          <w:szCs w:val="22"/>
        </w:rPr>
      </w:pPr>
    </w:p>
    <w:p w14:paraId="5D7C0FFE" w14:textId="195DB687" w:rsidR="00373BED" w:rsidRDefault="00373BED">
      <w:pPr>
        <w:rPr>
          <w:rFonts w:ascii="Helvetica" w:hAnsi="Helvetica" w:cs="Helvetica"/>
          <w:sz w:val="22"/>
          <w:szCs w:val="22"/>
        </w:rPr>
      </w:pPr>
      <w:proofErr w:type="gramStart"/>
      <w:r>
        <w:rPr>
          <w:rFonts w:ascii="Helvetica" w:hAnsi="Helvetica" w:cs="Helvetica"/>
          <w:b/>
          <w:color w:val="9BBB59" w:themeColor="accent3"/>
          <w:sz w:val="22"/>
          <w:szCs w:val="22"/>
        </w:rPr>
        <w:t>couple</w:t>
      </w:r>
      <w:proofErr w:type="gramEnd"/>
      <w:r>
        <w:rPr>
          <w:rFonts w:ascii="Helvetica" w:hAnsi="Helvetica" w:cs="Helvetica"/>
          <w:sz w:val="22"/>
          <w:szCs w:val="22"/>
        </w:rPr>
        <w:t xml:space="preserve">: </w:t>
      </w:r>
      <w:proofErr w:type="spellStart"/>
      <w:r>
        <w:rPr>
          <w:rFonts w:ascii="Helvetica" w:hAnsi="Helvetica" w:cs="Helvetica"/>
          <w:sz w:val="22"/>
          <w:szCs w:val="22"/>
        </w:rPr>
        <w:t>kjal;kdfjs</w:t>
      </w:r>
      <w:proofErr w:type="spellEnd"/>
      <w:r>
        <w:rPr>
          <w:rFonts w:ascii="Helvetica" w:hAnsi="Helvetica" w:cs="Helvetica"/>
          <w:sz w:val="22"/>
          <w:szCs w:val="22"/>
        </w:rPr>
        <w:t xml:space="preserve"> </w:t>
      </w:r>
    </w:p>
    <w:p w14:paraId="1E21F49C" w14:textId="77777777" w:rsidR="00782B9F" w:rsidRDefault="00782B9F">
      <w:pPr>
        <w:rPr>
          <w:rFonts w:ascii="Helvetica" w:hAnsi="Helvetica" w:cs="Helvetica"/>
          <w:sz w:val="22"/>
          <w:szCs w:val="22"/>
        </w:rPr>
      </w:pPr>
    </w:p>
    <w:p w14:paraId="44354405" w14:textId="0EE6C140" w:rsidR="007857CD" w:rsidRPr="007857CD" w:rsidRDefault="00782B9F" w:rsidP="007857CD">
      <w:pPr>
        <w:widowControl w:val="0"/>
        <w:autoSpaceDE w:val="0"/>
        <w:autoSpaceDN w:val="0"/>
        <w:adjustRightInd w:val="0"/>
        <w:spacing w:line="360" w:lineRule="auto"/>
        <w:rPr>
          <w:rFonts w:ascii="Helvetica" w:hAnsi="Helvetica" w:cs="Helvetica"/>
          <w:strike/>
          <w:color w:val="4F81BD" w:themeColor="accent1"/>
          <w:sz w:val="22"/>
          <w:szCs w:val="22"/>
        </w:rPr>
      </w:pPr>
      <w:proofErr w:type="gramStart"/>
      <w:r w:rsidRPr="007857CD">
        <w:rPr>
          <w:rFonts w:ascii="Helvetica" w:hAnsi="Helvetica" w:cs="Helvetica"/>
          <w:b/>
          <w:color w:val="9BBB59" w:themeColor="accent3"/>
          <w:sz w:val="22"/>
          <w:szCs w:val="22"/>
        </w:rPr>
        <w:t>make</w:t>
      </w:r>
      <w:proofErr w:type="gramEnd"/>
      <w:r w:rsidRPr="007857CD">
        <w:rPr>
          <w:rFonts w:ascii="Helvetica" w:hAnsi="Helvetica" w:cs="Helvetica"/>
          <w:b/>
          <w:color w:val="9BBB59" w:themeColor="accent3"/>
          <w:sz w:val="22"/>
          <w:szCs w:val="22"/>
        </w:rPr>
        <w:t>-friends</w:t>
      </w:r>
      <w:r w:rsidRPr="007857CD">
        <w:rPr>
          <w:rFonts w:ascii="Helvetica" w:hAnsi="Helvetica" w:cs="Helvetica"/>
          <w:sz w:val="22"/>
          <w:szCs w:val="22"/>
        </w:rPr>
        <w:t xml:space="preserve">: </w:t>
      </w:r>
      <w:r w:rsidR="007857CD" w:rsidRPr="007857CD">
        <w:rPr>
          <w:rFonts w:ascii="Helvetica" w:hAnsi="Helvetica" w:cs="Helvetica"/>
          <w:sz w:val="22"/>
          <w:szCs w:val="22"/>
        </w:rPr>
        <w:t xml:space="preserve">Agents make friends. </w:t>
      </w:r>
      <w:r w:rsidR="007857CD" w:rsidRPr="007857CD">
        <w:rPr>
          <w:rFonts w:ascii="Helvetica" w:hAnsi="Helvetica"/>
          <w:strike/>
          <w:color w:val="4F81BD" w:themeColor="accent1"/>
          <w:sz w:val="22"/>
          <w:szCs w:val="22"/>
        </w:rPr>
        <w:t>This gives everyone (coupled or not) a chance to make a friend.</w:t>
      </w:r>
    </w:p>
    <w:p w14:paraId="50D3321B" w14:textId="14D29C37" w:rsidR="007857CD" w:rsidRDefault="007857CD" w:rsidP="007857CD">
      <w:pPr>
        <w:rPr>
          <w:rFonts w:ascii="Helvetica" w:hAnsi="Helvetica" w:cs="Helvetica"/>
          <w:sz w:val="22"/>
          <w:szCs w:val="22"/>
        </w:rPr>
      </w:pPr>
      <w:r>
        <w:rPr>
          <w:rFonts w:ascii="Helvetica" w:hAnsi="Helvetica" w:cs="Helvetica"/>
          <w:sz w:val="22"/>
          <w:szCs w:val="22"/>
        </w:rPr>
        <w:t xml:space="preserve">If this agent has not reached their maximum limit of friends </w:t>
      </w:r>
      <w:r w:rsidRPr="00C15A1F">
        <w:rPr>
          <w:rFonts w:ascii="Helvetica" w:hAnsi="Helvetica"/>
          <w:sz w:val="22"/>
          <w:szCs w:val="22"/>
        </w:rPr>
        <w:t>(and random chance permits)</w:t>
      </w:r>
      <w:r>
        <w:rPr>
          <w:rFonts w:ascii="Helvetica" w:hAnsi="Helvetica" w:cs="Helvetica"/>
          <w:sz w:val="22"/>
          <w:szCs w:val="22"/>
        </w:rPr>
        <w:t xml:space="preserve">, they try to make a friend (regardless of it they are coupled or not) </w:t>
      </w:r>
    </w:p>
    <w:p w14:paraId="2ED62EEA" w14:textId="77777777" w:rsidR="007857CD" w:rsidRDefault="007857CD" w:rsidP="00782B9F">
      <w:pPr>
        <w:rPr>
          <w:rFonts w:ascii="Helvetica" w:hAnsi="Helvetica" w:cs="Helvetica"/>
          <w:sz w:val="22"/>
          <w:szCs w:val="22"/>
        </w:rPr>
      </w:pPr>
    </w:p>
    <w:p w14:paraId="69D2A364" w14:textId="77777777" w:rsidR="007857CD" w:rsidRDefault="007857CD" w:rsidP="00782B9F">
      <w:pPr>
        <w:rPr>
          <w:rFonts w:ascii="Helvetica" w:hAnsi="Helvetica" w:cs="Helvetica"/>
          <w:sz w:val="22"/>
          <w:szCs w:val="22"/>
        </w:rPr>
      </w:pPr>
    </w:p>
    <w:p w14:paraId="0FB0A4C5" w14:textId="06ADC6D4" w:rsidR="007857CD" w:rsidRDefault="007857CD" w:rsidP="00782B9F">
      <w:pPr>
        <w:rPr>
          <w:rFonts w:ascii="Helvetica" w:hAnsi="Helvetica" w:cs="Helvetica"/>
          <w:sz w:val="22"/>
          <w:szCs w:val="22"/>
        </w:rPr>
      </w:pPr>
      <w:r>
        <w:rPr>
          <w:rFonts w:ascii="Helvetica" w:hAnsi="Helvetica" w:cs="Helvetica"/>
          <w:sz w:val="22"/>
          <w:szCs w:val="22"/>
        </w:rPr>
        <w:t>As long as they have not reached their maximum limit of friends, every agent (coupled or not) gets a chance to make a friend on each tick.</w:t>
      </w:r>
    </w:p>
    <w:p w14:paraId="49D8578D" w14:textId="41E63C60" w:rsidR="007857CD" w:rsidRDefault="007857CD" w:rsidP="00782B9F">
      <w:pPr>
        <w:rPr>
          <w:rFonts w:ascii="Helvetica" w:hAnsi="Helvetica" w:cs="Helvetica"/>
          <w:sz w:val="22"/>
          <w:szCs w:val="22"/>
        </w:rPr>
      </w:pPr>
      <w:r w:rsidRPr="004359CD">
        <w:rPr>
          <w:rFonts w:ascii="Helvetica" w:hAnsi="Helvetica" w:cs="Helvetica"/>
          <w:sz w:val="22"/>
          <w:szCs w:val="22"/>
          <w:highlight w:val="yellow"/>
        </w:rPr>
        <w:t>Otherwise, all the sexual partner links break, then it becomes single-sex clusters (don’t think this actually could happen anymore… possibly reword)</w:t>
      </w:r>
    </w:p>
    <w:p w14:paraId="3215D3FD" w14:textId="77777777" w:rsidR="007857CD" w:rsidRDefault="007857CD" w:rsidP="00782B9F">
      <w:pPr>
        <w:rPr>
          <w:rFonts w:ascii="Helvetica" w:hAnsi="Helvetica" w:cs="Helvetica"/>
          <w:sz w:val="22"/>
          <w:szCs w:val="22"/>
        </w:rPr>
      </w:pPr>
    </w:p>
    <w:p w14:paraId="560C5496" w14:textId="77777777" w:rsidR="007857CD" w:rsidRDefault="007857CD" w:rsidP="007857CD">
      <w:pPr>
        <w:rPr>
          <w:rFonts w:ascii="Helvetica" w:hAnsi="Helvetica" w:cs="Helvetica"/>
          <w:sz w:val="22"/>
          <w:szCs w:val="22"/>
        </w:rPr>
      </w:pPr>
      <w:r w:rsidRPr="00C15A1F">
        <w:rPr>
          <w:rFonts w:ascii="Helvetica" w:hAnsi="Helvetica" w:cs="Helvetica"/>
          <w:sz w:val="22"/>
          <w:szCs w:val="22"/>
        </w:rPr>
        <w:t>If this agent has not reached their maximum limit of friends,</w:t>
      </w:r>
      <w:r>
        <w:rPr>
          <w:rFonts w:ascii="Helvetica" w:hAnsi="Helvetica" w:cs="Helvetica"/>
          <w:sz w:val="22"/>
          <w:szCs w:val="22"/>
        </w:rPr>
        <w:t xml:space="preserve"> they </w:t>
      </w:r>
      <w:r w:rsidRPr="00C15A1F">
        <w:rPr>
          <w:rFonts w:ascii="Helvetica" w:hAnsi="Helvetica" w:cs="Helvetica"/>
          <w:sz w:val="22"/>
          <w:szCs w:val="22"/>
        </w:rPr>
        <w:t>try to make a friend</w:t>
      </w:r>
    </w:p>
    <w:p w14:paraId="7AE353B0" w14:textId="77777777" w:rsidR="007857CD" w:rsidRDefault="007857CD" w:rsidP="007857CD">
      <w:pPr>
        <w:rPr>
          <w:rFonts w:ascii="Helvetica" w:hAnsi="Helvetica" w:cs="Helvetica"/>
          <w:sz w:val="22"/>
          <w:szCs w:val="22"/>
        </w:rPr>
      </w:pPr>
    </w:p>
    <w:p w14:paraId="5E292AF4" w14:textId="6C61B17F" w:rsidR="007857CD" w:rsidRDefault="007857CD" w:rsidP="007857CD">
      <w:pPr>
        <w:rPr>
          <w:rFonts w:ascii="Helvetica" w:hAnsi="Helvetica" w:cs="Helvetica"/>
          <w:sz w:val="22"/>
          <w:szCs w:val="22"/>
        </w:rPr>
      </w:pPr>
      <w:r w:rsidRPr="00C15A1F">
        <w:rPr>
          <w:rFonts w:ascii="Helvetica" w:hAnsi="Helvetica" w:cs="Helvetica"/>
          <w:sz w:val="22"/>
          <w:szCs w:val="22"/>
        </w:rPr>
        <w:t>If this agent has not reached their maximum limit of friends</w:t>
      </w:r>
      <w:r>
        <w:rPr>
          <w:rFonts w:ascii="Helvetica" w:hAnsi="Helvetica" w:cs="Helvetica"/>
          <w:sz w:val="22"/>
          <w:szCs w:val="22"/>
        </w:rPr>
        <w:t xml:space="preserve"> </w:t>
      </w:r>
      <w:r w:rsidRPr="00C15A1F">
        <w:rPr>
          <w:rFonts w:ascii="Helvetica" w:hAnsi="Helvetica"/>
          <w:sz w:val="22"/>
          <w:szCs w:val="22"/>
        </w:rPr>
        <w:t>(and random chance permits)</w:t>
      </w:r>
      <w:r w:rsidRPr="00C15A1F">
        <w:rPr>
          <w:rFonts w:ascii="Helvetica" w:hAnsi="Helvetica" w:cs="Helvetica"/>
          <w:sz w:val="22"/>
          <w:szCs w:val="22"/>
        </w:rPr>
        <w:t>,</w:t>
      </w:r>
      <w:r>
        <w:rPr>
          <w:rFonts w:ascii="Helvetica" w:hAnsi="Helvetica" w:cs="Helvetica"/>
          <w:sz w:val="22"/>
          <w:szCs w:val="22"/>
        </w:rPr>
        <w:t xml:space="preserve"> they try to make a friend.</w:t>
      </w:r>
      <w:r w:rsidRPr="00C15A1F">
        <w:rPr>
          <w:rFonts w:ascii="Helvetica" w:hAnsi="Helvetica" w:cs="Helvetica"/>
          <w:sz w:val="22"/>
          <w:szCs w:val="22"/>
        </w:rPr>
        <w:t xml:space="preserve">  </w:t>
      </w:r>
    </w:p>
    <w:p w14:paraId="1A4F4738" w14:textId="77777777" w:rsidR="007857CD" w:rsidRDefault="007857CD" w:rsidP="007857CD">
      <w:pPr>
        <w:widowControl w:val="0"/>
        <w:autoSpaceDE w:val="0"/>
        <w:autoSpaceDN w:val="0"/>
        <w:adjustRightInd w:val="0"/>
        <w:spacing w:line="360" w:lineRule="auto"/>
        <w:rPr>
          <w:rFonts w:ascii="Helvetica" w:hAnsi="Helvetica" w:cs="Helvetica"/>
          <w:sz w:val="22"/>
          <w:szCs w:val="22"/>
          <w:highlight w:val="lightGray"/>
        </w:rPr>
      </w:pPr>
    </w:p>
    <w:p w14:paraId="4A1AF4D2" w14:textId="77777777" w:rsidR="007857CD" w:rsidRDefault="007857CD" w:rsidP="007857CD">
      <w:pPr>
        <w:widowControl w:val="0"/>
        <w:autoSpaceDE w:val="0"/>
        <w:autoSpaceDN w:val="0"/>
        <w:adjustRightInd w:val="0"/>
        <w:spacing w:line="360" w:lineRule="auto"/>
        <w:rPr>
          <w:rFonts w:ascii="Helvetica" w:hAnsi="Helvetica" w:cs="Helvetica"/>
          <w:sz w:val="22"/>
          <w:szCs w:val="22"/>
          <w:highlight w:val="lightGray"/>
        </w:rPr>
      </w:pPr>
      <w:proofErr w:type="gramStart"/>
      <w:r w:rsidRPr="007857CD">
        <w:rPr>
          <w:rFonts w:ascii="Helvetica" w:hAnsi="Helvetica" w:cs="Helvetica"/>
          <w:sz w:val="22"/>
          <w:szCs w:val="22"/>
          <w:highlight w:val="lightGray"/>
        </w:rPr>
        <w:t>every</w:t>
      </w:r>
      <w:proofErr w:type="gramEnd"/>
      <w:r w:rsidRPr="007857CD">
        <w:rPr>
          <w:rFonts w:ascii="Helvetica" w:hAnsi="Helvetica" w:cs="Helvetica"/>
          <w:sz w:val="22"/>
          <w:szCs w:val="22"/>
          <w:highlight w:val="lightGray"/>
        </w:rPr>
        <w:t xml:space="preserve"> agent, coupled or not, gets a chance to make a friend on each tick, as long as they have not reached their maximum limit of friends.</w:t>
      </w:r>
    </w:p>
    <w:p w14:paraId="075F46AC" w14:textId="77777777" w:rsidR="007857CD" w:rsidRDefault="007857CD" w:rsidP="007857CD">
      <w:pPr>
        <w:widowControl w:val="0"/>
        <w:autoSpaceDE w:val="0"/>
        <w:autoSpaceDN w:val="0"/>
        <w:adjustRightInd w:val="0"/>
        <w:spacing w:line="360" w:lineRule="auto"/>
        <w:rPr>
          <w:rFonts w:ascii="Helvetica" w:hAnsi="Helvetica" w:cs="Helvetica"/>
          <w:sz w:val="22"/>
          <w:szCs w:val="22"/>
        </w:rPr>
      </w:pPr>
    </w:p>
    <w:p w14:paraId="15649B65" w14:textId="77777777" w:rsidR="007857CD" w:rsidRDefault="007857CD" w:rsidP="007857CD">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w:t>
      </w:r>
      <w:proofErr w:type="gramEnd"/>
      <w:r>
        <w:rPr>
          <w:rFonts w:ascii="Helvetica" w:hAnsi="Helvetica" w:cs="Helvetica"/>
          <w:sz w:val="22"/>
          <w:szCs w:val="22"/>
        </w:rPr>
        <w:t xml:space="preserve"> </w:t>
      </w:r>
      <w:r w:rsidRPr="007857CD">
        <w:rPr>
          <w:rFonts w:ascii="Helvetica" w:hAnsi="Helvetica" w:cs="Helvetica"/>
          <w:sz w:val="22"/>
          <w:szCs w:val="22"/>
        </w:rPr>
        <w:t>If this agent already has reached their maximum limit of friends,</w:t>
      </w:r>
    </w:p>
    <w:p w14:paraId="44414D77" w14:textId="514067AD" w:rsidR="007857CD" w:rsidRDefault="007857CD" w:rsidP="007857CD">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w:t>
      </w:r>
      <w:proofErr w:type="gramEnd"/>
      <w:r>
        <w:rPr>
          <w:rFonts w:ascii="Helvetica" w:hAnsi="Helvetica" w:cs="Helvetica"/>
          <w:sz w:val="22"/>
          <w:szCs w:val="22"/>
        </w:rPr>
        <w:t xml:space="preserve"> </w:t>
      </w:r>
      <w:r w:rsidRPr="007857CD">
        <w:rPr>
          <w:rFonts w:ascii="Helvetica" w:hAnsi="Helvetica" w:cs="Helvetica"/>
          <w:sz w:val="22"/>
          <w:szCs w:val="22"/>
        </w:rPr>
        <w:t>they don't try to create any more friend links</w:t>
      </w:r>
    </w:p>
    <w:p w14:paraId="0404B931" w14:textId="77777777" w:rsidR="007857CD" w:rsidRPr="007857CD" w:rsidRDefault="007857CD" w:rsidP="007857CD">
      <w:pPr>
        <w:widowControl w:val="0"/>
        <w:autoSpaceDE w:val="0"/>
        <w:autoSpaceDN w:val="0"/>
        <w:adjustRightInd w:val="0"/>
        <w:spacing w:line="360" w:lineRule="auto"/>
        <w:rPr>
          <w:rFonts w:ascii="Helvetica" w:hAnsi="Helvetica" w:cs="Helvetica"/>
          <w:sz w:val="22"/>
          <w:szCs w:val="22"/>
          <w:highlight w:val="lightGray"/>
        </w:rPr>
      </w:pPr>
    </w:p>
    <w:p w14:paraId="5FDFDD6F" w14:textId="77777777" w:rsidR="005A2F6B" w:rsidRPr="006E4950" w:rsidRDefault="005A2F6B" w:rsidP="005A2F6B">
      <w:pPr>
        <w:widowControl w:val="0"/>
        <w:autoSpaceDE w:val="0"/>
        <w:autoSpaceDN w:val="0"/>
        <w:adjustRightInd w:val="0"/>
        <w:spacing w:line="360" w:lineRule="auto"/>
        <w:rPr>
          <w:rFonts w:ascii="Helvetica" w:hAnsi="Helvetica" w:cs="Helvetica"/>
          <w:sz w:val="22"/>
          <w:szCs w:val="22"/>
        </w:rPr>
      </w:pPr>
      <w:proofErr w:type="gramStart"/>
      <w:r w:rsidRPr="000261A6">
        <w:rPr>
          <w:rFonts w:ascii="Helvetica" w:hAnsi="Helvetica" w:cs="Helvetica"/>
          <w:sz w:val="22"/>
          <w:szCs w:val="22"/>
          <w:highlight w:val="lightGray"/>
        </w:rPr>
        <w:t>make</w:t>
      </w:r>
      <w:proofErr w:type="gramEnd"/>
      <w:r w:rsidRPr="000261A6">
        <w:rPr>
          <w:rFonts w:ascii="Helvetica" w:hAnsi="Helvetica" w:cs="Helvetica"/>
          <w:sz w:val="22"/>
          <w:szCs w:val="22"/>
          <w:highlight w:val="lightGray"/>
        </w:rPr>
        <w:t xml:space="preserve"> friends (will only be called if the turtle has not reached their maximum friend limit) and their tendency is acceptable </w:t>
      </w:r>
      <w:r w:rsidRPr="000261A6">
        <w:rPr>
          <w:rFonts w:ascii="Helvetica" w:hAnsi="Helvetica" w:cs="Helvetica"/>
          <w:sz w:val="22"/>
          <w:szCs w:val="22"/>
          <w:highlight w:val="lightGray"/>
        </w:rPr>
        <w:sym w:font="Wingdings" w:char="F0E0"/>
      </w:r>
      <w:r w:rsidRPr="000261A6">
        <w:rPr>
          <w:rFonts w:ascii="Helvetica" w:hAnsi="Helvetica" w:cs="Helvetica"/>
          <w:sz w:val="22"/>
          <w:szCs w:val="22"/>
          <w:highlight w:val="lightGray"/>
        </w:rPr>
        <w:t xml:space="preserve"> everyone should attempt to make friends on each tick as well, because otherwise, all the sexual partner links break, then it becomes single-sex clusters and nothing cool happens</w:t>
      </w:r>
    </w:p>
    <w:p w14:paraId="6C09AC11" w14:textId="77777777" w:rsidR="007857CD" w:rsidRDefault="007857CD" w:rsidP="007857CD">
      <w:pPr>
        <w:rPr>
          <w:rFonts w:ascii="Helvetica" w:hAnsi="Helvetica" w:cs="Helvetica"/>
          <w:sz w:val="22"/>
          <w:szCs w:val="22"/>
        </w:rPr>
      </w:pPr>
    </w:p>
    <w:p w14:paraId="53B15B67" w14:textId="77777777" w:rsidR="007857CD" w:rsidRDefault="007857CD" w:rsidP="00782B9F">
      <w:pPr>
        <w:rPr>
          <w:rFonts w:ascii="Helvetica" w:hAnsi="Helvetica" w:cs="Helvetica"/>
          <w:sz w:val="22"/>
          <w:szCs w:val="22"/>
        </w:rPr>
      </w:pPr>
    </w:p>
    <w:p w14:paraId="17B1B959" w14:textId="77777777" w:rsidR="00782B9F" w:rsidRDefault="00782B9F">
      <w:pPr>
        <w:rPr>
          <w:rFonts w:ascii="Helvetica" w:hAnsi="Helvetica" w:cs="Helvetica"/>
          <w:sz w:val="22"/>
          <w:szCs w:val="22"/>
        </w:rPr>
      </w:pPr>
    </w:p>
    <w:p w14:paraId="718D8CD0" w14:textId="77777777" w:rsidR="00373BED" w:rsidRDefault="00373BED">
      <w:pPr>
        <w:rPr>
          <w:rFonts w:ascii="Helvetica" w:hAnsi="Helvetica" w:cs="Helvetica"/>
          <w:sz w:val="22"/>
          <w:szCs w:val="22"/>
        </w:rPr>
      </w:pPr>
    </w:p>
    <w:p w14:paraId="21858BFB" w14:textId="77777777" w:rsidR="007857CD" w:rsidRDefault="00373BED">
      <w:pPr>
        <w:rPr>
          <w:rFonts w:ascii="Helvetica" w:hAnsi="Helvetica" w:cs="Helvetica"/>
          <w:sz w:val="22"/>
          <w:szCs w:val="22"/>
        </w:rPr>
      </w:pPr>
      <w:proofErr w:type="gramStart"/>
      <w:r>
        <w:rPr>
          <w:rFonts w:ascii="Helvetica" w:hAnsi="Helvetica" w:cs="Helvetica"/>
          <w:b/>
          <w:color w:val="9BBB59" w:themeColor="accent3"/>
          <w:sz w:val="22"/>
          <w:szCs w:val="22"/>
        </w:rPr>
        <w:t>uncouple</w:t>
      </w:r>
      <w:proofErr w:type="gramEnd"/>
      <w:r w:rsidR="007857CD">
        <w:rPr>
          <w:rFonts w:ascii="Helvetica" w:hAnsi="Helvetica" w:cs="Helvetica"/>
          <w:sz w:val="22"/>
          <w:szCs w:val="22"/>
        </w:rPr>
        <w:t>:</w:t>
      </w:r>
      <w:r>
        <w:rPr>
          <w:rFonts w:ascii="Helvetica" w:hAnsi="Helvetica" w:cs="Helvetica"/>
          <w:sz w:val="22"/>
          <w:szCs w:val="22"/>
        </w:rPr>
        <w:t xml:space="preserve"> </w:t>
      </w:r>
    </w:p>
    <w:p w14:paraId="0F3DD4E0" w14:textId="1B57F20E" w:rsidR="007857CD" w:rsidRDefault="007857CD">
      <w:pPr>
        <w:rPr>
          <w:rFonts w:ascii="Helvetica" w:hAnsi="Helvetica"/>
          <w:sz w:val="22"/>
          <w:szCs w:val="22"/>
        </w:rPr>
      </w:pPr>
      <w:r>
        <w:rPr>
          <w:rFonts w:ascii="Helvetica" w:hAnsi="Helvetica"/>
          <w:sz w:val="22"/>
          <w:szCs w:val="22"/>
        </w:rPr>
        <w:t xml:space="preserve">Agents </w:t>
      </w:r>
      <w:r w:rsidRPr="00112F22">
        <w:rPr>
          <w:rFonts w:ascii="Helvetica" w:hAnsi="Helvetica"/>
          <w:color w:val="F79646" w:themeColor="accent6"/>
          <w:sz w:val="22"/>
          <w:szCs w:val="22"/>
        </w:rPr>
        <w:t xml:space="preserve">that </w:t>
      </w:r>
      <w:r>
        <w:rPr>
          <w:rFonts w:ascii="Helvetica" w:hAnsi="Helvetica"/>
          <w:color w:val="F79646" w:themeColor="accent6"/>
          <w:sz w:val="22"/>
          <w:szCs w:val="22"/>
        </w:rPr>
        <w:t>(</w:t>
      </w:r>
      <w:r w:rsidRPr="00112F22">
        <w:rPr>
          <w:rFonts w:ascii="Helvetica" w:hAnsi="Helvetica"/>
          <w:color w:val="F79646" w:themeColor="accent6"/>
          <w:sz w:val="22"/>
          <w:szCs w:val="22"/>
        </w:rPr>
        <w:t>currently</w:t>
      </w:r>
      <w:r>
        <w:rPr>
          <w:rFonts w:ascii="Helvetica" w:hAnsi="Helvetica"/>
          <w:color w:val="F79646" w:themeColor="accent6"/>
          <w:sz w:val="22"/>
          <w:szCs w:val="22"/>
        </w:rPr>
        <w:t>)</w:t>
      </w:r>
      <w:r w:rsidRPr="00112F22">
        <w:rPr>
          <w:rFonts w:ascii="Helvetica" w:hAnsi="Helvetica"/>
          <w:color w:val="F79646" w:themeColor="accent6"/>
          <w:sz w:val="22"/>
          <w:szCs w:val="22"/>
        </w:rPr>
        <w:t xml:space="preserve"> have a sexual partner</w:t>
      </w:r>
      <w:r>
        <w:rPr>
          <w:rFonts w:ascii="Helvetica" w:hAnsi="Helvetica"/>
          <w:sz w:val="22"/>
          <w:szCs w:val="22"/>
        </w:rPr>
        <w:t xml:space="preserve"> can </w:t>
      </w:r>
      <w:r w:rsidRPr="00112F22">
        <w:rPr>
          <w:rFonts w:ascii="Helvetica" w:hAnsi="Helvetica"/>
          <w:color w:val="F79646" w:themeColor="accent6"/>
          <w:sz w:val="22"/>
          <w:szCs w:val="22"/>
        </w:rPr>
        <w:t>potentially</w:t>
      </w:r>
      <w:r>
        <w:rPr>
          <w:rFonts w:ascii="Helvetica" w:hAnsi="Helvetica"/>
          <w:sz w:val="22"/>
          <w:szCs w:val="22"/>
        </w:rPr>
        <w:t xml:space="preserve"> uncouple </w:t>
      </w:r>
      <w:r w:rsidRPr="00112F22">
        <w:rPr>
          <w:rFonts w:ascii="Helvetica" w:hAnsi="Helvetica"/>
          <w:strike/>
          <w:sz w:val="22"/>
          <w:szCs w:val="22"/>
        </w:rPr>
        <w:t>or potentially break up</w:t>
      </w:r>
      <w:r>
        <w:rPr>
          <w:rFonts w:ascii="Helvetica" w:hAnsi="Helvetica"/>
          <w:sz w:val="22"/>
          <w:szCs w:val="22"/>
        </w:rPr>
        <w:t xml:space="preserve">. </w:t>
      </w:r>
    </w:p>
    <w:p w14:paraId="74A13942" w14:textId="521C44BB" w:rsidR="00373BED" w:rsidRDefault="007857CD">
      <w:pPr>
        <w:rPr>
          <w:rFonts w:ascii="Helvetica" w:hAnsi="Helvetica" w:cs="Helvetica"/>
          <w:sz w:val="22"/>
          <w:szCs w:val="22"/>
        </w:rPr>
      </w:pPr>
      <w:r w:rsidRPr="009943B3">
        <w:rPr>
          <w:rFonts w:ascii="Helvetica" w:hAnsi="Helvetica"/>
          <w:sz w:val="22"/>
          <w:szCs w:val="22"/>
        </w:rPr>
        <w:t xml:space="preserve">Agents will </w:t>
      </w:r>
      <w:r w:rsidRPr="00112F22">
        <w:rPr>
          <w:rFonts w:ascii="Helvetica" w:hAnsi="Helvetica"/>
          <w:sz w:val="22"/>
          <w:szCs w:val="22"/>
        </w:rPr>
        <w:t>uncouple</w:t>
      </w:r>
      <w:r w:rsidRPr="009943B3">
        <w:rPr>
          <w:rFonts w:ascii="Helvetica" w:hAnsi="Helvetica"/>
          <w:sz w:val="22"/>
          <w:szCs w:val="22"/>
        </w:rPr>
        <w:t xml:space="preserve"> if the length of the relationship reaches</w:t>
      </w:r>
      <w:r>
        <w:rPr>
          <w:rFonts w:ascii="Helvetica" w:hAnsi="Helvetica"/>
          <w:sz w:val="22"/>
          <w:szCs w:val="22"/>
        </w:rPr>
        <w:t xml:space="preserve"> t</w:t>
      </w:r>
      <w:r w:rsidRPr="009943B3">
        <w:rPr>
          <w:rFonts w:ascii="Helvetica" w:hAnsi="Helvetica"/>
          <w:sz w:val="22"/>
          <w:szCs w:val="22"/>
        </w:rPr>
        <w:t>he commitment threshold for one of the partners</w:t>
      </w:r>
      <w:r>
        <w:rPr>
          <w:rFonts w:ascii="Helvetica" w:hAnsi="Helvetica"/>
          <w:sz w:val="22"/>
          <w:szCs w:val="22"/>
        </w:rPr>
        <w:t>.</w:t>
      </w:r>
    </w:p>
    <w:p w14:paraId="7A56DDF2" w14:textId="77777777" w:rsidR="00373BED" w:rsidRDefault="00373BED">
      <w:pPr>
        <w:rPr>
          <w:rFonts w:ascii="Helvetica" w:hAnsi="Helvetica" w:cs="Helvetica"/>
          <w:sz w:val="22"/>
          <w:szCs w:val="22"/>
        </w:rPr>
      </w:pPr>
    </w:p>
    <w:p w14:paraId="5C9BD7EC" w14:textId="77777777" w:rsidR="007E325E" w:rsidRDefault="00373BED" w:rsidP="007E325E">
      <w:pPr>
        <w:widowControl w:val="0"/>
        <w:autoSpaceDE w:val="0"/>
        <w:autoSpaceDN w:val="0"/>
        <w:adjustRightInd w:val="0"/>
        <w:spacing w:line="360" w:lineRule="auto"/>
      </w:pPr>
      <w:proofErr w:type="gramStart"/>
      <w:r w:rsidRPr="007E325E">
        <w:rPr>
          <w:rFonts w:ascii="Helvetica" w:hAnsi="Helvetica" w:cs="Helvetica"/>
          <w:b/>
          <w:color w:val="9BBB59" w:themeColor="accent3"/>
          <w:sz w:val="22"/>
          <w:szCs w:val="22"/>
        </w:rPr>
        <w:t>have</w:t>
      </w:r>
      <w:proofErr w:type="gramEnd"/>
      <w:r w:rsidRPr="007E325E">
        <w:rPr>
          <w:rFonts w:ascii="Helvetica" w:hAnsi="Helvetica" w:cs="Helvetica"/>
          <w:b/>
          <w:color w:val="9BBB59" w:themeColor="accent3"/>
          <w:sz w:val="22"/>
          <w:szCs w:val="22"/>
        </w:rPr>
        <w:t>-sex</w:t>
      </w:r>
      <w:r w:rsidRPr="007E325E">
        <w:rPr>
          <w:rFonts w:ascii="Helvetica" w:hAnsi="Helvetica" w:cs="Helvetica"/>
          <w:sz w:val="22"/>
          <w:szCs w:val="22"/>
        </w:rPr>
        <w:t xml:space="preserve">: </w:t>
      </w:r>
      <w:r w:rsidR="007E325E" w:rsidRPr="007E325E">
        <w:rPr>
          <w:rFonts w:ascii="Helvetica" w:hAnsi="Helvetica" w:cs="Helvetica"/>
          <w:sz w:val="22"/>
          <w:szCs w:val="22"/>
        </w:rPr>
        <w:tab/>
        <w:t xml:space="preserve">If agents are </w:t>
      </w:r>
      <w:r w:rsidR="007E325E" w:rsidRPr="007E325E">
        <w:rPr>
          <w:rFonts w:ascii="Helvetica" w:hAnsi="Helvetica" w:cs="Helvetica"/>
          <w:color w:val="8064A2" w:themeColor="accent4"/>
          <w:sz w:val="22"/>
          <w:szCs w:val="22"/>
        </w:rPr>
        <w:t>coupled (have a sexual partner)</w:t>
      </w:r>
      <w:r w:rsidR="007E325E" w:rsidRPr="007E325E">
        <w:rPr>
          <w:rFonts w:ascii="Helvetica" w:hAnsi="Helvetica" w:cs="Helvetica"/>
          <w:sz w:val="22"/>
          <w:szCs w:val="22"/>
        </w:rPr>
        <w:t xml:space="preserve">, still </w:t>
      </w:r>
      <w:r w:rsidR="007E325E" w:rsidRPr="007E325E">
        <w:rPr>
          <w:rFonts w:ascii="Helvetica" w:hAnsi="Helvetica" w:cs="Helvetica"/>
          <w:color w:val="F79646" w:themeColor="accent6"/>
          <w:sz w:val="22"/>
          <w:szCs w:val="22"/>
        </w:rPr>
        <w:t>in/part of</w:t>
      </w:r>
      <w:r w:rsidR="007E325E" w:rsidRPr="007E325E">
        <w:rPr>
          <w:rFonts w:ascii="Helvetica" w:hAnsi="Helvetica" w:cs="Helvetica"/>
          <w:sz w:val="22"/>
          <w:szCs w:val="22"/>
        </w:rPr>
        <w:t xml:space="preserve"> a couple, </w:t>
      </w:r>
      <w:r w:rsidR="007E325E" w:rsidRPr="007E325E">
        <w:rPr>
          <w:rFonts w:ascii="Helvetica" w:hAnsi="Helvetica" w:cs="Helvetica"/>
          <w:strike/>
          <w:color w:val="4F81BD" w:themeColor="accent1"/>
          <w:sz w:val="22"/>
          <w:szCs w:val="22"/>
        </w:rPr>
        <w:t xml:space="preserve">each tick, </w:t>
      </w:r>
      <w:r w:rsidR="007E325E" w:rsidRPr="007E325E">
        <w:rPr>
          <w:rFonts w:ascii="Helvetica" w:hAnsi="Helvetica" w:cs="Helvetica"/>
          <w:sz w:val="22"/>
          <w:szCs w:val="22"/>
        </w:rPr>
        <w:t xml:space="preserve">they have sex/ </w:t>
      </w:r>
      <w:r w:rsidR="007E325E" w:rsidRPr="007E325E">
        <w:rPr>
          <w:rFonts w:ascii="Helvetica" w:hAnsi="Helvetica" w:cs="Helvetica"/>
          <w:color w:val="8064A2" w:themeColor="accent4"/>
          <w:sz w:val="22"/>
          <w:szCs w:val="22"/>
        </w:rPr>
        <w:t xml:space="preserve">they will have sex on each tick </w:t>
      </w:r>
      <w:r w:rsidR="007E325E" w:rsidRPr="007E325E">
        <w:rPr>
          <w:rFonts w:ascii="Helvetica" w:hAnsi="Helvetica" w:cs="Helvetica"/>
          <w:strike/>
          <w:color w:val="8064A2" w:themeColor="accent4"/>
          <w:sz w:val="22"/>
          <w:szCs w:val="22"/>
        </w:rPr>
        <w:t xml:space="preserve">and have the potential of spreading an STI if they have unprotected sex…. </w:t>
      </w:r>
      <w:r w:rsidR="007E325E" w:rsidRPr="007E325E">
        <w:rPr>
          <w:rFonts w:ascii="Helvetica" w:hAnsi="Helvetica" w:cs="Helvetica"/>
          <w:strike/>
          <w:color w:val="8064A2" w:themeColor="accent4"/>
          <w:sz w:val="22"/>
          <w:szCs w:val="22"/>
          <w:highlight w:val="yellow"/>
        </w:rPr>
        <w:t>and one of them doesn’t know they are infected??</w:t>
      </w:r>
      <w:r w:rsidR="007E325E" w:rsidRPr="007E325E">
        <w:rPr>
          <w:rFonts w:ascii="Helvetica" w:hAnsi="Helvetica" w:cs="Helvetica"/>
          <w:color w:val="8064A2" w:themeColor="accent4"/>
          <w:sz w:val="22"/>
          <w:szCs w:val="22"/>
        </w:rPr>
        <w:t>.</w:t>
      </w:r>
      <w:r w:rsidR="007E325E" w:rsidRPr="007E325E">
        <w:rPr>
          <w:rFonts w:ascii="Helvetica" w:hAnsi="Helvetica" w:cs="Helvetica"/>
          <w:sz w:val="22"/>
          <w:szCs w:val="22"/>
        </w:rPr>
        <w:t xml:space="preserve">  The likelihood that the couple will engage in safe sex depends on the </w:t>
      </w:r>
      <w:r w:rsidR="007E325E" w:rsidRPr="007E325E">
        <w:rPr>
          <w:rFonts w:ascii="Helvetica" w:hAnsi="Helvetica" w:cs="Helvetica"/>
          <w:b/>
          <w:color w:val="F79646" w:themeColor="accent6"/>
          <w:sz w:val="22"/>
          <w:szCs w:val="22"/>
        </w:rPr>
        <w:t>safe-sex-likelihood</w:t>
      </w:r>
      <w:r w:rsidR="007E325E" w:rsidRPr="007E325E">
        <w:rPr>
          <w:rFonts w:ascii="Helvetica" w:hAnsi="Helvetica" w:cs="Helvetica"/>
          <w:sz w:val="22"/>
          <w:szCs w:val="22"/>
        </w:rPr>
        <w:t xml:space="preserve"> of </w:t>
      </w:r>
      <w:r w:rsidR="007E325E" w:rsidRPr="007E325E">
        <w:rPr>
          <w:rFonts w:ascii="Helvetica" w:hAnsi="Helvetica" w:cs="Helvetica"/>
          <w:sz w:val="22"/>
          <w:szCs w:val="22"/>
          <w:highlight w:val="yellow"/>
        </w:rPr>
        <w:t>both [check code!!]</w:t>
      </w:r>
      <w:r w:rsidR="007E325E" w:rsidRPr="007E325E">
        <w:rPr>
          <w:rFonts w:ascii="Helvetica" w:hAnsi="Helvetica" w:cs="Helvetica"/>
          <w:sz w:val="22"/>
          <w:szCs w:val="22"/>
        </w:rPr>
        <w:t xml:space="preserve"> participants</w:t>
      </w:r>
    </w:p>
    <w:p w14:paraId="07A2F69B" w14:textId="405D769A" w:rsidR="007E325E" w:rsidRDefault="00373BED">
      <w:pPr>
        <w:rPr>
          <w:rFonts w:ascii="Helvetica" w:hAnsi="Helvetica" w:cs="Helvetica"/>
          <w:sz w:val="22"/>
          <w:szCs w:val="22"/>
        </w:rPr>
      </w:pPr>
      <w:r>
        <w:rPr>
          <w:rFonts w:ascii="Helvetica" w:hAnsi="Helvetica" w:cs="Helvetica"/>
          <w:sz w:val="22"/>
          <w:szCs w:val="22"/>
        </w:rPr>
        <w:t xml:space="preserve"> </w:t>
      </w:r>
    </w:p>
    <w:p w14:paraId="2240F62D" w14:textId="77777777" w:rsidR="007E325E" w:rsidRDefault="007E325E">
      <w:pPr>
        <w:rPr>
          <w:rFonts w:ascii="Helvetica" w:hAnsi="Helvetica" w:cs="Helvetica"/>
          <w:sz w:val="22"/>
          <w:szCs w:val="22"/>
        </w:rPr>
      </w:pPr>
    </w:p>
    <w:p w14:paraId="3130F331" w14:textId="77777777" w:rsidR="007E325E" w:rsidRDefault="007E325E">
      <w:pPr>
        <w:rPr>
          <w:rFonts w:ascii="Helvetica" w:hAnsi="Helvetica" w:cs="Helvetica"/>
          <w:sz w:val="22"/>
          <w:szCs w:val="22"/>
        </w:rPr>
      </w:pPr>
    </w:p>
    <w:p w14:paraId="0E9BFBA5" w14:textId="25394CB8" w:rsidR="007175BF" w:rsidRDefault="007E325E">
      <w:pPr>
        <w:rPr>
          <w:rFonts w:ascii="Helvetica" w:hAnsi="Helvetica" w:cs="Helvetica"/>
          <w:sz w:val="22"/>
          <w:szCs w:val="22"/>
        </w:rPr>
      </w:pPr>
      <w:proofErr w:type="gramStart"/>
      <w:r w:rsidRPr="007E325E">
        <w:rPr>
          <w:rFonts w:ascii="Helvetica" w:hAnsi="Helvetica" w:cs="Helvetica"/>
          <w:b/>
          <w:color w:val="9BBB59" w:themeColor="accent3"/>
          <w:sz w:val="22"/>
          <w:szCs w:val="22"/>
        </w:rPr>
        <w:t>check</w:t>
      </w:r>
      <w:proofErr w:type="gramEnd"/>
      <w:r w:rsidRPr="007E325E">
        <w:rPr>
          <w:rFonts w:ascii="Helvetica" w:hAnsi="Helvetica" w:cs="Helvetica"/>
          <w:b/>
          <w:color w:val="9BBB59" w:themeColor="accent3"/>
          <w:sz w:val="22"/>
          <w:szCs w:val="22"/>
        </w:rPr>
        <w:t>-infected:</w:t>
      </w:r>
      <w:r>
        <w:rPr>
          <w:rFonts w:ascii="Helvetica" w:hAnsi="Helvetica" w:cs="Helvetica"/>
          <w:sz w:val="22"/>
          <w:szCs w:val="22"/>
        </w:rPr>
        <w:tab/>
      </w:r>
      <w:proofErr w:type="spellStart"/>
      <w:r>
        <w:rPr>
          <w:rFonts w:ascii="Helvetica" w:hAnsi="Helvetica" w:cs="Helvetica"/>
          <w:sz w:val="22"/>
          <w:szCs w:val="22"/>
        </w:rPr>
        <w:t>asdfasdf</w:t>
      </w:r>
      <w:proofErr w:type="spellEnd"/>
      <w:r w:rsidR="007175BF">
        <w:rPr>
          <w:rFonts w:ascii="Helvetica" w:hAnsi="Helvetica" w:cs="Helvetica"/>
          <w:sz w:val="22"/>
          <w:szCs w:val="22"/>
        </w:rPr>
        <w:br w:type="page"/>
      </w:r>
    </w:p>
    <w:p w14:paraId="47CFE101" w14:textId="50DB53DA" w:rsidR="007175BF" w:rsidRPr="00FE254C" w:rsidRDefault="00FE254C" w:rsidP="006E4950">
      <w:pPr>
        <w:widowControl w:val="0"/>
        <w:autoSpaceDE w:val="0"/>
        <w:autoSpaceDN w:val="0"/>
        <w:adjustRightInd w:val="0"/>
        <w:spacing w:line="360" w:lineRule="auto"/>
        <w:rPr>
          <w:rFonts w:ascii="Helvetica" w:hAnsi="Helvetica" w:cs="Helvetica"/>
          <w:b/>
          <w:sz w:val="22"/>
          <w:szCs w:val="22"/>
          <w:u w:val="single"/>
        </w:rPr>
      </w:pPr>
      <w:r w:rsidRPr="00FE254C">
        <w:rPr>
          <w:rFonts w:ascii="Helvetica" w:hAnsi="Helvetica" w:cs="Helvetica"/>
          <w:b/>
          <w:sz w:val="22"/>
          <w:szCs w:val="22"/>
          <w:highlight w:val="yellow"/>
          <w:u w:val="single"/>
        </w:rPr>
        <w:t>INFO TAB TEXT</w:t>
      </w:r>
    </w:p>
    <w:p w14:paraId="7B9CFE79" w14:textId="77777777" w:rsidR="00FE254C" w:rsidRDefault="00FE254C" w:rsidP="006E4950">
      <w:pPr>
        <w:widowControl w:val="0"/>
        <w:autoSpaceDE w:val="0"/>
        <w:autoSpaceDN w:val="0"/>
        <w:adjustRightInd w:val="0"/>
        <w:spacing w:line="360" w:lineRule="auto"/>
        <w:rPr>
          <w:rFonts w:ascii="Helvetica" w:hAnsi="Helvetica" w:cs="Helvetica"/>
          <w:sz w:val="22"/>
          <w:szCs w:val="22"/>
        </w:rPr>
      </w:pPr>
    </w:p>
    <w:p w14:paraId="066719AB" w14:textId="6996AB50"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WHAT IS IT?</w:t>
      </w:r>
    </w:p>
    <w:p w14:paraId="1BD86574" w14:textId="77777777" w:rsidR="00FE254C" w:rsidRDefault="00FE254C" w:rsidP="00FE254C">
      <w:pPr>
        <w:widowControl w:val="0"/>
        <w:autoSpaceDE w:val="0"/>
        <w:autoSpaceDN w:val="0"/>
        <w:adjustRightInd w:val="0"/>
        <w:spacing w:line="360" w:lineRule="auto"/>
        <w:rPr>
          <w:rFonts w:ascii="Helvetica" w:hAnsi="Helvetica" w:cs="Helvetica"/>
          <w:sz w:val="22"/>
          <w:szCs w:val="22"/>
        </w:rPr>
      </w:pPr>
      <w:r>
        <w:rPr>
          <w:rFonts w:ascii="Helvetica" w:hAnsi="Helvetica"/>
          <w:b/>
          <w:color w:val="4BACC6" w:themeColor="accent5"/>
          <w:sz w:val="22"/>
          <w:szCs w:val="22"/>
        </w:rPr>
        <w:t>(“What is it”</w:t>
      </w:r>
      <w:proofErr w:type="gramStart"/>
      <w:r>
        <w:rPr>
          <w:rFonts w:ascii="Helvetica" w:hAnsi="Helvetica"/>
          <w:b/>
          <w:color w:val="4BACC6" w:themeColor="accent5"/>
          <w:sz w:val="22"/>
          <w:szCs w:val="22"/>
        </w:rPr>
        <w:t>)</w:t>
      </w:r>
      <w:proofErr w:type="gramEnd"/>
    </w:p>
    <w:p w14:paraId="57B8DA2C" w14:textId="77777777" w:rsidR="00FE254C" w:rsidRPr="007175BF" w:rsidRDefault="00FE254C" w:rsidP="00FE254C">
      <w:pPr>
        <w:rPr>
          <w:rFonts w:ascii="Helvetica" w:hAnsi="Helvetica" w:cs="Helvetica"/>
          <w:sz w:val="22"/>
          <w:szCs w:val="22"/>
        </w:rPr>
      </w:pPr>
      <w:r w:rsidRPr="007175BF">
        <w:rPr>
          <w:rFonts w:ascii="Helvetica" w:hAnsi="Helvetica" w:cs="Helvetica"/>
          <w:sz w:val="22"/>
          <w:szCs w:val="22"/>
        </w:rPr>
        <w:t>This model aims to simulate the spread and development of safe sex attitudes and behaviors in response to the prevalence of a sexually transmitted infection (STI) th</w:t>
      </w:r>
      <w:r>
        <w:rPr>
          <w:rFonts w:ascii="Helvetica" w:hAnsi="Helvetica" w:cs="Helvetica"/>
          <w:sz w:val="22"/>
          <w:szCs w:val="22"/>
        </w:rPr>
        <w:t xml:space="preserve">roughout a social network of </w:t>
      </w:r>
      <w:r w:rsidRPr="007175BF">
        <w:rPr>
          <w:rFonts w:ascii="Helvetica" w:hAnsi="Helvetica" w:cs="Helvetica"/>
          <w:sz w:val="22"/>
          <w:szCs w:val="22"/>
        </w:rPr>
        <w:t>young adults. It also takes into account how these variables influence one another and change over time using theories of attitude change and certainty.</w:t>
      </w:r>
    </w:p>
    <w:p w14:paraId="3C5064A0"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312E1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0C2B5C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IT WORKS</w:t>
      </w:r>
    </w:p>
    <w:p w14:paraId="08C533D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062AC0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Agents in this model are either male or female - the difference between these agents is distinguishable by their shape. Their color indicates their likelihood of engaging in safe sex (red = least likely --&gt; green = most likely).</w:t>
      </w:r>
    </w:p>
    <w:p w14:paraId="346F4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DAC70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An agent's likelihood of engaging in safe sex is a probability that depends on his or her:</w:t>
      </w:r>
    </w:p>
    <w:p w14:paraId="60112C0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Attitude: their personal desire/intention to have safe sex (CONDOM-USAGE) is originally set by sliders dependent on gender.</w:t>
      </w:r>
    </w:p>
    <w:p w14:paraId="0DD3115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Certainty: their conviction with which they hold their attitude. The influence of an individual's upbringing, such as parental beliefs and religious attitudes (symbolized by the MESOSYSTEM-CONDOM-ENCOURAGEMENT variable), represents their initial certainty.</w:t>
      </w:r>
    </w:p>
    <w:p w14:paraId="754DEA2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Justification: the strength of the logical explanations to back up their attitude. Initially, this will be set to a variable representing a level of sex ed. Experiences such as contracting an STD, or a friend contracting an STD, would increase this parameter.</w:t>
      </w:r>
    </w:p>
    <w:p w14:paraId="491DFF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ED6A6A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On each tick, agents talk to their friends (and partner, if any),</w:t>
      </w:r>
    </w:p>
    <w:p w14:paraId="2BC40B1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and potentially update their attitude about safe sex</w:t>
      </w:r>
    </w:p>
    <w:p w14:paraId="1AE9601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61764A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Each time step (tick), if an agent is coupled, they increment the length of their relationship. The sexual relationship lasts for a limited period of time (based on the commitment levels of each partner), </w:t>
      </w:r>
      <w:proofErr w:type="spellStart"/>
      <w:r w:rsidRPr="007175BF">
        <w:rPr>
          <w:rFonts w:ascii="Helvetica" w:hAnsi="Helvetica" w:cs="Helvetica"/>
          <w:sz w:val="22"/>
          <w:szCs w:val="22"/>
        </w:rPr>
        <w:t>soif</w:t>
      </w:r>
      <w:proofErr w:type="spellEnd"/>
      <w:r w:rsidRPr="007175BF">
        <w:rPr>
          <w:rFonts w:ascii="Helvetica" w:hAnsi="Helvetica" w:cs="Helvetica"/>
          <w:sz w:val="22"/>
          <w:szCs w:val="22"/>
        </w:rPr>
        <w:t xml:space="preserve"> their relationship length has gotten too long, the two will break all links to one another when the sexual relationship ends.</w:t>
      </w:r>
    </w:p>
    <w:p w14:paraId="4A7D843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C46A74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If an agent is does not have a sexual partner on a tick, they attempt to find a mate that is single and of the opposite gender. First they examine their friends, if that is unsuccessful, they try finding a agent within the same social circle that they are not linked to, and as a last resort, they try to find the closest potential mate.</w:t>
      </w:r>
    </w:p>
    <w:p w14:paraId="4D8CD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FF829E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Every agent, regardless of coupled status, has a chance to make a new friend each tick, if their</w:t>
      </w:r>
      <w:proofErr w:type="gramEnd"/>
      <w:r w:rsidRPr="007175BF">
        <w:rPr>
          <w:rFonts w:ascii="Helvetica" w:hAnsi="Helvetica" w:cs="Helvetica"/>
          <w:sz w:val="22"/>
          <w:szCs w:val="22"/>
        </w:rPr>
        <w:t xml:space="preserve"> friend count has not already reached a maximum. (A maximum friend count is required so that the clusters remain somewhat discrete and do not form one large clump in the middle of the screen.)</w:t>
      </w:r>
    </w:p>
    <w:p w14:paraId="5E6B9B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1DC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On every tick while the two agents are coupled, if one partner is infected, the other partner is at risk for infection based on a probability of having sex and using protection. If an agent becomes infected through this interaction (and is of a symptomatic gender), they do not realize they are infected until the next tick.</w:t>
      </w:r>
    </w:p>
    <w:p w14:paraId="1A7F6D4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590504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63931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TO USE IT</w:t>
      </w:r>
    </w:p>
    <w:p w14:paraId="030E01F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B6F28B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Using the sliders, choose the number of social groups (NUM-CLIQUES) to create and how many people should make up each social group (CLIQUE-SIZE). The agents within the clique are only connected to others within their social group, and will have about AVG-NUM-LINKS "friends", that they are connected to via a blue link. One of these links will be to the central "leader" of the clique. This "leader" is identical to other agents, except it additionally has links to all other clique "leaders", which helps set up a visual layout and generates a very loosely connected social network containing mostly discrete clusters.</w:t>
      </w:r>
    </w:p>
    <w:p w14:paraId="0278E9B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AAF30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Whether a central "clique leader" should have links to leaders of other cliques. Initializes limited links between groups, otherwise there are none on setup.</w:t>
      </w:r>
    </w:p>
    <w:p w14:paraId="003A8D2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458BF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18A16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SETUP button generates this network and assigns unique values to each individual, based on a normal distribution centered around the average values indicated by the sliders AVG-MESOSYSTEM-CONDOM-ENCOURAGEMENT and AVG-MALE-CONDOM-INTENTION/AVG-FEMALE-CONDOM-INTENTION (depends on agent's gender)</w:t>
      </w:r>
      <w:proofErr w:type="gramStart"/>
      <w:r w:rsidRPr="007175BF">
        <w:rPr>
          <w:rFonts w:ascii="Helvetica" w:hAnsi="Helvetica" w:cs="Helvetica"/>
          <w:sz w:val="22"/>
          <w:szCs w:val="22"/>
        </w:rPr>
        <w:t>,as</w:t>
      </w:r>
      <w:proofErr w:type="gramEnd"/>
      <w:r w:rsidRPr="007175BF">
        <w:rPr>
          <w:rFonts w:ascii="Helvetica" w:hAnsi="Helvetica" w:cs="Helvetica"/>
          <w:sz w:val="22"/>
          <w:szCs w:val="22"/>
        </w:rPr>
        <w:t xml:space="preserve"> well as setting other variables that are not visible to the user in the same fashion (e.g. tendency to make a friend or sexual partner, maximum length of time willing to spend coupled with a sexual partner).</w:t>
      </w:r>
    </w:p>
    <w:p w14:paraId="7FF41C7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2F508B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SETUP will infect one person in the population by default. If the user wants to infect another agent, they can do so through pressing the SELECT button and clicking on an agent, or pressing INFECT-RANDOM. This can also be done while the model is running.</w:t>
      </w:r>
    </w:p>
    <w:p w14:paraId="1D5BA47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FC0BF6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An infected person is denoted with the addition of a dot on their body, and they will have </w:t>
      </w:r>
      <w:proofErr w:type="gramStart"/>
      <w:r w:rsidRPr="007175BF">
        <w:rPr>
          <w:rFonts w:ascii="Helvetica" w:hAnsi="Helvetica" w:cs="Helvetica"/>
          <w:sz w:val="22"/>
          <w:szCs w:val="22"/>
        </w:rPr>
        <w:t>a</w:t>
      </w:r>
      <w:proofErr w:type="gramEnd"/>
      <w:r w:rsidRPr="007175BF">
        <w:rPr>
          <w:rFonts w:ascii="Helvetica" w:hAnsi="Helvetica" w:cs="Helvetica"/>
          <w:sz w:val="22"/>
          <w:szCs w:val="22"/>
        </w:rPr>
        <w:t xml:space="preserve"> INFECTION-CHANCE chance of infecting a partner during unprotected sex. If they are of a gender that is symptomatic of the STI (set by the SYMPTOMATIC? chooser), they are aware of their infected status, the dot will be white, and the agent will automatically practice safe sex to protect his or her partners. However, if the agent is not a gender that is symptomatic, the dot will appear black, they will be oblivious to their infected state, and continue their normal probability of practicing safe sex.</w:t>
      </w:r>
    </w:p>
    <w:p w14:paraId="007C5E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E3FBE1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E6D26B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model stops when the entire population is infected, or if all agents have reached a single, unchanging safe-sex-attitude of either 0 or 100.</w:t>
      </w:r>
    </w:p>
    <w:p w14:paraId="2C72368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4A2DE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735A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Simplifying assumptions</w:t>
      </w:r>
    </w:p>
    <w:p w14:paraId="1183590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6FAAF6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A2861D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A3EDB3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NOTICE</w:t>
      </w:r>
    </w:p>
    <w:p w14:paraId="686C797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47D863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E9251E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E5D030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TRY</w:t>
      </w:r>
    </w:p>
    <w:p w14:paraId="614A03F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051B0E9" w14:textId="77777777" w:rsidR="004458FF" w:rsidRPr="00D41B60" w:rsidRDefault="004458FF" w:rsidP="004458FF">
      <w:pPr>
        <w:spacing w:line="360" w:lineRule="auto"/>
        <w:rPr>
          <w:rFonts w:ascii="Helvetica" w:hAnsi="Helvetica" w:cs="Helvetica"/>
          <w:b/>
          <w:color w:val="4BACC6" w:themeColor="accent5"/>
          <w:sz w:val="22"/>
          <w:szCs w:val="22"/>
        </w:rPr>
      </w:pPr>
      <w:r w:rsidRPr="00D41B60">
        <w:rPr>
          <w:rFonts w:ascii="Helvetica" w:hAnsi="Helvetica" w:cs="Helvetica"/>
          <w:b/>
          <w:color w:val="4BACC6" w:themeColor="accent5"/>
          <w:sz w:val="22"/>
          <w:szCs w:val="22"/>
        </w:rPr>
        <w:t>Things to try:</w:t>
      </w:r>
    </w:p>
    <w:p w14:paraId="08FCCF9C" w14:textId="77777777" w:rsidR="004458FF" w:rsidRPr="00BB6E49" w:rsidRDefault="004458FF" w:rsidP="004458FF">
      <w:pPr>
        <w:spacing w:line="360" w:lineRule="auto"/>
        <w:rPr>
          <w:rFonts w:ascii="Helvetica" w:hAnsi="Helvetica"/>
          <w:sz w:val="22"/>
          <w:szCs w:val="22"/>
        </w:rPr>
      </w:pPr>
      <w:r w:rsidRPr="00BB6E49">
        <w:rPr>
          <w:rFonts w:ascii="Helvetica" w:hAnsi="Helvetica"/>
          <w:sz w:val="22"/>
          <w:szCs w:val="22"/>
        </w:rPr>
        <w:t>Set one of the genders to not be symptomatic. What happens to their certainty, in comparison to the other gender? What happens to their attitude adjustment overall?</w:t>
      </w:r>
      <w:r>
        <w:rPr>
          <w:rFonts w:ascii="Helvetica" w:hAnsi="Helvetica"/>
          <w:sz w:val="22"/>
          <w:szCs w:val="22"/>
        </w:rPr>
        <w:t xml:space="preserve"> (</w:t>
      </w:r>
      <w:proofErr w:type="gramStart"/>
      <w:r>
        <w:rPr>
          <w:rFonts w:ascii="Helvetica" w:hAnsi="Helvetica"/>
          <w:sz w:val="22"/>
          <w:szCs w:val="22"/>
        </w:rPr>
        <w:t>might</w:t>
      </w:r>
      <w:proofErr w:type="gramEnd"/>
      <w:r>
        <w:rPr>
          <w:rFonts w:ascii="Helvetica" w:hAnsi="Helvetica"/>
          <w:sz w:val="22"/>
          <w:szCs w:val="22"/>
        </w:rPr>
        <w:t xml:space="preserve"> need to change vocab….)***</w:t>
      </w:r>
    </w:p>
    <w:p w14:paraId="65B55BFA" w14:textId="77777777" w:rsidR="004458FF" w:rsidRDefault="004458FF" w:rsidP="004458FF">
      <w:pPr>
        <w:spacing w:line="360" w:lineRule="auto"/>
        <w:rPr>
          <w:rFonts w:ascii="Helvetica" w:hAnsi="Helvetica" w:cs="Helvetica"/>
          <w:sz w:val="22"/>
          <w:szCs w:val="22"/>
        </w:rPr>
      </w:pPr>
    </w:p>
    <w:p w14:paraId="79966A85" w14:textId="77777777" w:rsidR="004458FF" w:rsidRPr="006E4950" w:rsidRDefault="004458FF" w:rsidP="004458FF">
      <w:pPr>
        <w:spacing w:line="360" w:lineRule="auto"/>
        <w:rPr>
          <w:rFonts w:ascii="Helvetica" w:hAnsi="Helvetica" w:cs="Helvetica"/>
          <w:sz w:val="22"/>
          <w:szCs w:val="22"/>
        </w:rPr>
      </w:pPr>
      <w:r w:rsidRPr="006E4950">
        <w:rPr>
          <w:rFonts w:ascii="Helvetica" w:hAnsi="Helvetica" w:cs="Helvetica"/>
          <w:sz w:val="22"/>
          <w:szCs w:val="22"/>
        </w:rPr>
        <w:t>If you start with at least 1 person infected, can everyone have a positive attitude without infection spreading significantly? How long does it take for the most opposed person to change their mind significantly? How can this time be reduced</w:t>
      </w:r>
      <w:proofErr w:type="gramStart"/>
      <w:r w:rsidRPr="006E4950">
        <w:rPr>
          <w:rFonts w:ascii="Helvetica" w:hAnsi="Helvetica" w:cs="Helvetica"/>
          <w:sz w:val="22"/>
          <w:szCs w:val="22"/>
        </w:rPr>
        <w:t>?/</w:t>
      </w:r>
      <w:proofErr w:type="gramEnd"/>
      <w:r w:rsidRPr="006E4950">
        <w:rPr>
          <w:rFonts w:ascii="Helvetica" w:hAnsi="Helvetica" w:cs="Helvetica"/>
          <w:sz w:val="22"/>
          <w:szCs w:val="22"/>
        </w:rPr>
        <w:t>what parameters can be changed?</w:t>
      </w:r>
    </w:p>
    <w:p w14:paraId="1A817551" w14:textId="77777777" w:rsidR="004458FF" w:rsidRPr="006E4950" w:rsidRDefault="004458FF" w:rsidP="004458FF">
      <w:pPr>
        <w:spacing w:line="360" w:lineRule="auto"/>
        <w:rPr>
          <w:rFonts w:ascii="Helvetica" w:hAnsi="Helvetica" w:cs="Helvetica"/>
          <w:sz w:val="22"/>
          <w:szCs w:val="22"/>
        </w:rPr>
      </w:pPr>
      <w:r w:rsidRPr="006E4950">
        <w:rPr>
          <w:rFonts w:ascii="Helvetica" w:hAnsi="Helvetica" w:cs="Helvetica"/>
          <w:sz w:val="22"/>
          <w:szCs w:val="22"/>
        </w:rPr>
        <w:t xml:space="preserve">Can everyone get negative? </w:t>
      </w:r>
      <w:proofErr w:type="gramStart"/>
      <w:r w:rsidRPr="006E4950">
        <w:rPr>
          <w:rFonts w:ascii="Helvetica" w:hAnsi="Helvetica" w:cs="Helvetica"/>
          <w:sz w:val="22"/>
          <w:szCs w:val="22"/>
        </w:rPr>
        <w:t xml:space="preserve">With </w:t>
      </w:r>
      <w:r>
        <w:rPr>
          <w:rFonts w:ascii="Helvetica" w:hAnsi="Helvetica" w:cs="Helvetica"/>
          <w:sz w:val="22"/>
          <w:szCs w:val="22"/>
        </w:rPr>
        <w:t>a STI</w:t>
      </w:r>
      <w:r w:rsidRPr="006E4950">
        <w:rPr>
          <w:rFonts w:ascii="Helvetica" w:hAnsi="Helvetica" w:cs="Helvetica"/>
          <w:sz w:val="22"/>
          <w:szCs w:val="22"/>
        </w:rPr>
        <w:t xml:space="preserve"> present</w:t>
      </w:r>
      <w:r>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Pr>
          <w:rFonts w:ascii="Helvetica" w:hAnsi="Helvetica" w:cs="Helvetica"/>
          <w:sz w:val="22"/>
          <w:szCs w:val="22"/>
        </w:rPr>
        <w:t>a STI</w:t>
      </w:r>
      <w:r w:rsidRPr="006E4950">
        <w:rPr>
          <w:rFonts w:ascii="Helvetica" w:hAnsi="Helvetica" w:cs="Helvetica"/>
          <w:sz w:val="22"/>
          <w:szCs w:val="22"/>
        </w:rPr>
        <w:t xml:space="preserve"> present?</w:t>
      </w:r>
      <w:proofErr w:type="gramEnd"/>
    </w:p>
    <w:p w14:paraId="737E67C9" w14:textId="77777777" w:rsidR="004458FF" w:rsidRPr="006E4950" w:rsidRDefault="004458FF" w:rsidP="004458FF">
      <w:pPr>
        <w:spacing w:line="360" w:lineRule="auto"/>
        <w:rPr>
          <w:rFonts w:ascii="Helvetica" w:hAnsi="Helvetica" w:cs="Helvetica"/>
          <w:sz w:val="22"/>
          <w:szCs w:val="22"/>
        </w:rPr>
      </w:pPr>
      <w:r w:rsidRPr="006E4950">
        <w:rPr>
          <w:rFonts w:ascii="Helvetica" w:hAnsi="Helvetica" w:cs="Helvetica"/>
          <w:sz w:val="22"/>
          <w:szCs w:val="22"/>
        </w:rPr>
        <w:t xml:space="preserve">Can everyone get positive? </w:t>
      </w:r>
      <w:proofErr w:type="gramStart"/>
      <w:r w:rsidRPr="006E4950">
        <w:rPr>
          <w:rFonts w:ascii="Helvetica" w:hAnsi="Helvetica" w:cs="Helvetica"/>
          <w:sz w:val="22"/>
          <w:szCs w:val="22"/>
        </w:rPr>
        <w:t xml:space="preserve">With </w:t>
      </w:r>
      <w:r>
        <w:rPr>
          <w:rFonts w:ascii="Helvetica" w:hAnsi="Helvetica" w:cs="Helvetica"/>
          <w:sz w:val="22"/>
          <w:szCs w:val="22"/>
        </w:rPr>
        <w:t>a STI</w:t>
      </w:r>
      <w:r w:rsidRPr="006E4950">
        <w:rPr>
          <w:rFonts w:ascii="Helvetica" w:hAnsi="Helvetica" w:cs="Helvetica"/>
          <w:sz w:val="22"/>
          <w:szCs w:val="22"/>
        </w:rPr>
        <w:t xml:space="preserve"> present</w:t>
      </w:r>
      <w:r>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Pr>
          <w:rFonts w:ascii="Helvetica" w:hAnsi="Helvetica" w:cs="Helvetica"/>
          <w:sz w:val="22"/>
          <w:szCs w:val="22"/>
        </w:rPr>
        <w:t>a STI</w:t>
      </w:r>
      <w:r w:rsidRPr="006E4950">
        <w:rPr>
          <w:rFonts w:ascii="Helvetica" w:hAnsi="Helvetica" w:cs="Helvetica"/>
          <w:sz w:val="22"/>
          <w:szCs w:val="22"/>
        </w:rPr>
        <w:t xml:space="preserve"> present?</w:t>
      </w:r>
      <w:proofErr w:type="gramEnd"/>
    </w:p>
    <w:p w14:paraId="53606F2C" w14:textId="77777777" w:rsidR="004458FF" w:rsidRPr="006E4950" w:rsidRDefault="004458FF" w:rsidP="004458FF">
      <w:pPr>
        <w:spacing w:line="360" w:lineRule="auto"/>
        <w:rPr>
          <w:rFonts w:ascii="Helvetica" w:hAnsi="Helvetica" w:cs="Helvetica"/>
          <w:sz w:val="22"/>
          <w:szCs w:val="22"/>
        </w:rPr>
      </w:pPr>
      <w:r w:rsidRPr="006E4950">
        <w:rPr>
          <w:rFonts w:ascii="Helvetica" w:hAnsi="Helvetica" w:cs="Helvetica"/>
          <w:sz w:val="22"/>
          <w:szCs w:val="22"/>
        </w:rPr>
        <w:t>Can some cliques form attitudes significantly different from those of other cliques?</w:t>
      </w:r>
    </w:p>
    <w:p w14:paraId="3595CD37" w14:textId="77777777" w:rsidR="004458FF" w:rsidRDefault="004458FF" w:rsidP="004458FF">
      <w:pPr>
        <w:spacing w:line="360" w:lineRule="auto"/>
        <w:rPr>
          <w:rFonts w:ascii="Helvetica" w:hAnsi="Helvetica" w:cs="Helvetica"/>
          <w:sz w:val="22"/>
          <w:szCs w:val="22"/>
        </w:rPr>
      </w:pPr>
      <w:r w:rsidRPr="006E4950">
        <w:rPr>
          <w:rFonts w:ascii="Helvetica" w:hAnsi="Helvetica" w:cs="Helvetica"/>
          <w:sz w:val="22"/>
          <w:szCs w:val="22"/>
        </w:rPr>
        <w:t>Can there be someone who just refuses to change his or her mind?</w:t>
      </w:r>
    </w:p>
    <w:p w14:paraId="732B026E" w14:textId="77777777" w:rsidR="004458FF" w:rsidRDefault="004458FF" w:rsidP="004458FF">
      <w:pPr>
        <w:spacing w:line="360" w:lineRule="auto"/>
        <w:rPr>
          <w:rFonts w:ascii="Helvetica" w:hAnsi="Helvetica" w:cs="Helvetica"/>
          <w:sz w:val="22"/>
          <w:szCs w:val="22"/>
        </w:rPr>
      </w:pPr>
    </w:p>
    <w:p w14:paraId="6F875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7503F3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C95506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EXTENDING THE MODEL</w:t>
      </w:r>
    </w:p>
    <w:p w14:paraId="1793BF1A" w14:textId="77777777" w:rsidR="004458FF" w:rsidRPr="00BB6E49" w:rsidRDefault="004458FF" w:rsidP="004458FF">
      <w:pPr>
        <w:widowControl w:val="0"/>
        <w:autoSpaceDE w:val="0"/>
        <w:autoSpaceDN w:val="0"/>
        <w:adjustRightInd w:val="0"/>
        <w:spacing w:line="360" w:lineRule="auto"/>
        <w:rPr>
          <w:rFonts w:ascii="Helvetica" w:hAnsi="Helvetica" w:cs="Helvetica"/>
          <w:b/>
          <w:color w:val="4BACC6" w:themeColor="accent5"/>
          <w:sz w:val="22"/>
          <w:szCs w:val="22"/>
        </w:rPr>
      </w:pPr>
      <w:r w:rsidRPr="00BB6E49">
        <w:rPr>
          <w:rFonts w:ascii="Helvetica" w:hAnsi="Helvetica" w:cs="Helvetica"/>
          <w:b/>
          <w:color w:val="4BACC6" w:themeColor="accent5"/>
          <w:sz w:val="22"/>
          <w:szCs w:val="22"/>
        </w:rPr>
        <w:t>Extending the Model</w:t>
      </w:r>
    </w:p>
    <w:p w14:paraId="1A1708A9" w14:textId="77777777" w:rsidR="004458FF" w:rsidRDefault="004458FF" w:rsidP="004458FF">
      <w:pPr>
        <w:widowControl w:val="0"/>
        <w:autoSpaceDE w:val="0"/>
        <w:autoSpaceDN w:val="0"/>
        <w:adjustRightInd w:val="0"/>
        <w:spacing w:line="360" w:lineRule="auto"/>
        <w:rPr>
          <w:rFonts w:ascii="Helvetica" w:hAnsi="Helvetica" w:cs="Helvetica"/>
          <w:sz w:val="22"/>
          <w:szCs w:val="22"/>
        </w:rPr>
      </w:pPr>
    </w:p>
    <w:p w14:paraId="00B4086D" w14:textId="77777777" w:rsidR="004458FF" w:rsidRDefault="004458FF" w:rsidP="004458FF">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This model assumes that safe </w:t>
      </w:r>
      <w:r>
        <w:rPr>
          <w:rFonts w:ascii="Helvetica" w:hAnsi="Helvetica" w:cs="Helvetica"/>
          <w:sz w:val="22"/>
          <w:szCs w:val="22"/>
        </w:rPr>
        <w:t xml:space="preserve">sex (using a condom) is always </w:t>
      </w:r>
      <w:r w:rsidRPr="004D05D7">
        <w:rPr>
          <w:rFonts w:ascii="Helvetica" w:hAnsi="Helvetica" w:cs="Helvetica"/>
          <w:sz w:val="22"/>
          <w:szCs w:val="22"/>
        </w:rPr>
        <w:t xml:space="preserve">100% effective in preventing the spread of infection - thus there is no </w:t>
      </w:r>
      <w:r>
        <w:rPr>
          <w:rFonts w:ascii="Helvetica" w:hAnsi="Helvetica" w:cs="Helvetica"/>
          <w:sz w:val="22"/>
          <w:szCs w:val="22"/>
        </w:rPr>
        <w:t>[</w:t>
      </w:r>
      <w:r w:rsidRPr="004D05D7">
        <w:rPr>
          <w:rFonts w:ascii="Helvetica" w:hAnsi="Helvetica" w:cs="Helvetica"/>
          <w:sz w:val="22"/>
          <w:szCs w:val="22"/>
        </w:rPr>
        <w:t>random</w:t>
      </w:r>
      <w:r>
        <w:rPr>
          <w:rFonts w:ascii="Helvetica" w:hAnsi="Helvetica" w:cs="Helvetica"/>
          <w:sz w:val="22"/>
          <w:szCs w:val="22"/>
        </w:rPr>
        <w:t>]</w:t>
      </w:r>
      <w:r w:rsidRPr="004D05D7">
        <w:rPr>
          <w:rFonts w:ascii="Helvetica" w:hAnsi="Helvetica" w:cs="Helvetica"/>
          <w:sz w:val="22"/>
          <w:szCs w:val="22"/>
        </w:rPr>
        <w:t xml:space="preserve"> chance of the infection spreading if a condom is used.</w:t>
      </w:r>
      <w:r>
        <w:rPr>
          <w:rFonts w:ascii="Helvetica" w:hAnsi="Helvetica" w:cs="Helvetica"/>
          <w:sz w:val="22"/>
          <w:szCs w:val="22"/>
        </w:rPr>
        <w:t xml:space="preserve"> </w:t>
      </w:r>
      <w:r w:rsidRPr="004D05D7">
        <w:rPr>
          <w:rFonts w:ascii="Helvetica" w:hAnsi="Helvetica" w:cs="Helvetica"/>
          <w:sz w:val="22"/>
          <w:szCs w:val="22"/>
        </w:rPr>
        <w:t>This could be modified in extensions to be more realistic and</w:t>
      </w:r>
      <w:r>
        <w:rPr>
          <w:rFonts w:ascii="Helvetica" w:hAnsi="Helvetica" w:cs="Helvetica"/>
          <w:sz w:val="22"/>
          <w:szCs w:val="22"/>
        </w:rPr>
        <w:t xml:space="preserve"> </w:t>
      </w:r>
      <w:r w:rsidRPr="004D05D7">
        <w:rPr>
          <w:rFonts w:ascii="Helvetica" w:hAnsi="Helvetica" w:cs="Helvetica"/>
          <w:sz w:val="22"/>
          <w:szCs w:val="22"/>
        </w:rPr>
        <w:t>account for factors like incorrect/inconsistent condom usage,</w:t>
      </w:r>
      <w:r>
        <w:rPr>
          <w:rFonts w:ascii="Helvetica" w:hAnsi="Helvetica" w:cs="Helvetica"/>
          <w:sz w:val="22"/>
          <w:szCs w:val="22"/>
        </w:rPr>
        <w:t xml:space="preserve"> </w:t>
      </w:r>
      <w:r w:rsidRPr="004D05D7">
        <w:rPr>
          <w:rFonts w:ascii="Helvetica" w:hAnsi="Helvetica" w:cs="Helvetica"/>
          <w:sz w:val="22"/>
          <w:szCs w:val="22"/>
        </w:rPr>
        <w:t>condom failure, or STIs passed through other means.</w:t>
      </w:r>
    </w:p>
    <w:p w14:paraId="15B3E696" w14:textId="77777777" w:rsidR="004458FF" w:rsidRDefault="004458FF" w:rsidP="004458FF">
      <w:pPr>
        <w:widowControl w:val="0"/>
        <w:autoSpaceDE w:val="0"/>
        <w:autoSpaceDN w:val="0"/>
        <w:adjustRightInd w:val="0"/>
        <w:spacing w:line="360" w:lineRule="auto"/>
        <w:rPr>
          <w:rFonts w:ascii="Helvetica" w:hAnsi="Helvetica" w:cs="Helvetica"/>
          <w:sz w:val="22"/>
          <w:szCs w:val="22"/>
        </w:rPr>
      </w:pPr>
    </w:p>
    <w:p w14:paraId="31A1C9AF" w14:textId="77777777" w:rsidR="004458FF" w:rsidRPr="00BB6E49" w:rsidRDefault="004458FF" w:rsidP="004458FF">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Symptoms of sexually transmitted infections aren't always visible or known, and some STIs display symptoms differently in different genders. These factors impact how often a particular gender might choose to get tested or use protection in sexual encounters. To better simulate real-life behaviors, implement the chance that females have a high likelihood of experiencing symptoms, while males do not. If a person experiences symptoms, they can become treated and cured of the infection in some defined amount of time. You can also implement the condition that if a person thinks they are infected, they will definitely use protection. See how these changes impact the outcome of the model.</w:t>
      </w:r>
    </w:p>
    <w:p w14:paraId="26C2FE9A" w14:textId="77777777" w:rsidR="004458FF" w:rsidRPr="00BB6E49" w:rsidRDefault="004458FF" w:rsidP="004458FF">
      <w:pPr>
        <w:widowControl w:val="0"/>
        <w:autoSpaceDE w:val="0"/>
        <w:autoSpaceDN w:val="0"/>
        <w:adjustRightInd w:val="0"/>
        <w:spacing w:line="360" w:lineRule="auto"/>
        <w:rPr>
          <w:rFonts w:ascii="Helvetica" w:hAnsi="Helvetica" w:cs="Helvetica"/>
          <w:sz w:val="22"/>
          <w:szCs w:val="22"/>
        </w:rPr>
      </w:pPr>
    </w:p>
    <w:p w14:paraId="21AE28BC" w14:textId="77777777" w:rsidR="004458FF" w:rsidRDefault="004458FF" w:rsidP="004458FF">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 xml:space="preserve">In different relationships, condom use may vary. Additionally, condoms are not always effective or properly used, and may be used for some sexual acts, but not others. </w:t>
      </w:r>
      <w:r w:rsidRPr="00A53EF6">
        <w:rPr>
          <w:rFonts w:ascii="Helvetica" w:hAnsi="Helvetica" w:cs="Helvetica"/>
          <w:color w:val="92CDDC" w:themeColor="accent5" w:themeTint="99"/>
          <w:sz w:val="22"/>
          <w:szCs w:val="22"/>
        </w:rPr>
        <w:t>To more accurately account for likelihood of condom use and consequent transmission of infections, create different condom-use tendencies for each sexual orientation and create a probability that a condom is ineffective.</w:t>
      </w:r>
    </w:p>
    <w:p w14:paraId="315D7AC5" w14:textId="77777777" w:rsidR="004458FF" w:rsidRPr="00BB6E49" w:rsidRDefault="004458FF" w:rsidP="004458FF">
      <w:pPr>
        <w:widowControl w:val="0"/>
        <w:autoSpaceDE w:val="0"/>
        <w:autoSpaceDN w:val="0"/>
        <w:adjustRightInd w:val="0"/>
        <w:spacing w:line="360" w:lineRule="auto"/>
        <w:rPr>
          <w:rFonts w:ascii="Helvetica" w:hAnsi="Helvetica" w:cs="Helvetica"/>
          <w:sz w:val="22"/>
          <w:szCs w:val="22"/>
        </w:rPr>
      </w:pPr>
    </w:p>
    <w:p w14:paraId="6A3B97D1" w14:textId="77777777" w:rsidR="004458FF" w:rsidRDefault="004458FF" w:rsidP="004458FF">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Condom use for the purpose of protection against sexually transmitted diseases (vs. just for pregnancy prevention) increased when fear of HIV/AIDS was prevalent in the media. Incorporate an element of media influence that impacts the attitudes and/or behaviors of the agents.</w:t>
      </w:r>
    </w:p>
    <w:p w14:paraId="0B3C109F" w14:textId="77777777" w:rsidR="004458FF" w:rsidRDefault="004458FF" w:rsidP="004458F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
    <w:p w14:paraId="1A565DE9" w14:textId="77777777" w:rsidR="004458FF" w:rsidRPr="00A53EF6" w:rsidRDefault="004458FF" w:rsidP="004458FF">
      <w:pPr>
        <w:widowControl w:val="0"/>
        <w:autoSpaceDE w:val="0"/>
        <w:autoSpaceDN w:val="0"/>
        <w:adjustRightInd w:val="0"/>
        <w:spacing w:line="360" w:lineRule="auto"/>
        <w:rPr>
          <w:rFonts w:ascii="Helvetica" w:hAnsi="Helvetica" w:cs="Helvetica"/>
          <w:color w:val="92CDDC" w:themeColor="accent5" w:themeTint="99"/>
          <w:sz w:val="22"/>
          <w:szCs w:val="22"/>
        </w:rPr>
      </w:pPr>
      <w:proofErr w:type="gramStart"/>
      <w:r w:rsidRPr="00A53EF6">
        <w:rPr>
          <w:rFonts w:ascii="Helvetica" w:hAnsi="Helvetica" w:cs="Helvetica"/>
          <w:color w:val="92CDDC" w:themeColor="accent5" w:themeTint="99"/>
          <w:sz w:val="22"/>
          <w:szCs w:val="22"/>
        </w:rPr>
        <w:t>if</w:t>
      </w:r>
      <w:proofErr w:type="gramEnd"/>
      <w:r w:rsidRPr="00A53EF6">
        <w:rPr>
          <w:rFonts w:ascii="Helvetica" w:hAnsi="Helvetica" w:cs="Helvetica"/>
          <w:color w:val="92CDDC" w:themeColor="accent5" w:themeTint="99"/>
          <w:sz w:val="22"/>
          <w:szCs w:val="22"/>
        </w:rPr>
        <w:t xml:space="preserve"> coupled, have sex </w:t>
      </w:r>
      <w:r>
        <w:rPr>
          <w:rFonts w:ascii="Helvetica" w:hAnsi="Helvetica" w:cs="Helvetica"/>
          <w:color w:val="92CDDC" w:themeColor="accent5" w:themeTint="99"/>
          <w:sz w:val="22"/>
          <w:szCs w:val="22"/>
        </w:rPr>
        <w:t>EVERY</w:t>
      </w:r>
      <w:r w:rsidRPr="00A53EF6">
        <w:rPr>
          <w:rFonts w:ascii="Helvetica" w:hAnsi="Helvetica" w:cs="Helvetica"/>
          <w:color w:val="92CDDC" w:themeColor="accent5" w:themeTint="99"/>
          <w:sz w:val="22"/>
          <w:szCs w:val="22"/>
        </w:rPr>
        <w:t xml:space="preserve"> time! </w:t>
      </w:r>
      <w:proofErr w:type="gramStart"/>
      <w:r w:rsidRPr="00A53EF6">
        <w:rPr>
          <w:rFonts w:ascii="Helvetica" w:hAnsi="Helvetica" w:cs="Helvetica"/>
          <w:color w:val="92CDDC" w:themeColor="accent5" w:themeTint="99"/>
          <w:sz w:val="22"/>
          <w:szCs w:val="22"/>
        </w:rPr>
        <w:t>and</w:t>
      </w:r>
      <w:proofErr w:type="gramEnd"/>
      <w:r w:rsidRPr="00A53EF6">
        <w:rPr>
          <w:rFonts w:ascii="Helvetica" w:hAnsi="Helvetica" w:cs="Helvetica"/>
          <w:color w:val="92CDDC" w:themeColor="accent5" w:themeTint="99"/>
          <w:sz w:val="22"/>
          <w:szCs w:val="22"/>
        </w:rPr>
        <w:t xml:space="preserve"> if not coupled, </w:t>
      </w:r>
      <w:r>
        <w:rPr>
          <w:rFonts w:ascii="Helvetica" w:hAnsi="Helvetica" w:cs="Helvetica"/>
          <w:color w:val="92CDDC" w:themeColor="accent5" w:themeTint="99"/>
          <w:sz w:val="22"/>
          <w:szCs w:val="22"/>
        </w:rPr>
        <w:t>ALWAYS</w:t>
      </w:r>
      <w:r w:rsidRPr="00A53EF6">
        <w:rPr>
          <w:rFonts w:ascii="Helvetica" w:hAnsi="Helvetica" w:cs="Helvetica"/>
          <w:color w:val="92CDDC" w:themeColor="accent5" w:themeTint="99"/>
          <w:sz w:val="22"/>
          <w:szCs w:val="22"/>
        </w:rPr>
        <w:t xml:space="preserve"> looking for a partner….. </w:t>
      </w:r>
      <w:r w:rsidRPr="00A53EF6">
        <w:rPr>
          <w:rFonts w:ascii="Helvetica" w:hAnsi="Helvetica" w:cs="Helvetica"/>
          <w:color w:val="92CDDC" w:themeColor="accent5" w:themeTint="99"/>
          <w:sz w:val="22"/>
          <w:szCs w:val="22"/>
        </w:rPr>
        <w:sym w:font="Wingdings" w:char="F0E0"/>
      </w:r>
      <w:r w:rsidRPr="00A53EF6">
        <w:rPr>
          <w:rFonts w:ascii="Helvetica" w:hAnsi="Helvetica" w:cs="Helvetica"/>
          <w:color w:val="92CDDC" w:themeColor="accent5" w:themeTint="99"/>
          <w:sz w:val="22"/>
          <w:szCs w:val="22"/>
        </w:rPr>
        <w:t xml:space="preserve"> </w:t>
      </w:r>
      <w:proofErr w:type="gramStart"/>
      <w:r w:rsidRPr="00A53EF6">
        <w:rPr>
          <w:rFonts w:ascii="Helvetica" w:hAnsi="Helvetica" w:cs="Helvetica"/>
          <w:color w:val="92CDDC" w:themeColor="accent5" w:themeTint="99"/>
          <w:sz w:val="22"/>
          <w:szCs w:val="22"/>
        </w:rPr>
        <w:t>extension</w:t>
      </w:r>
      <w:proofErr w:type="gramEnd"/>
      <w:r w:rsidRPr="00A53EF6">
        <w:rPr>
          <w:rFonts w:ascii="Helvetica" w:hAnsi="Helvetica" w:cs="Helvetica"/>
          <w:color w:val="92CDDC" w:themeColor="accent5" w:themeTint="99"/>
          <w:sz w:val="22"/>
          <w:szCs w:val="22"/>
        </w:rPr>
        <w:t>??</w:t>
      </w:r>
    </w:p>
    <w:p w14:paraId="7E5D6552" w14:textId="77777777" w:rsidR="004458FF" w:rsidRDefault="004458FF" w:rsidP="004458FF">
      <w:pPr>
        <w:widowControl w:val="0"/>
        <w:autoSpaceDE w:val="0"/>
        <w:autoSpaceDN w:val="0"/>
        <w:adjustRightInd w:val="0"/>
        <w:spacing w:line="360" w:lineRule="auto"/>
        <w:rPr>
          <w:rFonts w:ascii="Helvetica" w:hAnsi="Helvetica" w:cs="Helvetica"/>
          <w:sz w:val="22"/>
          <w:szCs w:val="22"/>
        </w:rPr>
      </w:pPr>
    </w:p>
    <w:p w14:paraId="6004E509" w14:textId="77777777" w:rsidR="004458FF" w:rsidRPr="006E4950" w:rsidRDefault="004458FF" w:rsidP="004458FF">
      <w:pPr>
        <w:widowControl w:val="0"/>
        <w:autoSpaceDE w:val="0"/>
        <w:autoSpaceDN w:val="0"/>
        <w:adjustRightInd w:val="0"/>
        <w:spacing w:line="360" w:lineRule="auto"/>
        <w:rPr>
          <w:rFonts w:ascii="Helvetica" w:hAnsi="Helvetica" w:cs="Helvetica"/>
          <w:sz w:val="22"/>
          <w:szCs w:val="22"/>
        </w:rPr>
      </w:pPr>
    </w:p>
    <w:p w14:paraId="36D379FD" w14:textId="77777777" w:rsidR="004458FF" w:rsidRPr="006E4950" w:rsidRDefault="004458FF" w:rsidP="004458FF">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Extensions/didn’t get to</w:t>
      </w:r>
    </w:p>
    <w:p w14:paraId="69FBB214" w14:textId="77777777" w:rsidR="004458FF" w:rsidRDefault="004458FF" w:rsidP="004458FF">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interaction</w:t>
      </w:r>
      <w:proofErr w:type="gramEnd"/>
      <w:r w:rsidRPr="00275E0D">
        <w:rPr>
          <w:rFonts w:ascii="Helvetica" w:hAnsi="Helvetica" w:cs="Helvetica"/>
          <w:sz w:val="22"/>
          <w:szCs w:val="22"/>
        </w:rPr>
        <w:t xml:space="preserve"> between sexual partners and peers equal or no?</w:t>
      </w:r>
    </w:p>
    <w:p w14:paraId="77EB9AEE" w14:textId="77777777" w:rsidR="004458FF" w:rsidRPr="00A53EF6" w:rsidRDefault="004458FF" w:rsidP="004458FF">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talking</w:t>
      </w:r>
      <w:proofErr w:type="gramEnd"/>
      <w:r w:rsidRPr="00367F57">
        <w:rPr>
          <w:rFonts w:ascii="Helvetica" w:hAnsi="Helvetica" w:cs="Helvetica"/>
          <w:sz w:val="22"/>
          <w:szCs w:val="22"/>
        </w:rPr>
        <w:t xml:space="preserve"> to partner is different than just friends, possible different genders of friends too</w:t>
      </w:r>
    </w:p>
    <w:p w14:paraId="24A38B5B" w14:textId="77777777" w:rsidR="004458FF" w:rsidRPr="00A53EF6" w:rsidRDefault="004458FF" w:rsidP="004458FF">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strength</w:t>
      </w:r>
      <w:proofErr w:type="gramEnd"/>
      <w:r w:rsidRPr="00275E0D">
        <w:rPr>
          <w:rFonts w:ascii="Helvetica" w:hAnsi="Helvetica"/>
          <w:sz w:val="22"/>
          <w:szCs w:val="22"/>
        </w:rPr>
        <w:t xml:space="preserve"> of relationships </w:t>
      </w:r>
      <w:r w:rsidRPr="00B957A0">
        <w:sym w:font="Wingdings" w:char="F0E0"/>
      </w:r>
      <w:r w:rsidRPr="00275E0D">
        <w:rPr>
          <w:rFonts w:ascii="Helvetica" w:hAnsi="Helvetica"/>
          <w:sz w:val="22"/>
          <w:szCs w:val="22"/>
        </w:rPr>
        <w:t xml:space="preserve"> stronger relationship sexually = less to use condom? Stronger with friends = more likely to talk about it?? Didn’t find research to support these, but seems intuitive</w:t>
      </w:r>
    </w:p>
    <w:p w14:paraId="3125F54E" w14:textId="77777777" w:rsidR="004458FF" w:rsidRPr="00275E0D" w:rsidRDefault="004458FF" w:rsidP="004458FF">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sexual</w:t>
      </w:r>
      <w:proofErr w:type="gramEnd"/>
      <w:r w:rsidRPr="00275E0D">
        <w:rPr>
          <w:rFonts w:ascii="Helvetica" w:hAnsi="Helvetica" w:cs="Helvetica"/>
          <w:sz w:val="22"/>
          <w:szCs w:val="22"/>
        </w:rPr>
        <w:t xml:space="preserve"> partners don’t break up due to different attitudes!!! This could be big area of conflict, suggest an extension (duplicate above)</w:t>
      </w:r>
    </w:p>
    <w:p w14:paraId="1840839C" w14:textId="77777777" w:rsidR="004458FF" w:rsidRPr="00275E0D" w:rsidRDefault="004458FF" w:rsidP="004458FF">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cs="Helvetica"/>
          <w:sz w:val="22"/>
          <w:szCs w:val="22"/>
        </w:rPr>
        <w:t>media</w:t>
      </w:r>
      <w:proofErr w:type="gramEnd"/>
      <w:r w:rsidRPr="00275E0D">
        <w:rPr>
          <w:rFonts w:ascii="Helvetica" w:hAnsi="Helvetica" w:cs="Helvetica"/>
          <w:sz w:val="22"/>
          <w:szCs w:val="22"/>
        </w:rPr>
        <w:t xml:space="preserve">/environment influences - since a lot of articles written during time that </w:t>
      </w:r>
      <w:proofErr w:type="spellStart"/>
      <w:r w:rsidRPr="00275E0D">
        <w:rPr>
          <w:rFonts w:ascii="Helvetica" w:hAnsi="Helvetica" w:cs="Helvetica"/>
          <w:sz w:val="22"/>
          <w:szCs w:val="22"/>
        </w:rPr>
        <w:t>hiv</w:t>
      </w:r>
      <w:proofErr w:type="spellEnd"/>
      <w:r w:rsidRPr="00275E0D">
        <w:rPr>
          <w:rFonts w:ascii="Helvetica" w:hAnsi="Helvetica" w:cs="Helvetica"/>
          <w:sz w:val="22"/>
          <w:szCs w:val="22"/>
        </w:rPr>
        <w:t>/aids was exploding, prior to that condom use/protection/safe sex more about preventing pregnancy…</w:t>
      </w:r>
    </w:p>
    <w:p w14:paraId="7E05BC14" w14:textId="77777777" w:rsidR="004458FF" w:rsidRDefault="004458FF" w:rsidP="004458FF">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Social networks limited: </w:t>
      </w:r>
      <w:r w:rsidRPr="00D137B8">
        <w:sym w:font="Wingdings" w:char="F0E0"/>
      </w:r>
      <w:r w:rsidRPr="00275E0D">
        <w:rPr>
          <w:rFonts w:ascii="Helvetica" w:hAnsi="Helvetica" w:cs="Helvetica"/>
          <w:sz w:val="22"/>
          <w:szCs w:val="22"/>
        </w:rPr>
        <w:t xml:space="preserve"> extension potential for both generation and analysis</w:t>
      </w:r>
    </w:p>
    <w:p w14:paraId="3D0D4540" w14:textId="77777777" w:rsidR="004458FF" w:rsidRDefault="004458FF" w:rsidP="004458FF">
      <w:pPr>
        <w:pStyle w:val="ListParagraph"/>
        <w:numPr>
          <w:ilvl w:val="1"/>
          <w:numId w:val="8"/>
        </w:numPr>
        <w:spacing w:line="360" w:lineRule="auto"/>
        <w:rPr>
          <w:rFonts w:ascii="Helvetica" w:hAnsi="Helvetica" w:cs="Helvetica"/>
          <w:sz w:val="22"/>
          <w:szCs w:val="22"/>
        </w:rPr>
      </w:pPr>
      <w:r w:rsidRPr="00275E0D">
        <w:rPr>
          <w:rFonts w:ascii="Helvetica" w:hAnsi="Helvetica" w:cs="Helvetica"/>
          <w:sz w:val="22"/>
          <w:szCs w:val="22"/>
        </w:rPr>
        <w:t>More realistic interactions between groups, less social butterfly potential?</w:t>
      </w:r>
    </w:p>
    <w:p w14:paraId="41267700" w14:textId="77777777" w:rsidR="004458FF" w:rsidRPr="00367F57" w:rsidRDefault="004458FF" w:rsidP="004458FF">
      <w:pPr>
        <w:pStyle w:val="ListParagraph"/>
        <w:widowControl w:val="0"/>
        <w:numPr>
          <w:ilvl w:val="1"/>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use</w:t>
      </w:r>
      <w:proofErr w:type="gramEnd"/>
      <w:r w:rsidRPr="00367F57">
        <w:rPr>
          <w:rFonts w:ascii="Helvetica" w:hAnsi="Helvetica" w:cs="Helvetica"/>
          <w:sz w:val="22"/>
          <w:szCs w:val="22"/>
        </w:rPr>
        <w:t xml:space="preserve"> the networks extension</w:t>
      </w:r>
    </w:p>
    <w:p w14:paraId="7BB0112A" w14:textId="77777777" w:rsidR="004458FF" w:rsidRPr="00275E0D" w:rsidRDefault="004458FF" w:rsidP="004458FF">
      <w:pPr>
        <w:pStyle w:val="ListParagraph"/>
        <w:widowControl w:val="0"/>
        <w:numPr>
          <w:ilvl w:val="1"/>
          <w:numId w:val="8"/>
        </w:numPr>
        <w:autoSpaceDE w:val="0"/>
        <w:autoSpaceDN w:val="0"/>
        <w:adjustRightInd w:val="0"/>
        <w:spacing w:line="360" w:lineRule="auto"/>
        <w:rPr>
          <w:rFonts w:ascii="Helvetica" w:hAnsi="Helvetica" w:cs="Helvetica"/>
          <w:sz w:val="22"/>
          <w:szCs w:val="22"/>
        </w:rPr>
      </w:pPr>
    </w:p>
    <w:p w14:paraId="2C8F741E" w14:textId="77777777" w:rsidR="004458FF" w:rsidRPr="00275E0D" w:rsidRDefault="004458FF" w:rsidP="004458FF">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Creating “advocates” – at NU, SHAPE program</w:t>
      </w:r>
    </w:p>
    <w:p w14:paraId="1666601E" w14:textId="77777777" w:rsidR="004458FF" w:rsidRPr="00367F57" w:rsidRDefault="004458FF" w:rsidP="004458FF">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the</w:t>
      </w:r>
      <w:proofErr w:type="gramEnd"/>
      <w:r w:rsidRPr="00275E0D">
        <w:rPr>
          <w:rFonts w:ascii="Helvetica" w:hAnsi="Helvetica"/>
          <w:sz w:val="22"/>
          <w:szCs w:val="22"/>
        </w:rPr>
        <w:t xml:space="preserve"> ONLY way someone can know they</w:t>
      </w:r>
      <w:r>
        <w:rPr>
          <w:rFonts w:ascii="Helvetica" w:hAnsi="Helvetica"/>
          <w:sz w:val="22"/>
          <w:szCs w:val="22"/>
        </w:rPr>
        <w:t xml:space="preserve"> a</w:t>
      </w:r>
      <w:r w:rsidRPr="00275E0D">
        <w:rPr>
          <w:rFonts w:ascii="Helvetica" w:hAnsi="Helvetica"/>
          <w:sz w:val="22"/>
          <w:szCs w:val="22"/>
        </w:rPr>
        <w:t xml:space="preserve">re infected is through beings </w:t>
      </w:r>
      <w:proofErr w:type="spellStart"/>
      <w:r w:rsidRPr="00275E0D">
        <w:rPr>
          <w:rFonts w:ascii="Helvetica" w:hAnsi="Helvetica"/>
          <w:sz w:val="22"/>
          <w:szCs w:val="22"/>
        </w:rPr>
        <w:t>ymptomatic</w:t>
      </w:r>
      <w:proofErr w:type="spellEnd"/>
      <w:r w:rsidRPr="00275E0D">
        <w:rPr>
          <w:rFonts w:ascii="Helvetica" w:hAnsi="Helvetica"/>
          <w:sz w:val="22"/>
          <w:szCs w:val="22"/>
        </w:rPr>
        <w:t xml:space="preserve">.. </w:t>
      </w:r>
      <w:proofErr w:type="gramStart"/>
      <w:r w:rsidRPr="00275E0D">
        <w:rPr>
          <w:rFonts w:ascii="Helvetica" w:hAnsi="Helvetica"/>
          <w:sz w:val="22"/>
          <w:szCs w:val="22"/>
        </w:rPr>
        <w:t>incorporate</w:t>
      </w:r>
      <w:proofErr w:type="gramEnd"/>
      <w:r w:rsidRPr="00275E0D">
        <w:rPr>
          <w:rFonts w:ascii="Helvetica" w:hAnsi="Helvetica"/>
          <w:sz w:val="22"/>
          <w:szCs w:val="22"/>
        </w:rPr>
        <w:t xml:space="preserve"> telling past partners if you realize you have an </w:t>
      </w:r>
      <w:proofErr w:type="spellStart"/>
      <w:r w:rsidRPr="00275E0D">
        <w:rPr>
          <w:rFonts w:ascii="Helvetica" w:hAnsi="Helvetica"/>
          <w:sz w:val="22"/>
          <w:szCs w:val="22"/>
        </w:rPr>
        <w:t>std</w:t>
      </w:r>
      <w:proofErr w:type="spellEnd"/>
      <w:r w:rsidRPr="00275E0D">
        <w:rPr>
          <w:rFonts w:ascii="Helvetica" w:hAnsi="Helvetica"/>
          <w:sz w:val="22"/>
          <w:szCs w:val="22"/>
        </w:rPr>
        <w:t>, more responsible behavior. But also include a likelihood of people to do this.</w:t>
      </w:r>
    </w:p>
    <w:p w14:paraId="708221BB" w14:textId="77777777" w:rsidR="004458FF" w:rsidRPr="00367F57" w:rsidRDefault="004458FF" w:rsidP="004458FF">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367F57">
        <w:rPr>
          <w:rFonts w:ascii="Helvetica" w:hAnsi="Helvetica" w:cs="Helvetica"/>
          <w:sz w:val="22"/>
          <w:szCs w:val="22"/>
        </w:rPr>
        <w:t>;;</w:t>
      </w:r>
      <w:proofErr w:type="gramEnd"/>
      <w:r w:rsidRPr="00367F57">
        <w:rPr>
          <w:rFonts w:ascii="Helvetica" w:hAnsi="Helvetica" w:cs="Helvetica"/>
          <w:sz w:val="22"/>
          <w:szCs w:val="22"/>
        </w:rPr>
        <w:t xml:space="preserve"> don't need a had-</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t>
      </w:r>
      <w:proofErr w:type="gramStart"/>
      <w:r w:rsidRPr="00367F57">
        <w:rPr>
          <w:rFonts w:ascii="Helvetica" w:hAnsi="Helvetica" w:cs="Helvetica"/>
          <w:sz w:val="22"/>
          <w:szCs w:val="22"/>
        </w:rPr>
        <w:t>variable</w:t>
      </w:r>
      <w:proofErr w:type="gramEnd"/>
      <w:r w:rsidRPr="00367F57">
        <w:rPr>
          <w:rFonts w:ascii="Helvetica" w:hAnsi="Helvetica" w:cs="Helvetica"/>
          <w:sz w:val="22"/>
          <w:szCs w:val="22"/>
        </w:rPr>
        <w:t xml:space="preserve"> or need to get treated, because assumption made is that having just 1 </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will deter the person from having unsafe sex... but this </w:t>
      </w:r>
      <w:proofErr w:type="spellStart"/>
      <w:r w:rsidRPr="00367F57">
        <w:rPr>
          <w:rFonts w:ascii="Helvetica" w:hAnsi="Helvetica" w:cs="Helvetica"/>
          <w:sz w:val="22"/>
          <w:szCs w:val="22"/>
        </w:rPr>
        <w:t>isnt</w:t>
      </w:r>
      <w:proofErr w:type="spellEnd"/>
      <w:r w:rsidRPr="00367F57">
        <w:rPr>
          <w:rFonts w:ascii="Helvetica" w:hAnsi="Helvetica" w:cs="Helvetica"/>
          <w:sz w:val="22"/>
          <w:szCs w:val="22"/>
        </w:rPr>
        <w:t xml:space="preserve"> true</w:t>
      </w:r>
    </w:p>
    <w:p w14:paraId="4B550409" w14:textId="77777777" w:rsidR="004458FF" w:rsidRPr="00367F57" w:rsidRDefault="004458FF" w:rsidP="004458FF">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monogamy</w:t>
      </w:r>
      <w:proofErr w:type="gramEnd"/>
    </w:p>
    <w:p w14:paraId="1788A5EA" w14:textId="77777777" w:rsidR="004458FF" w:rsidRPr="00275E0D" w:rsidRDefault="004458FF" w:rsidP="004458FF">
      <w:pPr>
        <w:pStyle w:val="ListParagraph"/>
        <w:numPr>
          <w:ilvl w:val="0"/>
          <w:numId w:val="8"/>
        </w:numPr>
        <w:spacing w:line="360" w:lineRule="auto"/>
        <w:rPr>
          <w:rFonts w:ascii="Helvetica" w:hAnsi="Helvetica" w:cs="Helvetica"/>
          <w:sz w:val="22"/>
          <w:szCs w:val="22"/>
        </w:rPr>
      </w:pPr>
      <w:proofErr w:type="gramStart"/>
      <w:r>
        <w:rPr>
          <w:rFonts w:ascii="Helvetica" w:hAnsi="Helvetica" w:cs="Helvetica"/>
          <w:sz w:val="22"/>
          <w:szCs w:val="22"/>
        </w:rPr>
        <w:t>getting</w:t>
      </w:r>
      <w:proofErr w:type="gramEnd"/>
      <w:r>
        <w:rPr>
          <w:rFonts w:ascii="Helvetica" w:hAnsi="Helvetica" w:cs="Helvetica"/>
          <w:sz w:val="22"/>
          <w:szCs w:val="22"/>
        </w:rPr>
        <w:t xml:space="preserve"> randomly tested, like in aids model, and cost of treatment factors??</w:t>
      </w:r>
    </w:p>
    <w:p w14:paraId="273B820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0F8EA6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844C4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7D0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NETLOGO FEATURES</w:t>
      </w:r>
    </w:p>
    <w:p w14:paraId="270F7CF0" w14:textId="77777777" w:rsidR="00FE254C" w:rsidRPr="006E4950" w:rsidRDefault="00FE254C" w:rsidP="00FE254C">
      <w:pPr>
        <w:spacing w:line="360" w:lineRule="auto"/>
        <w:rPr>
          <w:rFonts w:ascii="Helvetica" w:hAnsi="Helvetica" w:cs="Helvetica"/>
          <w:sz w:val="22"/>
          <w:szCs w:val="22"/>
        </w:rPr>
      </w:pPr>
    </w:p>
    <w:p w14:paraId="1838C953" w14:textId="77777777" w:rsidR="00FE254C" w:rsidRPr="006E4950" w:rsidRDefault="00FE254C" w:rsidP="00FE254C">
      <w:pPr>
        <w:spacing w:line="360" w:lineRule="auto"/>
        <w:rPr>
          <w:rFonts w:ascii="Helvetica" w:hAnsi="Helvetica" w:cs="Helvetica"/>
          <w:b/>
          <w:color w:val="4BACC6" w:themeColor="accent5"/>
          <w:sz w:val="22"/>
          <w:szCs w:val="22"/>
        </w:rPr>
      </w:pPr>
      <w:proofErr w:type="spellStart"/>
      <w:r w:rsidRPr="006E4950">
        <w:rPr>
          <w:rFonts w:ascii="Helvetica" w:hAnsi="Helvetica" w:cs="Helvetica"/>
          <w:b/>
          <w:color w:val="4BACC6" w:themeColor="accent5"/>
          <w:sz w:val="22"/>
          <w:szCs w:val="22"/>
        </w:rPr>
        <w:t>NetLogo</w:t>
      </w:r>
      <w:proofErr w:type="spellEnd"/>
      <w:r w:rsidRPr="006E4950">
        <w:rPr>
          <w:rFonts w:ascii="Helvetica" w:hAnsi="Helvetica" w:cs="Helvetica"/>
          <w:b/>
          <w:color w:val="4BACC6" w:themeColor="accent5"/>
          <w:sz w:val="22"/>
          <w:szCs w:val="22"/>
        </w:rPr>
        <w:t xml:space="preserve"> Features</w:t>
      </w:r>
    </w:p>
    <w:p w14:paraId="5590293A" w14:textId="77777777" w:rsidR="00FE254C" w:rsidRPr="00BB6E49" w:rsidRDefault="00FE254C" w:rsidP="00FE254C">
      <w:pPr>
        <w:widowControl w:val="0"/>
        <w:autoSpaceDE w:val="0"/>
        <w:autoSpaceDN w:val="0"/>
        <w:adjustRightInd w:val="0"/>
        <w:spacing w:line="360" w:lineRule="auto"/>
        <w:rPr>
          <w:rFonts w:ascii="Helvetica" w:hAnsi="Helvetica" w:cs="Helvetica"/>
          <w:strike/>
          <w:sz w:val="22"/>
          <w:szCs w:val="22"/>
        </w:rPr>
      </w:pPr>
      <w:proofErr w:type="gramStart"/>
      <w:r w:rsidRPr="00BB6E49">
        <w:rPr>
          <w:rFonts w:ascii="Helvetica" w:hAnsi="Helvetica" w:cs="Helvetica"/>
          <w:strike/>
          <w:sz w:val="22"/>
          <w:szCs w:val="22"/>
        </w:rPr>
        <w:t>should</w:t>
      </w:r>
      <w:proofErr w:type="gramEnd"/>
      <w:r w:rsidRPr="00BB6E49">
        <w:rPr>
          <w:rFonts w:ascii="Helvetica" w:hAnsi="Helvetica" w:cs="Helvetica"/>
          <w:strike/>
          <w:sz w:val="22"/>
          <w:szCs w:val="22"/>
        </w:rPr>
        <w:t xml:space="preserve"> I have 2 breeds of sexual links? </w:t>
      </w:r>
      <w:proofErr w:type="gramStart"/>
      <w:r w:rsidRPr="00BB6E49">
        <w:rPr>
          <w:rFonts w:ascii="Helvetica" w:hAnsi="Helvetica" w:cs="Helvetica"/>
          <w:strike/>
          <w:sz w:val="22"/>
          <w:szCs w:val="22"/>
        </w:rPr>
        <w:t>or</w:t>
      </w:r>
      <w:proofErr w:type="gramEnd"/>
      <w:r w:rsidRPr="00BB6E49">
        <w:rPr>
          <w:rFonts w:ascii="Helvetica" w:hAnsi="Helvetica" w:cs="Helvetica"/>
          <w:strike/>
          <w:sz w:val="22"/>
          <w:szCs w:val="22"/>
        </w:rPr>
        <w:t xml:space="preserve"> just one with a type and color….? 2 breeds</w:t>
      </w:r>
    </w:p>
    <w:p w14:paraId="168A7921" w14:textId="77777777" w:rsidR="00FE254C" w:rsidRPr="00BB6E49" w:rsidRDefault="00FE254C" w:rsidP="00FE254C">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Breeds are used for the genders of turtles, as well as for distinguishing friend links from sexual</w:t>
      </w:r>
      <w:r>
        <w:rPr>
          <w:rFonts w:ascii="Helvetica" w:hAnsi="Helvetica" w:cs="Helvetica"/>
          <w:bCs/>
          <w:sz w:val="22"/>
          <w:szCs w:val="22"/>
        </w:rPr>
        <w:t xml:space="preserve"> </w:t>
      </w:r>
      <w:r w:rsidRPr="00BB6E49">
        <w:rPr>
          <w:rFonts w:ascii="Helvetica" w:hAnsi="Helvetica" w:cs="Helvetica"/>
          <w:bCs/>
          <w:sz w:val="22"/>
          <w:szCs w:val="22"/>
        </w:rPr>
        <w:t>partner links.</w:t>
      </w:r>
    </w:p>
    <w:p w14:paraId="59559F68" w14:textId="77777777" w:rsidR="00FE254C" w:rsidRDefault="00FE254C" w:rsidP="00FE254C">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proofErr w:type="gramStart"/>
      <w:r w:rsidRPr="00BB6E49">
        <w:rPr>
          <w:rFonts w:ascii="Helvetica" w:hAnsi="Helvetica" w:cs="Helvetica"/>
          <w:bCs/>
          <w:sz w:val="22"/>
          <w:szCs w:val="22"/>
        </w:rPr>
        <w:t>n</w:t>
      </w:r>
      <w:proofErr w:type="gramEnd"/>
      <w:r w:rsidRPr="00BB6E49">
        <w:rPr>
          <w:rFonts w:ascii="Helvetica" w:hAnsi="Helvetica" w:cs="Helvetica"/>
          <w:bCs/>
          <w:sz w:val="22"/>
          <w:szCs w:val="22"/>
        </w:rPr>
        <w:t>-of is used to split the agent population into two genders evenly.</w:t>
      </w:r>
    </w:p>
    <w:p w14:paraId="44D1505E" w14:textId="77777777" w:rsidR="00FE254C" w:rsidRPr="00BB6E49" w:rsidRDefault="00FE254C" w:rsidP="00FE254C">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The random-near function generates many small random numbers and adds them together to determine individual tendencies. This produces an approximately normal distribution of values across the population.</w:t>
      </w:r>
    </w:p>
    <w:p w14:paraId="28C5102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777BFE4" w14:textId="77777777" w:rsidR="00FE254C" w:rsidRDefault="00FE254C" w:rsidP="00FE254C">
      <w:pPr>
        <w:widowControl w:val="0"/>
        <w:autoSpaceDE w:val="0"/>
        <w:autoSpaceDN w:val="0"/>
        <w:adjustRightInd w:val="0"/>
        <w:spacing w:line="360" w:lineRule="auto"/>
        <w:rPr>
          <w:rFonts w:ascii="Helvetica" w:hAnsi="Helvetica" w:cs="Helvetica"/>
          <w:sz w:val="22"/>
          <w:szCs w:val="22"/>
        </w:rPr>
      </w:pPr>
      <w:r w:rsidRPr="00901BD1">
        <w:rPr>
          <w:rFonts w:ascii="Helvetica" w:hAnsi="Helvetica" w:cs="Helvetica"/>
          <w:color w:val="F79646" w:themeColor="accent6"/>
          <w:sz w:val="22"/>
          <w:szCs w:val="22"/>
        </w:rPr>
        <w:t>[</w:t>
      </w:r>
      <w:proofErr w:type="gramStart"/>
      <w:r w:rsidRPr="00901BD1">
        <w:rPr>
          <w:rFonts w:ascii="Helvetica" w:hAnsi="Helvetica" w:cs="Helvetica"/>
          <w:color w:val="F79646" w:themeColor="accent6"/>
          <w:sz w:val="22"/>
          <w:szCs w:val="22"/>
        </w:rPr>
        <w:t>Relationship type is determined by link breeds</w:t>
      </w:r>
      <w:proofErr w:type="gramEnd"/>
      <w:r w:rsidRPr="00901BD1">
        <w:rPr>
          <w:rFonts w:ascii="Helvetica" w:hAnsi="Helvetica" w:cs="Helvetica"/>
          <w:color w:val="F79646" w:themeColor="accent6"/>
          <w:sz w:val="22"/>
          <w:szCs w:val="22"/>
        </w:rPr>
        <w:t xml:space="preserve">.] </w:t>
      </w:r>
      <w:r w:rsidRPr="002B5B0B">
        <w:rPr>
          <w:rFonts w:ascii="Helvetica" w:hAnsi="Helvetica" w:cs="Helvetica"/>
          <w:sz w:val="22"/>
          <w:szCs w:val="22"/>
        </w:rPr>
        <w:t>Color of link indicates type of relationship between the two agents</w:t>
      </w:r>
      <w:r>
        <w:rPr>
          <w:rFonts w:ascii="Helvetica" w:hAnsi="Helvetica" w:cs="Helvetica"/>
          <w:sz w:val="22"/>
          <w:szCs w:val="22"/>
        </w:rPr>
        <w:t xml:space="preserve"> / is distinguished by color: a blue link denotes friendship, and magenta link denotes a sexual partnership link is magenta.</w:t>
      </w:r>
    </w:p>
    <w:p w14:paraId="2809693E" w14:textId="77777777" w:rsidR="00FE254C" w:rsidRPr="006E4950" w:rsidRDefault="00FE254C" w:rsidP="00FE254C">
      <w:pPr>
        <w:spacing w:line="360" w:lineRule="auto"/>
        <w:rPr>
          <w:rFonts w:ascii="Helvetica" w:hAnsi="Helvetica"/>
          <w:sz w:val="22"/>
          <w:szCs w:val="22"/>
        </w:rPr>
      </w:pPr>
    </w:p>
    <w:p w14:paraId="0C173A15" w14:textId="77777777" w:rsidR="00FE254C" w:rsidRPr="00FE36DF" w:rsidRDefault="00FE254C" w:rsidP="00FE254C">
      <w:pPr>
        <w:widowControl w:val="0"/>
        <w:autoSpaceDE w:val="0"/>
        <w:autoSpaceDN w:val="0"/>
        <w:adjustRightInd w:val="0"/>
        <w:spacing w:line="360" w:lineRule="auto"/>
        <w:rPr>
          <w:rFonts w:ascii="Helvetica" w:hAnsi="Helvetica" w:cs="Helvetica"/>
          <w:sz w:val="22"/>
          <w:szCs w:val="22"/>
        </w:rPr>
      </w:pPr>
      <w:proofErr w:type="gramStart"/>
      <w:r w:rsidRPr="00FE36DF">
        <w:rPr>
          <w:rFonts w:ascii="Helvetica" w:hAnsi="Helvetica" w:cs="Helvetica"/>
          <w:sz w:val="22"/>
          <w:szCs w:val="22"/>
        </w:rPr>
        <w:t>;;</w:t>
      </w:r>
      <w:proofErr w:type="gramEnd"/>
      <w:r w:rsidRPr="00FE36DF">
        <w:rPr>
          <w:rFonts w:ascii="Helvetica" w:hAnsi="Helvetica" w:cs="Helvetica"/>
          <w:sz w:val="22"/>
          <w:szCs w:val="22"/>
        </w:rPr>
        <w:t xml:space="preserve"> Set genders of turtles to be 50% male, 50% female</w:t>
      </w:r>
    </w:p>
    <w:p w14:paraId="721BE0D6" w14:textId="77777777" w:rsidR="00FE254C" w:rsidRPr="006E4950" w:rsidRDefault="00FE254C" w:rsidP="00FE254C">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ask</w:t>
      </w:r>
      <w:proofErr w:type="gramEnd"/>
      <w:r w:rsidRPr="00FE36DF">
        <w:rPr>
          <w:rFonts w:ascii="Helvetica" w:hAnsi="Helvetica" w:cs="Helvetica"/>
          <w:sz w:val="22"/>
          <w:szCs w:val="22"/>
        </w:rPr>
        <w:t xml:space="preserve"> n-of (count turtles / 2) turtles [set breed females ]</w:t>
      </w:r>
    </w:p>
    <w:p w14:paraId="2B0A478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66837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CF723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RELATED MODELS, CREDITS AND REFERENCES</w:t>
      </w:r>
    </w:p>
    <w:p w14:paraId="245FC6A5" w14:textId="77777777" w:rsidR="00FE254C" w:rsidRPr="006E4950" w:rsidRDefault="00FE254C" w:rsidP="00FE254C">
      <w:pPr>
        <w:spacing w:line="360" w:lineRule="auto"/>
        <w:rPr>
          <w:rFonts w:ascii="Helvetica" w:hAnsi="Helvetica"/>
          <w:sz w:val="22"/>
          <w:szCs w:val="22"/>
        </w:rPr>
      </w:pPr>
    </w:p>
    <w:p w14:paraId="09546E9A" w14:textId="77777777" w:rsidR="00FE254C" w:rsidRPr="006E4950" w:rsidRDefault="00FE254C" w:rsidP="00FE254C">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References, Related Models</w:t>
      </w:r>
    </w:p>
    <w:p w14:paraId="0723C870" w14:textId="77777777" w:rsidR="00FE254C" w:rsidRPr="006E4950" w:rsidRDefault="00FE254C" w:rsidP="00FE254C">
      <w:pPr>
        <w:spacing w:line="360" w:lineRule="auto"/>
        <w:rPr>
          <w:rFonts w:ascii="Helvetica" w:hAnsi="Helvetica"/>
          <w:sz w:val="22"/>
          <w:szCs w:val="22"/>
        </w:rPr>
      </w:pPr>
      <w:proofErr w:type="gramStart"/>
      <w:r w:rsidRPr="006E4950">
        <w:rPr>
          <w:rFonts w:ascii="Helvetica" w:hAnsi="Helvetica" w:cs="Helvetica"/>
          <w:sz w:val="22"/>
          <w:szCs w:val="22"/>
        </w:rPr>
        <w:t>used</w:t>
      </w:r>
      <w:proofErr w:type="gramEnd"/>
      <w:r w:rsidRPr="006E4950">
        <w:rPr>
          <w:rFonts w:ascii="Helvetica" w:hAnsi="Helvetica" w:cs="Helvetica"/>
          <w:sz w:val="22"/>
          <w:szCs w:val="22"/>
        </w:rPr>
        <w:t xml:space="preserve"> </w:t>
      </w:r>
      <w:proofErr w:type="spellStart"/>
      <w:r w:rsidRPr="006E4950">
        <w:rPr>
          <w:rFonts w:ascii="Helvetica" w:hAnsi="Helvetica" w:cs="Helvetica"/>
          <w:sz w:val="22"/>
          <w:szCs w:val="22"/>
        </w:rPr>
        <w:t>sophias</w:t>
      </w:r>
      <w:proofErr w:type="spellEnd"/>
      <w:r w:rsidRPr="006E4950">
        <w:rPr>
          <w:rFonts w:ascii="Helvetica" w:hAnsi="Helvetica" w:cs="Helvetica"/>
          <w:sz w:val="22"/>
          <w:szCs w:val="22"/>
        </w:rPr>
        <w:t xml:space="preserve"> as a starting point, but only took relevant stuff, mostly just network generation and creating spatially separated clusters - e.g. no equivalent to bosses in my model, so removed...</w:t>
      </w:r>
    </w:p>
    <w:p w14:paraId="02CD36E6" w14:textId="77777777" w:rsidR="00FE254C" w:rsidRDefault="00FE254C" w:rsidP="00FE254C">
      <w:pPr>
        <w:spacing w:line="360" w:lineRule="auto"/>
        <w:rPr>
          <w:rFonts w:ascii="Helvetica" w:hAnsi="Helvetica"/>
          <w:sz w:val="22"/>
          <w:szCs w:val="22"/>
        </w:rPr>
      </w:pPr>
    </w:p>
    <w:p w14:paraId="15BFD09A"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Virus</w:t>
      </w:r>
    </w:p>
    <w:p w14:paraId="7AB25C84"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AIDS</w:t>
      </w:r>
    </w:p>
    <w:p w14:paraId="27942A1E"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Disease Solo</w:t>
      </w:r>
    </w:p>
    <w:p w14:paraId="7A20859B"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Virus on a Network</w:t>
      </w:r>
    </w:p>
    <w:p w14:paraId="4CB27ACD"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STI model (Lizz Bartos &amp; Landon Basham for LS 426, Winter 2013)</w:t>
      </w:r>
    </w:p>
    <w:p w14:paraId="761DEF19" w14:textId="77777777" w:rsidR="00FE254C" w:rsidRPr="006E4950" w:rsidRDefault="00FE254C" w:rsidP="00FE254C">
      <w:pPr>
        <w:spacing w:line="360" w:lineRule="auto"/>
        <w:rPr>
          <w:rFonts w:ascii="Helvetica" w:hAnsi="Helvetica"/>
          <w:sz w:val="22"/>
          <w:szCs w:val="22"/>
        </w:rPr>
      </w:pPr>
      <w:r w:rsidRPr="007175BF">
        <w:rPr>
          <w:rFonts w:ascii="Helvetica" w:hAnsi="Helvetica"/>
          <w:sz w:val="22"/>
          <w:szCs w:val="22"/>
        </w:rPr>
        <w:t>Sophia Sullivan Final Project (EECS372 Spring 11): http://modelingcommons.org/browse/one_model/3023</w:t>
      </w:r>
    </w:p>
    <w:p w14:paraId="44E11AC8" w14:textId="77777777" w:rsidR="00087CF8" w:rsidRDefault="00087CF8" w:rsidP="00087CF8">
      <w:pPr>
        <w:spacing w:line="360" w:lineRule="auto"/>
        <w:rPr>
          <w:rFonts w:ascii="Helvetica" w:hAnsi="Helvetica"/>
          <w:b/>
          <w:sz w:val="22"/>
          <w:szCs w:val="22"/>
        </w:rPr>
      </w:pPr>
    </w:p>
    <w:p w14:paraId="56CD832D" w14:textId="77777777" w:rsidR="00363F05" w:rsidRDefault="00363F05" w:rsidP="00087CF8">
      <w:pPr>
        <w:spacing w:line="360" w:lineRule="auto"/>
        <w:rPr>
          <w:rFonts w:ascii="Helvetica" w:hAnsi="Helvetica"/>
          <w:b/>
          <w:sz w:val="22"/>
          <w:szCs w:val="22"/>
        </w:rPr>
      </w:pPr>
    </w:p>
    <w:p w14:paraId="252E334F" w14:textId="77777777" w:rsidR="00363F05" w:rsidRDefault="00363F05" w:rsidP="00087CF8">
      <w:pPr>
        <w:spacing w:line="360" w:lineRule="auto"/>
        <w:rPr>
          <w:rFonts w:ascii="Helvetica" w:hAnsi="Helvetica"/>
          <w:b/>
          <w:sz w:val="22"/>
          <w:szCs w:val="22"/>
        </w:rPr>
      </w:pPr>
    </w:p>
    <w:p w14:paraId="57FFF20B" w14:textId="77777777" w:rsidR="000062EC" w:rsidRPr="00B852BF" w:rsidRDefault="000062EC" w:rsidP="000062EC">
      <w:pPr>
        <w:widowControl w:val="0"/>
        <w:autoSpaceDE w:val="0"/>
        <w:autoSpaceDN w:val="0"/>
        <w:adjustRightInd w:val="0"/>
        <w:spacing w:line="360" w:lineRule="auto"/>
        <w:rPr>
          <w:rFonts w:ascii="Helvetica" w:hAnsi="Helvetica" w:cs="Helvetica"/>
          <w:i/>
          <w:color w:val="C0504D" w:themeColor="accent2"/>
          <w:sz w:val="22"/>
          <w:szCs w:val="22"/>
        </w:rPr>
      </w:pPr>
      <w:proofErr w:type="gramStart"/>
      <w:r w:rsidRPr="00B852BF">
        <w:rPr>
          <w:rFonts w:ascii="Helvetica" w:hAnsi="Helvetica" w:cs="Helvetica"/>
          <w:i/>
          <w:color w:val="C0504D" w:themeColor="accent2"/>
          <w:sz w:val="22"/>
          <w:szCs w:val="22"/>
        </w:rPr>
        <w:t>wants</w:t>
      </w:r>
      <w:proofErr w:type="gramEnd"/>
      <w:r w:rsidRPr="00B852BF">
        <w:rPr>
          <w:rFonts w:ascii="Helvetica" w:hAnsi="Helvetica" w:cs="Helvetica"/>
          <w:i/>
          <w:color w:val="C0504D" w:themeColor="accent2"/>
          <w:sz w:val="22"/>
          <w:szCs w:val="22"/>
        </w:rPr>
        <w:t xml:space="preserve"> to practice</w:t>
      </w:r>
      <w:r>
        <w:rPr>
          <w:rFonts w:ascii="Helvetica" w:hAnsi="Helvetica" w:cs="Helvetica"/>
          <w:i/>
          <w:color w:val="C0504D" w:themeColor="accent2"/>
          <w:sz w:val="22"/>
          <w:szCs w:val="22"/>
        </w:rPr>
        <w:t xml:space="preserve"> (attitude)</w:t>
      </w:r>
      <w:r w:rsidRPr="00B852BF">
        <w:rPr>
          <w:rFonts w:ascii="Helvetica" w:hAnsi="Helvetica" w:cs="Helvetica"/>
          <w:i/>
          <w:color w:val="C0504D" w:themeColor="accent2"/>
          <w:sz w:val="22"/>
          <w:szCs w:val="22"/>
        </w:rPr>
        <w:t xml:space="preserve"> and likelihood they will practice safe sex are different!! **</w:t>
      </w:r>
    </w:p>
    <w:p w14:paraId="10F5742E" w14:textId="77777777" w:rsidR="000062EC" w:rsidRDefault="000062EC" w:rsidP="000062EC">
      <w:pPr>
        <w:widowControl w:val="0"/>
        <w:autoSpaceDE w:val="0"/>
        <w:autoSpaceDN w:val="0"/>
        <w:adjustRightInd w:val="0"/>
        <w:spacing w:line="360" w:lineRule="auto"/>
        <w:rPr>
          <w:rFonts w:ascii="Helvetica" w:hAnsi="Helvetica" w:cs="Helvetica"/>
          <w:sz w:val="22"/>
          <w:szCs w:val="22"/>
        </w:rPr>
      </w:pPr>
    </w:p>
    <w:p w14:paraId="3376B691" w14:textId="77777777" w:rsidR="000062EC" w:rsidRPr="00B852BF" w:rsidRDefault="000062EC" w:rsidP="000062EC">
      <w:pPr>
        <w:widowControl w:val="0"/>
        <w:autoSpaceDE w:val="0"/>
        <w:autoSpaceDN w:val="0"/>
        <w:adjustRightInd w:val="0"/>
        <w:spacing w:line="360" w:lineRule="auto"/>
        <w:rPr>
          <w:rFonts w:ascii="Helvetica" w:hAnsi="Helvetica" w:cs="Helvetica"/>
          <w:i/>
          <w:color w:val="C0504D" w:themeColor="accent2"/>
          <w:sz w:val="22"/>
          <w:szCs w:val="22"/>
        </w:rPr>
      </w:pPr>
      <w:r w:rsidRPr="00B852BF">
        <w:rPr>
          <w:rFonts w:ascii="Helvetica" w:hAnsi="Helvetica" w:cs="Helvetica"/>
          <w:i/>
          <w:color w:val="C0504D" w:themeColor="accent2"/>
          <w:sz w:val="22"/>
          <w:szCs w:val="22"/>
        </w:rPr>
        <w:t xml:space="preserve">Selecting an agent to infect can be particularly useful/interesting </w:t>
      </w:r>
      <w:proofErr w:type="gramStart"/>
      <w:r w:rsidRPr="00B852BF">
        <w:rPr>
          <w:rFonts w:ascii="Helvetica" w:hAnsi="Helvetica" w:cs="Helvetica"/>
          <w:i/>
          <w:color w:val="C0504D" w:themeColor="accent2"/>
          <w:sz w:val="22"/>
          <w:szCs w:val="22"/>
        </w:rPr>
        <w:t>when…???</w:t>
      </w:r>
      <w:proofErr w:type="gramEnd"/>
    </w:p>
    <w:p w14:paraId="25155DA7" w14:textId="77777777" w:rsidR="000062EC" w:rsidRDefault="000062EC" w:rsidP="00087CF8">
      <w:pPr>
        <w:spacing w:line="360" w:lineRule="auto"/>
        <w:rPr>
          <w:rFonts w:ascii="Helvetica" w:hAnsi="Helvetica"/>
          <w:b/>
          <w:sz w:val="22"/>
          <w:szCs w:val="22"/>
        </w:rPr>
      </w:pPr>
    </w:p>
    <w:p w14:paraId="3FB68458" w14:textId="77777777" w:rsidR="000062EC" w:rsidRDefault="000062EC" w:rsidP="00087CF8">
      <w:pPr>
        <w:spacing w:line="360" w:lineRule="auto"/>
        <w:rPr>
          <w:rFonts w:ascii="Helvetica" w:hAnsi="Helvetica"/>
          <w:b/>
          <w:sz w:val="22"/>
          <w:szCs w:val="22"/>
        </w:rPr>
      </w:pPr>
    </w:p>
    <w:p w14:paraId="0ACD3224" w14:textId="77777777" w:rsidR="00087CF8" w:rsidRDefault="00087CF8" w:rsidP="00087CF8">
      <w:pPr>
        <w:spacing w:line="360" w:lineRule="auto"/>
        <w:rPr>
          <w:rFonts w:ascii="Helvetica" w:hAnsi="Helvetica"/>
          <w:b/>
          <w:sz w:val="22"/>
          <w:szCs w:val="22"/>
        </w:rPr>
      </w:pPr>
    </w:p>
    <w:p w14:paraId="16A65182"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 xml:space="preserve">TODO: </w:t>
      </w:r>
    </w:p>
    <w:p w14:paraId="05919D6E"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NEED TO MAKE SURE DOT STAYS BLACK FOR 1 TICK</w:t>
      </w:r>
    </w:p>
    <w:p w14:paraId="3E513717" w14:textId="3FAAB678"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Use word “robust”</w:t>
      </w:r>
      <w:r w:rsidR="00665C7E">
        <w:rPr>
          <w:rFonts w:ascii="Helvetica" w:hAnsi="Helvetica"/>
          <w:b/>
          <w:sz w:val="22"/>
          <w:szCs w:val="22"/>
        </w:rPr>
        <w:t>, facet?</w:t>
      </w:r>
    </w:p>
    <w:p w14:paraId="4CBB34B0"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Check that “Opinion” isn’t used in a confusing way</w:t>
      </w:r>
    </w:p>
    <w:p w14:paraId="11119C92" w14:textId="1B5E89AE" w:rsidR="007175BF"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Check all past info tabs</w:t>
      </w:r>
    </w:p>
    <w:p w14:paraId="4B2D13D4" w14:textId="2B0A820A" w:rsidR="005667E9"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Include address to </w:t>
      </w:r>
      <w:proofErr w:type="spellStart"/>
      <w:proofErr w:type="gramStart"/>
      <w:r>
        <w:rPr>
          <w:rFonts w:ascii="Helvetica" w:hAnsi="Helvetica" w:cs="Helvetica"/>
          <w:sz w:val="22"/>
          <w:szCs w:val="22"/>
        </w:rPr>
        <w:t>arthurs</w:t>
      </w:r>
      <w:proofErr w:type="spellEnd"/>
      <w:proofErr w:type="gramEnd"/>
      <w:r>
        <w:rPr>
          <w:rFonts w:ascii="Helvetica" w:hAnsi="Helvetica" w:cs="Helvetica"/>
          <w:sz w:val="22"/>
          <w:szCs w:val="22"/>
        </w:rPr>
        <w:t xml:space="preserve"> questions, including referencing networks extension</w:t>
      </w:r>
    </w:p>
    <w:p w14:paraId="360B62BC"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6DD7A8DC" w14:textId="169FCF09" w:rsidR="004D05D7" w:rsidRDefault="004D05D7" w:rsidP="006E4950">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  </w:t>
      </w:r>
      <w:proofErr w:type="gramStart"/>
      <w:r w:rsidRPr="004D05D7">
        <w:rPr>
          <w:rFonts w:ascii="Helvetica" w:hAnsi="Helvetica" w:cs="Helvetica"/>
          <w:sz w:val="22"/>
          <w:szCs w:val="22"/>
        </w:rPr>
        <w:t>;;</w:t>
      </w:r>
      <w:proofErr w:type="gramEnd"/>
      <w:r w:rsidRPr="004D05D7">
        <w:rPr>
          <w:rFonts w:ascii="Helvetica" w:hAnsi="Helvetica" w:cs="Helvetica"/>
          <w:sz w:val="22"/>
          <w:szCs w:val="22"/>
        </w:rPr>
        <w:t xml:space="preserve"> TODO: FIGURE OUT BEST PLACE TO PUT CHEKC INFECTED *****</w:t>
      </w:r>
    </w:p>
    <w:p w14:paraId="3FC7DD84" w14:textId="77777777" w:rsidR="00C7500A" w:rsidRDefault="00C7500A" w:rsidP="006E4950">
      <w:pPr>
        <w:widowControl w:val="0"/>
        <w:autoSpaceDE w:val="0"/>
        <w:autoSpaceDN w:val="0"/>
        <w:adjustRightInd w:val="0"/>
        <w:spacing w:line="360" w:lineRule="auto"/>
        <w:rPr>
          <w:rFonts w:ascii="Helvetica" w:hAnsi="Helvetica" w:cs="Helvetica"/>
          <w:sz w:val="22"/>
          <w:szCs w:val="22"/>
        </w:rPr>
      </w:pPr>
    </w:p>
    <w:p w14:paraId="7189EF6F" w14:textId="77777777" w:rsidR="00C7500A" w:rsidRPr="006E4950" w:rsidRDefault="00C7500A" w:rsidP="006E4950">
      <w:pPr>
        <w:widowControl w:val="0"/>
        <w:autoSpaceDE w:val="0"/>
        <w:autoSpaceDN w:val="0"/>
        <w:adjustRightInd w:val="0"/>
        <w:spacing w:line="360" w:lineRule="auto"/>
        <w:rPr>
          <w:rFonts w:ascii="Helvetica" w:hAnsi="Helvetica" w:cs="Helvetica"/>
          <w:sz w:val="22"/>
          <w:szCs w:val="22"/>
        </w:rPr>
      </w:pPr>
    </w:p>
    <w:sectPr w:rsidR="00C7500A" w:rsidRPr="006E4950" w:rsidSect="001E1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B95EC" w14:textId="77777777" w:rsidR="006C0C90" w:rsidRDefault="006C0C90" w:rsidP="006E4950">
      <w:r>
        <w:separator/>
      </w:r>
    </w:p>
  </w:endnote>
  <w:endnote w:type="continuationSeparator" w:id="0">
    <w:p w14:paraId="29D20B55" w14:textId="77777777" w:rsidR="006C0C90" w:rsidRDefault="006C0C90" w:rsidP="006E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49319" w14:textId="77777777" w:rsidR="006C0C90" w:rsidRDefault="006C0C90" w:rsidP="006E4950">
      <w:r>
        <w:separator/>
      </w:r>
    </w:p>
  </w:footnote>
  <w:footnote w:type="continuationSeparator" w:id="0">
    <w:p w14:paraId="51F5FFB5" w14:textId="77777777" w:rsidR="006C0C90" w:rsidRDefault="006C0C90" w:rsidP="006E4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0F63"/>
    <w:multiLevelType w:val="hybridMultilevel"/>
    <w:tmpl w:val="06601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E24AE"/>
    <w:multiLevelType w:val="hybridMultilevel"/>
    <w:tmpl w:val="B6C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66797"/>
    <w:multiLevelType w:val="hybridMultilevel"/>
    <w:tmpl w:val="ABAC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063D5"/>
    <w:multiLevelType w:val="hybridMultilevel"/>
    <w:tmpl w:val="1D5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A66EA6"/>
    <w:multiLevelType w:val="hybridMultilevel"/>
    <w:tmpl w:val="29481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9"/>
  </w:num>
  <w:num w:numId="7">
    <w:abstractNumId w:val="8"/>
  </w:num>
  <w:num w:numId="8">
    <w:abstractNumId w:val="3"/>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6"/>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03587"/>
    <w:rsid w:val="000062EC"/>
    <w:rsid w:val="0001005C"/>
    <w:rsid w:val="00011C50"/>
    <w:rsid w:val="000261A6"/>
    <w:rsid w:val="00033B4B"/>
    <w:rsid w:val="00055088"/>
    <w:rsid w:val="00055960"/>
    <w:rsid w:val="00061C54"/>
    <w:rsid w:val="000725D2"/>
    <w:rsid w:val="00086EB4"/>
    <w:rsid w:val="00087CF8"/>
    <w:rsid w:val="000B4DC8"/>
    <w:rsid w:val="000C2BE3"/>
    <w:rsid w:val="000F2B04"/>
    <w:rsid w:val="000F41BD"/>
    <w:rsid w:val="000F6687"/>
    <w:rsid w:val="000F6DFE"/>
    <w:rsid w:val="00100648"/>
    <w:rsid w:val="001048E7"/>
    <w:rsid w:val="00112F22"/>
    <w:rsid w:val="00126E14"/>
    <w:rsid w:val="00126EAA"/>
    <w:rsid w:val="00140B98"/>
    <w:rsid w:val="00141E33"/>
    <w:rsid w:val="00143AC4"/>
    <w:rsid w:val="0014455C"/>
    <w:rsid w:val="00153C23"/>
    <w:rsid w:val="001636BA"/>
    <w:rsid w:val="001707EE"/>
    <w:rsid w:val="00191650"/>
    <w:rsid w:val="001B2899"/>
    <w:rsid w:val="001B3129"/>
    <w:rsid w:val="001C7858"/>
    <w:rsid w:val="001E1010"/>
    <w:rsid w:val="001F3CAF"/>
    <w:rsid w:val="001F4FB5"/>
    <w:rsid w:val="001F530C"/>
    <w:rsid w:val="00205B9F"/>
    <w:rsid w:val="00211949"/>
    <w:rsid w:val="00221E2B"/>
    <w:rsid w:val="00235668"/>
    <w:rsid w:val="00237085"/>
    <w:rsid w:val="00244D40"/>
    <w:rsid w:val="00253847"/>
    <w:rsid w:val="00260FE5"/>
    <w:rsid w:val="00264690"/>
    <w:rsid w:val="0027357C"/>
    <w:rsid w:val="00275E0D"/>
    <w:rsid w:val="00286652"/>
    <w:rsid w:val="002A1778"/>
    <w:rsid w:val="002B5B0B"/>
    <w:rsid w:val="002C0AA2"/>
    <w:rsid w:val="002C7CD4"/>
    <w:rsid w:val="002E6C1B"/>
    <w:rsid w:val="002F32BF"/>
    <w:rsid w:val="0030257F"/>
    <w:rsid w:val="00302FEA"/>
    <w:rsid w:val="00316317"/>
    <w:rsid w:val="003237EF"/>
    <w:rsid w:val="0034407F"/>
    <w:rsid w:val="0035027B"/>
    <w:rsid w:val="003608EA"/>
    <w:rsid w:val="00363F05"/>
    <w:rsid w:val="003653E2"/>
    <w:rsid w:val="00367F57"/>
    <w:rsid w:val="00367FC9"/>
    <w:rsid w:val="003715FE"/>
    <w:rsid w:val="00371F6A"/>
    <w:rsid w:val="00373BED"/>
    <w:rsid w:val="00375121"/>
    <w:rsid w:val="00376830"/>
    <w:rsid w:val="00376A57"/>
    <w:rsid w:val="003773EA"/>
    <w:rsid w:val="003806F3"/>
    <w:rsid w:val="0038305B"/>
    <w:rsid w:val="003964AC"/>
    <w:rsid w:val="003A1B4D"/>
    <w:rsid w:val="003B796E"/>
    <w:rsid w:val="003C5386"/>
    <w:rsid w:val="003C6009"/>
    <w:rsid w:val="003D33BF"/>
    <w:rsid w:val="003F2984"/>
    <w:rsid w:val="003F523B"/>
    <w:rsid w:val="00400CD3"/>
    <w:rsid w:val="00417C93"/>
    <w:rsid w:val="004359CD"/>
    <w:rsid w:val="00443501"/>
    <w:rsid w:val="004458FF"/>
    <w:rsid w:val="0044645B"/>
    <w:rsid w:val="00453D14"/>
    <w:rsid w:val="00456F36"/>
    <w:rsid w:val="00475CBA"/>
    <w:rsid w:val="00482EBC"/>
    <w:rsid w:val="004837FF"/>
    <w:rsid w:val="00483838"/>
    <w:rsid w:val="00484149"/>
    <w:rsid w:val="00485269"/>
    <w:rsid w:val="004A1109"/>
    <w:rsid w:val="004B16E7"/>
    <w:rsid w:val="004B5DDA"/>
    <w:rsid w:val="004D05D7"/>
    <w:rsid w:val="004D176B"/>
    <w:rsid w:val="004F0E10"/>
    <w:rsid w:val="004F5C66"/>
    <w:rsid w:val="005226B3"/>
    <w:rsid w:val="00534C67"/>
    <w:rsid w:val="005358A0"/>
    <w:rsid w:val="005421B8"/>
    <w:rsid w:val="005644E7"/>
    <w:rsid w:val="005667E9"/>
    <w:rsid w:val="0057388A"/>
    <w:rsid w:val="0057644D"/>
    <w:rsid w:val="0058490D"/>
    <w:rsid w:val="0059641B"/>
    <w:rsid w:val="005A2F6B"/>
    <w:rsid w:val="005D219D"/>
    <w:rsid w:val="005E0BA3"/>
    <w:rsid w:val="00601ED5"/>
    <w:rsid w:val="00622023"/>
    <w:rsid w:val="00622420"/>
    <w:rsid w:val="0062588B"/>
    <w:rsid w:val="006628DB"/>
    <w:rsid w:val="00665C7E"/>
    <w:rsid w:val="0067204B"/>
    <w:rsid w:val="006923A9"/>
    <w:rsid w:val="00692C00"/>
    <w:rsid w:val="00694742"/>
    <w:rsid w:val="006B6B19"/>
    <w:rsid w:val="006C00A2"/>
    <w:rsid w:val="006C0C90"/>
    <w:rsid w:val="006C44BB"/>
    <w:rsid w:val="006C67D1"/>
    <w:rsid w:val="006D22CF"/>
    <w:rsid w:val="006E4950"/>
    <w:rsid w:val="007004F0"/>
    <w:rsid w:val="00705094"/>
    <w:rsid w:val="00707FF3"/>
    <w:rsid w:val="007175BF"/>
    <w:rsid w:val="00722BD2"/>
    <w:rsid w:val="00734EA1"/>
    <w:rsid w:val="00745762"/>
    <w:rsid w:val="00750D21"/>
    <w:rsid w:val="00762D04"/>
    <w:rsid w:val="00764263"/>
    <w:rsid w:val="00764FEF"/>
    <w:rsid w:val="00782B9F"/>
    <w:rsid w:val="007843E8"/>
    <w:rsid w:val="007857CD"/>
    <w:rsid w:val="007965AE"/>
    <w:rsid w:val="007B46CF"/>
    <w:rsid w:val="007C4C16"/>
    <w:rsid w:val="007E325E"/>
    <w:rsid w:val="00800821"/>
    <w:rsid w:val="00802CA6"/>
    <w:rsid w:val="008139D9"/>
    <w:rsid w:val="0081509F"/>
    <w:rsid w:val="0081689C"/>
    <w:rsid w:val="008203A4"/>
    <w:rsid w:val="0084350C"/>
    <w:rsid w:val="00863BE2"/>
    <w:rsid w:val="00867589"/>
    <w:rsid w:val="008727BA"/>
    <w:rsid w:val="00877D28"/>
    <w:rsid w:val="00882A70"/>
    <w:rsid w:val="00891166"/>
    <w:rsid w:val="008A0974"/>
    <w:rsid w:val="008A330E"/>
    <w:rsid w:val="008B6A05"/>
    <w:rsid w:val="008C5740"/>
    <w:rsid w:val="008D1E75"/>
    <w:rsid w:val="008D5CFF"/>
    <w:rsid w:val="008E2938"/>
    <w:rsid w:val="0090102A"/>
    <w:rsid w:val="00901BD1"/>
    <w:rsid w:val="009129E9"/>
    <w:rsid w:val="0092097E"/>
    <w:rsid w:val="009316C8"/>
    <w:rsid w:val="009336D1"/>
    <w:rsid w:val="00943502"/>
    <w:rsid w:val="00953205"/>
    <w:rsid w:val="00960AF7"/>
    <w:rsid w:val="00980124"/>
    <w:rsid w:val="009943B3"/>
    <w:rsid w:val="009C51EE"/>
    <w:rsid w:val="009E11B3"/>
    <w:rsid w:val="009F1486"/>
    <w:rsid w:val="009F1F1E"/>
    <w:rsid w:val="009F3150"/>
    <w:rsid w:val="009F4E7D"/>
    <w:rsid w:val="00A22CD1"/>
    <w:rsid w:val="00A53EF6"/>
    <w:rsid w:val="00A55222"/>
    <w:rsid w:val="00A61EB2"/>
    <w:rsid w:val="00A6300D"/>
    <w:rsid w:val="00A674BB"/>
    <w:rsid w:val="00A8029C"/>
    <w:rsid w:val="00AB21B1"/>
    <w:rsid w:val="00AD4E24"/>
    <w:rsid w:val="00AD5DAC"/>
    <w:rsid w:val="00B3461A"/>
    <w:rsid w:val="00B709E1"/>
    <w:rsid w:val="00B727AA"/>
    <w:rsid w:val="00B80473"/>
    <w:rsid w:val="00B80662"/>
    <w:rsid w:val="00B81B20"/>
    <w:rsid w:val="00B852BF"/>
    <w:rsid w:val="00B86BCB"/>
    <w:rsid w:val="00B9503D"/>
    <w:rsid w:val="00B957A0"/>
    <w:rsid w:val="00BB09CD"/>
    <w:rsid w:val="00BB6E49"/>
    <w:rsid w:val="00BC3137"/>
    <w:rsid w:val="00BC3368"/>
    <w:rsid w:val="00BC5C5D"/>
    <w:rsid w:val="00BC5D0A"/>
    <w:rsid w:val="00BD11B7"/>
    <w:rsid w:val="00BD1A5D"/>
    <w:rsid w:val="00BD1CFC"/>
    <w:rsid w:val="00BD2620"/>
    <w:rsid w:val="00BD4FB5"/>
    <w:rsid w:val="00BD6DEA"/>
    <w:rsid w:val="00BD7798"/>
    <w:rsid w:val="00BD7DD1"/>
    <w:rsid w:val="00BE7924"/>
    <w:rsid w:val="00BF2558"/>
    <w:rsid w:val="00C11505"/>
    <w:rsid w:val="00C11A33"/>
    <w:rsid w:val="00C15A1F"/>
    <w:rsid w:val="00C30189"/>
    <w:rsid w:val="00C40723"/>
    <w:rsid w:val="00C64590"/>
    <w:rsid w:val="00C6553A"/>
    <w:rsid w:val="00C7500A"/>
    <w:rsid w:val="00C97055"/>
    <w:rsid w:val="00CC4AF5"/>
    <w:rsid w:val="00CD304C"/>
    <w:rsid w:val="00CE263C"/>
    <w:rsid w:val="00CF3B2E"/>
    <w:rsid w:val="00D01490"/>
    <w:rsid w:val="00D137B8"/>
    <w:rsid w:val="00D201DC"/>
    <w:rsid w:val="00D2419E"/>
    <w:rsid w:val="00D25FC9"/>
    <w:rsid w:val="00D41B60"/>
    <w:rsid w:val="00D56022"/>
    <w:rsid w:val="00D57F9B"/>
    <w:rsid w:val="00D60E54"/>
    <w:rsid w:val="00D77C11"/>
    <w:rsid w:val="00D95ED3"/>
    <w:rsid w:val="00D96753"/>
    <w:rsid w:val="00DA00E5"/>
    <w:rsid w:val="00DB352C"/>
    <w:rsid w:val="00DC2C41"/>
    <w:rsid w:val="00DE448E"/>
    <w:rsid w:val="00DF3127"/>
    <w:rsid w:val="00E13E2E"/>
    <w:rsid w:val="00E3525B"/>
    <w:rsid w:val="00E55A0C"/>
    <w:rsid w:val="00E568B9"/>
    <w:rsid w:val="00E57338"/>
    <w:rsid w:val="00E57B0D"/>
    <w:rsid w:val="00E61142"/>
    <w:rsid w:val="00E64691"/>
    <w:rsid w:val="00E91618"/>
    <w:rsid w:val="00EB3870"/>
    <w:rsid w:val="00EB439D"/>
    <w:rsid w:val="00EC48B1"/>
    <w:rsid w:val="00ED0149"/>
    <w:rsid w:val="00ED1CCC"/>
    <w:rsid w:val="00F04403"/>
    <w:rsid w:val="00F13DBC"/>
    <w:rsid w:val="00F177FA"/>
    <w:rsid w:val="00F23A10"/>
    <w:rsid w:val="00F275B8"/>
    <w:rsid w:val="00F276E2"/>
    <w:rsid w:val="00F453B0"/>
    <w:rsid w:val="00F53662"/>
    <w:rsid w:val="00F57E4E"/>
    <w:rsid w:val="00F7366F"/>
    <w:rsid w:val="00F957FB"/>
    <w:rsid w:val="00F95F36"/>
    <w:rsid w:val="00FA3852"/>
    <w:rsid w:val="00FA7609"/>
    <w:rsid w:val="00FB0982"/>
    <w:rsid w:val="00FB734C"/>
    <w:rsid w:val="00FC033E"/>
    <w:rsid w:val="00FC13F4"/>
    <w:rsid w:val="00FC2C35"/>
    <w:rsid w:val="00FC2EB7"/>
    <w:rsid w:val="00FC6B80"/>
    <w:rsid w:val="00FC6F87"/>
    <w:rsid w:val="00FC7FB0"/>
    <w:rsid w:val="00FE212D"/>
    <w:rsid w:val="00FE254C"/>
    <w:rsid w:val="00FE36DF"/>
    <w:rsid w:val="00FE40D3"/>
    <w:rsid w:val="00FE7230"/>
    <w:rsid w:val="00FF2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10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102A"/>
    <w:rPr>
      <w:rFonts w:ascii="Lucida Grande" w:hAnsi="Lucida Grande" w:cs="Lucida Grande"/>
      <w:sz w:val="18"/>
      <w:szCs w:val="18"/>
    </w:rPr>
  </w:style>
  <w:style w:type="paragraph" w:styleId="NormalWeb">
    <w:name w:val="Normal (Web)"/>
    <w:basedOn w:val="Normal"/>
    <w:uiPriority w:val="99"/>
    <w:semiHidden/>
    <w:unhideWhenUsed/>
    <w:rsid w:val="003A1B4D"/>
    <w:pPr>
      <w:spacing w:before="100" w:beforeAutospacing="1" w:after="100" w:afterAutospacing="1"/>
    </w:pPr>
    <w:rPr>
      <w:rFonts w:ascii="Times New Roman" w:eastAsiaTheme="minorHAnsi"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10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102A"/>
    <w:rPr>
      <w:rFonts w:ascii="Lucida Grande" w:hAnsi="Lucida Grande" w:cs="Lucida Grande"/>
      <w:sz w:val="18"/>
      <w:szCs w:val="18"/>
    </w:rPr>
  </w:style>
  <w:style w:type="paragraph" w:styleId="NormalWeb">
    <w:name w:val="Normal (Web)"/>
    <w:basedOn w:val="Normal"/>
    <w:uiPriority w:val="99"/>
    <w:semiHidden/>
    <w:unhideWhenUsed/>
    <w:rsid w:val="003A1B4D"/>
    <w:pPr>
      <w:spacing w:before="100" w:beforeAutospacing="1" w:after="100" w:afterAutospacing="1"/>
    </w:pPr>
    <w:rPr>
      <w:rFonts w:ascii="Times New Roman" w:eastAsiaTheme="minorHAns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4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99620-6401-5E48-8DAE-4105E97DB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46</Pages>
  <Words>10944</Words>
  <Characters>62387</Characters>
  <Application>Microsoft Macintosh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BP International Ltd</Company>
  <LinksUpToDate>false</LinksUpToDate>
  <CharactersWithSpaces>73185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 Bartos</dc:creator>
  <cp:lastModifiedBy>Lizz Bartos</cp:lastModifiedBy>
  <cp:revision>10</cp:revision>
  <dcterms:created xsi:type="dcterms:W3CDTF">2013-07-14T01:50:00Z</dcterms:created>
  <dcterms:modified xsi:type="dcterms:W3CDTF">2013-07-14T20:29:00Z</dcterms:modified>
</cp:coreProperties>
</file>