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3D534A41" w:rsidR="006628DB" w:rsidRPr="006E4950" w:rsidDel="00497376" w:rsidRDefault="006628DB" w:rsidP="006E4950">
      <w:pPr>
        <w:spacing w:line="360" w:lineRule="auto"/>
        <w:rPr>
          <w:del w:id="0" w:author="Lizz Bartos" w:date="2013-07-13T12:48:00Z"/>
          <w:rFonts w:ascii="Helvetica" w:hAnsi="Helvetica"/>
          <w:sz w:val="22"/>
          <w:szCs w:val="22"/>
        </w:rPr>
      </w:pPr>
      <w:del w:id="1" w:author="Lizz Bartos" w:date="2013-07-13T12:48:00Z">
        <w:r w:rsidRPr="006E4950" w:rsidDel="00497376">
          <w:rPr>
            <w:rFonts w:ascii="Helvetica" w:hAnsi="Helvetica"/>
            <w:sz w:val="22"/>
            <w:szCs w:val="22"/>
          </w:rPr>
          <w:delText>Lizz Bartos</w:delText>
        </w:r>
      </w:del>
    </w:p>
    <w:p w14:paraId="0AB70B14" w14:textId="3F546AEB" w:rsidR="006628DB" w:rsidRPr="006E4950" w:rsidDel="00497376" w:rsidRDefault="006628DB" w:rsidP="006E4950">
      <w:pPr>
        <w:spacing w:line="360" w:lineRule="auto"/>
        <w:rPr>
          <w:del w:id="2" w:author="Lizz Bartos" w:date="2013-07-13T12:48:00Z"/>
          <w:rFonts w:ascii="Helvetica" w:hAnsi="Helvetica"/>
          <w:sz w:val="22"/>
          <w:szCs w:val="22"/>
        </w:rPr>
      </w:pPr>
      <w:del w:id="3" w:author="Lizz Bartos" w:date="2013-07-13T12:48:00Z">
        <w:r w:rsidRPr="006E4950" w:rsidDel="00497376">
          <w:rPr>
            <w:rFonts w:ascii="Helvetica" w:hAnsi="Helvetica"/>
            <w:sz w:val="22"/>
            <w:szCs w:val="22"/>
          </w:rPr>
          <w:delText>EECS 372</w:delText>
        </w:r>
      </w:del>
    </w:p>
    <w:p w14:paraId="2B30C0F4" w14:textId="249681E7" w:rsidR="006628DB" w:rsidRPr="006E4950" w:rsidDel="00497376" w:rsidRDefault="006628DB" w:rsidP="006E4950">
      <w:pPr>
        <w:spacing w:line="360" w:lineRule="auto"/>
        <w:rPr>
          <w:del w:id="4" w:author="Lizz Bartos" w:date="2013-07-13T12:48:00Z"/>
          <w:rFonts w:ascii="Helvetica" w:hAnsi="Helvetica"/>
          <w:sz w:val="22"/>
          <w:szCs w:val="22"/>
        </w:rPr>
      </w:pPr>
      <w:del w:id="5" w:author="Lizz Bartos" w:date="2013-07-13T12:48:00Z">
        <w:r w:rsidRPr="006E4950" w:rsidDel="00497376">
          <w:rPr>
            <w:rFonts w:ascii="Helvetica" w:hAnsi="Helvetica"/>
            <w:sz w:val="22"/>
            <w:szCs w:val="22"/>
          </w:rPr>
          <w:delText>Designing and Constructing Models with Multi-Agent Languages</w:delText>
        </w:r>
      </w:del>
    </w:p>
    <w:p w14:paraId="08671D72" w14:textId="3D024E2A" w:rsidR="006628DB" w:rsidRPr="006E4950" w:rsidDel="00497376" w:rsidRDefault="006628DB" w:rsidP="006E4950">
      <w:pPr>
        <w:spacing w:line="360" w:lineRule="auto"/>
        <w:rPr>
          <w:del w:id="6" w:author="Lizz Bartos" w:date="2013-07-13T12:48:00Z"/>
          <w:rFonts w:ascii="Helvetica" w:hAnsi="Helvetica"/>
          <w:sz w:val="22"/>
          <w:szCs w:val="22"/>
        </w:rPr>
      </w:pPr>
      <w:del w:id="7" w:author="Lizz Bartos" w:date="2013-07-13T12:48:00Z">
        <w:r w:rsidRPr="006E4950" w:rsidDel="00497376">
          <w:rPr>
            <w:rFonts w:ascii="Helvetica" w:hAnsi="Helvetica"/>
            <w:sz w:val="22"/>
            <w:szCs w:val="22"/>
          </w:rPr>
          <w:delText>Prof. Uri Wilensky</w:delText>
        </w:r>
      </w:del>
    </w:p>
    <w:p w14:paraId="4E8D9298" w14:textId="0977E4D8" w:rsidR="00F57E4E" w:rsidRPr="006E4950" w:rsidDel="00497376" w:rsidRDefault="00A674BB" w:rsidP="006E4950">
      <w:pPr>
        <w:spacing w:line="360" w:lineRule="auto"/>
        <w:rPr>
          <w:del w:id="8" w:author="Lizz Bartos" w:date="2013-07-13T12:48:00Z"/>
          <w:rFonts w:ascii="Helvetica" w:hAnsi="Helvetica"/>
          <w:sz w:val="22"/>
          <w:szCs w:val="22"/>
        </w:rPr>
      </w:pPr>
      <w:del w:id="9" w:author="Lizz Bartos" w:date="2013-07-13T12:48:00Z">
        <w:r w:rsidRPr="006E4950" w:rsidDel="00497376">
          <w:rPr>
            <w:rFonts w:ascii="Helvetica" w:hAnsi="Helvetica"/>
            <w:sz w:val="22"/>
            <w:szCs w:val="22"/>
          </w:rPr>
          <w:delText>15</w:delText>
        </w:r>
        <w:r w:rsidR="006628DB" w:rsidRPr="006E4950" w:rsidDel="00497376">
          <w:rPr>
            <w:rFonts w:ascii="Helvetica" w:hAnsi="Helvetica"/>
            <w:sz w:val="22"/>
            <w:szCs w:val="22"/>
          </w:rPr>
          <w:delText xml:space="preserve"> </w:delText>
        </w:r>
        <w:r w:rsidRPr="006E4950" w:rsidDel="00497376">
          <w:rPr>
            <w:rFonts w:ascii="Helvetica" w:hAnsi="Helvetica"/>
            <w:sz w:val="22"/>
            <w:szCs w:val="22"/>
          </w:rPr>
          <w:delText>July</w:delText>
        </w:r>
        <w:r w:rsidR="006628DB" w:rsidRPr="006E4950" w:rsidDel="00497376">
          <w:rPr>
            <w:rFonts w:ascii="Helvetica" w:hAnsi="Helvetica"/>
            <w:sz w:val="22"/>
            <w:szCs w:val="22"/>
          </w:rPr>
          <w:delText xml:space="preserve"> 2013</w:delText>
        </w:r>
      </w:del>
    </w:p>
    <w:p w14:paraId="7877CB4D" w14:textId="38E58E16" w:rsidR="0084350C" w:rsidRPr="006E4950" w:rsidDel="00497376" w:rsidRDefault="00622023" w:rsidP="006E4950">
      <w:pPr>
        <w:spacing w:line="360" w:lineRule="auto"/>
        <w:jc w:val="center"/>
        <w:rPr>
          <w:del w:id="10" w:author="Lizz Bartos" w:date="2013-07-13T12:48:00Z"/>
          <w:rFonts w:ascii="Helvetica" w:hAnsi="Helvetica"/>
          <w:b/>
          <w:sz w:val="22"/>
          <w:szCs w:val="22"/>
        </w:rPr>
      </w:pPr>
      <w:del w:id="11" w:author="Lizz Bartos" w:date="2013-07-13T12:48:00Z">
        <w:r w:rsidRPr="006E4950" w:rsidDel="00497376">
          <w:rPr>
            <w:rFonts w:ascii="Helvetica" w:hAnsi="Helvetica"/>
            <w:b/>
            <w:sz w:val="22"/>
            <w:szCs w:val="22"/>
          </w:rPr>
          <w:delText>Safe Sex Attitudes and Behaviors</w:delText>
        </w:r>
      </w:del>
    </w:p>
    <w:p w14:paraId="283DBD7E" w14:textId="5988C439" w:rsidR="00F57E4E" w:rsidRPr="006E4950" w:rsidDel="00497376" w:rsidRDefault="00F57E4E" w:rsidP="006E4950">
      <w:pPr>
        <w:spacing w:line="360" w:lineRule="auto"/>
        <w:rPr>
          <w:del w:id="12" w:author="Lizz Bartos" w:date="2013-07-13T12:48:00Z"/>
          <w:rFonts w:ascii="Helvetica" w:hAnsi="Helvetica"/>
          <w:b/>
          <w:color w:val="4BACC6" w:themeColor="accent5"/>
          <w:sz w:val="22"/>
          <w:szCs w:val="22"/>
        </w:rPr>
      </w:pPr>
      <w:del w:id="13" w:author="Lizz Bartos" w:date="2013-07-13T12:48:00Z">
        <w:r w:rsidRPr="006E4950" w:rsidDel="00497376">
          <w:rPr>
            <w:rFonts w:ascii="Helvetica" w:hAnsi="Helvetica"/>
            <w:b/>
            <w:color w:val="4BACC6" w:themeColor="accent5"/>
            <w:sz w:val="22"/>
            <w:szCs w:val="22"/>
          </w:rPr>
          <w:delText>Overview</w:delText>
        </w:r>
      </w:del>
    </w:p>
    <w:p w14:paraId="7E30E2AA" w14:textId="22B3F4EA" w:rsidR="006B6B19" w:rsidRPr="006E4950" w:rsidDel="00497376" w:rsidRDefault="006B6B19" w:rsidP="006E4950">
      <w:pPr>
        <w:widowControl w:val="0"/>
        <w:autoSpaceDE w:val="0"/>
        <w:autoSpaceDN w:val="0"/>
        <w:adjustRightInd w:val="0"/>
        <w:spacing w:line="360" w:lineRule="auto"/>
        <w:rPr>
          <w:del w:id="14" w:author="Lizz Bartos" w:date="2013-07-13T12:48:00Z"/>
          <w:rFonts w:ascii="Helvetica" w:hAnsi="Helvetica" w:cs="Helvetica"/>
          <w:sz w:val="22"/>
          <w:szCs w:val="22"/>
        </w:rPr>
      </w:pPr>
      <w:del w:id="15" w:author="Lizz Bartos" w:date="2013-07-13T12:48:00Z">
        <w:r w:rsidRPr="006E4950" w:rsidDel="00497376">
          <w:rPr>
            <w:rFonts w:ascii="Helvetica" w:hAnsi="Helvetica" w:cs="Helvetica"/>
            <w:sz w:val="22"/>
            <w:szCs w:val="22"/>
          </w:rPr>
          <w:delText xml:space="preserve">This </w:delText>
        </w:r>
        <w:r w:rsidR="00943502" w:rsidRPr="006E4950" w:rsidDel="00497376">
          <w:rPr>
            <w:rFonts w:ascii="Helvetica" w:hAnsi="Helvetica" w:cs="Helvetica"/>
            <w:sz w:val="22"/>
            <w:szCs w:val="22"/>
          </w:rPr>
          <w:delText xml:space="preserve">NetLogo </w:delText>
        </w:r>
        <w:r w:rsidRPr="006E4950" w:rsidDel="00497376">
          <w:rPr>
            <w:rFonts w:ascii="Helvetica" w:hAnsi="Helvetica" w:cs="Helvetica"/>
            <w:sz w:val="22"/>
            <w:szCs w:val="22"/>
          </w:rPr>
          <w:delText>model aims to</w:delText>
        </w:r>
        <w:r w:rsidR="002A1778" w:rsidDel="00497376">
          <w:rPr>
            <w:rFonts w:ascii="Helvetica" w:hAnsi="Helvetica" w:cs="Helvetica"/>
            <w:sz w:val="22"/>
            <w:szCs w:val="22"/>
          </w:rPr>
          <w:delText xml:space="preserve"> </w:delText>
        </w:r>
        <w:r w:rsidRPr="006E4950" w:rsidDel="00497376">
          <w:rPr>
            <w:rFonts w:ascii="Helvetica" w:hAnsi="Helvetica" w:cs="Helvetica"/>
            <w:sz w:val="22"/>
            <w:szCs w:val="22"/>
          </w:rPr>
          <w:delText xml:space="preserve">simulate the spread and development of safe sex attitudes and behaviors in response to the </w:delText>
        </w:r>
        <w:r w:rsidR="00371F6A" w:rsidRPr="00C7500A" w:rsidDel="00497376">
          <w:rPr>
            <w:rFonts w:ascii="Helvetica" w:hAnsi="Helvetica" w:cs="Helvetica"/>
            <w:color w:val="F79646" w:themeColor="accent6"/>
            <w:sz w:val="22"/>
            <w:szCs w:val="22"/>
          </w:rPr>
          <w:delText>presence</w:delText>
        </w:r>
        <w:r w:rsidR="00C7500A" w:rsidDel="00497376">
          <w:rPr>
            <w:rFonts w:ascii="Helvetica" w:hAnsi="Helvetica" w:cs="Helvetica"/>
            <w:b/>
            <w:sz w:val="22"/>
            <w:szCs w:val="22"/>
          </w:rPr>
          <w:delText xml:space="preserve"> </w:delText>
        </w:r>
        <w:r w:rsidRPr="006E4950" w:rsidDel="00497376">
          <w:rPr>
            <w:rFonts w:ascii="Helvetica" w:hAnsi="Helvetica" w:cs="Helvetica"/>
            <w:sz w:val="22"/>
            <w:szCs w:val="22"/>
          </w:rPr>
          <w:delText xml:space="preserve">of a sexually transmitted infection (STI) </w:delText>
        </w:r>
        <w:r w:rsidRPr="00C7500A" w:rsidDel="00497376">
          <w:rPr>
            <w:rFonts w:ascii="Helvetica" w:hAnsi="Helvetica" w:cs="Helvetica"/>
            <w:color w:val="F79646" w:themeColor="accent6"/>
            <w:sz w:val="22"/>
            <w:szCs w:val="22"/>
          </w:rPr>
          <w:delText>t</w:delText>
        </w:r>
        <w:r w:rsidR="00BC5C5D" w:rsidRPr="00C7500A" w:rsidDel="00497376">
          <w:rPr>
            <w:rFonts w:ascii="Helvetica" w:hAnsi="Helvetica" w:cs="Helvetica"/>
            <w:color w:val="F79646" w:themeColor="accent6"/>
            <w:sz w:val="22"/>
            <w:szCs w:val="22"/>
          </w:rPr>
          <w:delText>hrough</w:delText>
        </w:r>
        <w:r w:rsidR="00E821C9" w:rsidDel="00497376">
          <w:rPr>
            <w:rFonts w:ascii="Helvetica" w:hAnsi="Helvetica" w:cs="Helvetica"/>
            <w:color w:val="F79646" w:themeColor="accent6"/>
            <w:sz w:val="22"/>
            <w:szCs w:val="22"/>
          </w:rPr>
          <w:delText>out</w:delText>
        </w:r>
        <w:r w:rsidR="00371F6A" w:rsidRPr="006E4950" w:rsidDel="00497376">
          <w:rPr>
            <w:rFonts w:ascii="Helvetica" w:hAnsi="Helvetica" w:cs="Helvetica"/>
            <w:sz w:val="22"/>
            <w:szCs w:val="22"/>
          </w:rPr>
          <w:delText xml:space="preserve"> </w:delText>
        </w:r>
        <w:r w:rsidR="00BC5C5D" w:rsidRPr="006E4950" w:rsidDel="00497376">
          <w:rPr>
            <w:rFonts w:ascii="Helvetica" w:hAnsi="Helvetica" w:cs="Helvetica"/>
            <w:sz w:val="22"/>
            <w:szCs w:val="22"/>
          </w:rPr>
          <w:delText>a social network of</w:delText>
        </w:r>
        <w:r w:rsidRPr="006E4950" w:rsidDel="00497376">
          <w:rPr>
            <w:rFonts w:ascii="Helvetica" w:hAnsi="Helvetica" w:cs="Helvetica"/>
            <w:sz w:val="22"/>
            <w:szCs w:val="22"/>
          </w:rPr>
          <w:delText xml:space="preserve"> young adults. It also takes into account how these variables </w:delText>
        </w:r>
        <w:r w:rsidR="00C7500A" w:rsidRPr="00C7500A" w:rsidDel="00497376">
          <w:rPr>
            <w:rFonts w:ascii="Helvetica" w:hAnsi="Helvetica" w:cs="Helvetica"/>
            <w:color w:val="F79646" w:themeColor="accent6"/>
            <w:sz w:val="22"/>
            <w:szCs w:val="22"/>
          </w:rPr>
          <w:delText>interact with</w:delText>
        </w:r>
        <w:r w:rsidRPr="006E4950" w:rsidDel="00497376">
          <w:rPr>
            <w:rFonts w:ascii="Helvetica" w:hAnsi="Helvetica" w:cs="Helvetica"/>
            <w:sz w:val="22"/>
            <w:szCs w:val="22"/>
          </w:rPr>
          <w:delText xml:space="preserve"> one another and change over time using theories of attitude change and certainty.</w:delText>
        </w:r>
        <w:r w:rsidR="00943502" w:rsidRPr="006E4950" w:rsidDel="00497376">
          <w:rPr>
            <w:rFonts w:ascii="Helvetica" w:hAnsi="Helvetica" w:cs="Helvetica"/>
            <w:sz w:val="22"/>
            <w:szCs w:val="22"/>
          </w:rPr>
          <w:delText xml:space="preserve"> </w:delText>
        </w:r>
      </w:del>
    </w:p>
    <w:p w14:paraId="3474843A" w14:textId="6CC78002" w:rsidR="006B6B19" w:rsidRPr="006E4950" w:rsidDel="00497376" w:rsidRDefault="006B6B19" w:rsidP="006E4950">
      <w:pPr>
        <w:widowControl w:val="0"/>
        <w:autoSpaceDE w:val="0"/>
        <w:autoSpaceDN w:val="0"/>
        <w:adjustRightInd w:val="0"/>
        <w:spacing w:line="360" w:lineRule="auto"/>
        <w:rPr>
          <w:del w:id="16" w:author="Lizz Bartos" w:date="2013-07-13T12:48:00Z"/>
          <w:rFonts w:ascii="Helvetica" w:hAnsi="Helvetica" w:cs="Helvetica"/>
          <w:sz w:val="22"/>
          <w:szCs w:val="22"/>
        </w:rPr>
      </w:pPr>
    </w:p>
    <w:p w14:paraId="738DBE78" w14:textId="6079CC65" w:rsidR="007175BF" w:rsidRPr="006E4950" w:rsidDel="00497376" w:rsidRDefault="006B6B19" w:rsidP="006E4950">
      <w:pPr>
        <w:widowControl w:val="0"/>
        <w:autoSpaceDE w:val="0"/>
        <w:autoSpaceDN w:val="0"/>
        <w:adjustRightInd w:val="0"/>
        <w:spacing w:line="360" w:lineRule="auto"/>
        <w:rPr>
          <w:del w:id="17" w:author="Lizz Bartos" w:date="2013-07-13T12:48:00Z"/>
          <w:rFonts w:ascii="Helvetica" w:hAnsi="Helvetica" w:cs="Helvetica"/>
          <w:sz w:val="22"/>
          <w:szCs w:val="22"/>
        </w:rPr>
      </w:pPr>
      <w:del w:id="18" w:author="Lizz Bartos" w:date="2013-07-13T12:48:00Z">
        <w:r w:rsidRPr="006E4950" w:rsidDel="00497376">
          <w:rPr>
            <w:rFonts w:ascii="Helvetica" w:hAnsi="Helvetica" w:cs="Helvetica"/>
            <w:sz w:val="22"/>
            <w:szCs w:val="22"/>
          </w:rPr>
          <w:delText xml:space="preserve">This project specifically focuses on modeling college students in the United States. Male and female students come to universities with diverse backgrounds, including education and attitudes </w:delText>
        </w:r>
        <w:r w:rsidR="00C7500A" w:rsidRPr="00C7500A" w:rsidDel="00497376">
          <w:rPr>
            <w:rFonts w:ascii="Helvetica" w:hAnsi="Helvetica" w:cs="Helvetica"/>
            <w:color w:val="F79646" w:themeColor="accent6"/>
            <w:sz w:val="22"/>
            <w:szCs w:val="22"/>
          </w:rPr>
          <w:delText>regarding (</w:delText>
        </w:r>
        <w:r w:rsidRPr="00C7500A" w:rsidDel="00497376">
          <w:rPr>
            <w:rFonts w:ascii="Helvetica" w:hAnsi="Helvetica" w:cs="Helvetica"/>
            <w:color w:val="F79646" w:themeColor="accent6"/>
            <w:sz w:val="22"/>
            <w:szCs w:val="22"/>
          </w:rPr>
          <w:delText>towards</w:delText>
        </w:r>
        <w:r w:rsidR="00C7500A" w:rsidRPr="00C7500A" w:rsidDel="00497376">
          <w:rPr>
            <w:rFonts w:ascii="Helvetica" w:hAnsi="Helvetica" w:cs="Helvetica"/>
            <w:color w:val="F79646" w:themeColor="accent6"/>
            <w:sz w:val="22"/>
            <w:szCs w:val="22"/>
          </w:rPr>
          <w:delText>?</w:delText>
        </w:r>
        <w:r w:rsidRPr="00C7500A" w:rsidDel="00497376">
          <w:rPr>
            <w:rFonts w:ascii="Helvetica" w:hAnsi="Helvetica" w:cs="Helvetica"/>
            <w:color w:val="F79646" w:themeColor="accent6"/>
            <w:sz w:val="22"/>
            <w:szCs w:val="22"/>
          </w:rPr>
          <w:delText>)</w:delText>
        </w:r>
        <w:r w:rsidRPr="006E4950" w:rsidDel="00497376">
          <w:rPr>
            <w:rFonts w:ascii="Helvetica" w:hAnsi="Helvetica" w:cs="Helvetica"/>
            <w:sz w:val="22"/>
            <w:szCs w:val="22"/>
          </w:rPr>
          <w:delText xml:space="preserve"> safe sex </w:delText>
        </w:r>
        <w:r w:rsidR="00943502" w:rsidRPr="006E4950" w:rsidDel="00497376">
          <w:rPr>
            <w:rFonts w:ascii="Helvetica" w:hAnsi="Helvetica" w:cs="Helvetica"/>
            <w:sz w:val="22"/>
            <w:szCs w:val="22"/>
          </w:rPr>
          <w:delText>(</w:delText>
        </w:r>
        <w:r w:rsidRPr="006E4950" w:rsidDel="00497376">
          <w:rPr>
            <w:rFonts w:ascii="Helvetica" w:hAnsi="Helvetica" w:cs="Helvetica"/>
            <w:sz w:val="22"/>
            <w:szCs w:val="22"/>
          </w:rPr>
          <w:delText>behaviors</w:delText>
        </w:r>
        <w:r w:rsidR="00943502" w:rsidRPr="006E4950" w:rsidDel="00497376">
          <w:rPr>
            <w:rFonts w:ascii="Helvetica" w:hAnsi="Helvetica" w:cs="Helvetica"/>
            <w:sz w:val="22"/>
            <w:szCs w:val="22"/>
          </w:rPr>
          <w:delText>?)</w:delText>
        </w:r>
        <w:r w:rsidRPr="006E4950" w:rsidDel="00497376">
          <w:rPr>
            <w:rFonts w:ascii="Helvetica" w:hAnsi="Helvetica" w:cs="Helvetica"/>
            <w:sz w:val="22"/>
            <w:szCs w:val="22"/>
          </w:rPr>
          <w:delText>.</w:delText>
        </w:r>
        <w:r w:rsidR="00E821C9" w:rsidDel="00497376">
          <w:rPr>
            <w:rFonts w:ascii="Helvetica" w:hAnsi="Helvetica" w:cs="Helvetica"/>
            <w:sz w:val="22"/>
            <w:szCs w:val="22"/>
          </w:rPr>
          <w:delText xml:space="preserve"> It was of interest to see if the NetLogo mo</w:delText>
        </w:r>
        <w:r w:rsidR="00ED1E7D" w:rsidDel="00497376">
          <w:rPr>
            <w:rFonts w:ascii="Helvetica" w:hAnsi="Helvetica" w:cs="Helvetica"/>
            <w:sz w:val="22"/>
            <w:szCs w:val="22"/>
          </w:rPr>
          <w:delText>del could emulate those behavio</w:delText>
        </w:r>
        <w:r w:rsidR="00E821C9" w:rsidDel="00497376">
          <w:rPr>
            <w:rFonts w:ascii="Helvetica" w:hAnsi="Helvetica" w:cs="Helvetica"/>
            <w:sz w:val="22"/>
            <w:szCs w:val="22"/>
          </w:rPr>
          <w:delText>rs</w:delText>
        </w:r>
        <w:r w:rsidR="00ED1E7D" w:rsidDel="00497376">
          <w:rPr>
            <w:rFonts w:ascii="Helvetica" w:hAnsi="Helvetica" w:cs="Helvetica"/>
            <w:sz w:val="22"/>
            <w:szCs w:val="22"/>
          </w:rPr>
          <w:delText>.  The model also aimed at modeling the complex social behavior associated with sexual partnering.</w:delText>
        </w:r>
      </w:del>
    </w:p>
    <w:p w14:paraId="639B504E" w14:textId="3BA33395" w:rsidR="00F57E4E" w:rsidRPr="006E4950" w:rsidDel="00497376" w:rsidRDefault="00F57E4E" w:rsidP="006E4950">
      <w:pPr>
        <w:spacing w:line="360" w:lineRule="auto"/>
        <w:rPr>
          <w:del w:id="19" w:author="Lizz Bartos" w:date="2013-07-13T12:48:00Z"/>
          <w:rFonts w:ascii="Helvetica" w:hAnsi="Helvetica"/>
          <w:sz w:val="22"/>
          <w:szCs w:val="22"/>
        </w:rPr>
      </w:pPr>
    </w:p>
    <w:p w14:paraId="3F087796" w14:textId="2A3C0F9B" w:rsidR="00E821C9" w:rsidRPr="006E4950" w:rsidDel="00497376" w:rsidRDefault="00F57E4E" w:rsidP="006E4950">
      <w:pPr>
        <w:spacing w:line="360" w:lineRule="auto"/>
        <w:rPr>
          <w:del w:id="20" w:author="Lizz Bartos" w:date="2013-07-13T12:48:00Z"/>
          <w:rFonts w:ascii="Helvetica" w:hAnsi="Helvetica"/>
          <w:b/>
          <w:color w:val="4BACC6" w:themeColor="accent5"/>
          <w:sz w:val="22"/>
          <w:szCs w:val="22"/>
        </w:rPr>
      </w:pPr>
      <w:del w:id="21" w:author="Lizz Bartos" w:date="2013-07-13T12:48:00Z">
        <w:r w:rsidRPr="006E4950" w:rsidDel="00497376">
          <w:rPr>
            <w:rFonts w:ascii="Helvetica" w:hAnsi="Helvetica"/>
            <w:b/>
            <w:color w:val="4BACC6" w:themeColor="accent5"/>
            <w:sz w:val="22"/>
            <w:szCs w:val="22"/>
          </w:rPr>
          <w:delText>Relevance</w:delText>
        </w:r>
        <w:r w:rsidR="006B6B19" w:rsidRPr="006E4950" w:rsidDel="00497376">
          <w:rPr>
            <w:rFonts w:ascii="Helvetica" w:hAnsi="Helvetica"/>
            <w:b/>
            <w:color w:val="4BACC6" w:themeColor="accent5"/>
            <w:sz w:val="22"/>
            <w:szCs w:val="22"/>
          </w:rPr>
          <w:delText xml:space="preserve"> and Motivation</w:delText>
        </w:r>
      </w:del>
    </w:p>
    <w:p w14:paraId="1235F7C9" w14:textId="77649BC9" w:rsidR="006628DB" w:rsidRPr="006E4950" w:rsidDel="00497376" w:rsidRDefault="00E821C9" w:rsidP="006E4950">
      <w:pPr>
        <w:spacing w:line="360" w:lineRule="auto"/>
        <w:rPr>
          <w:del w:id="22" w:author="Lizz Bartos" w:date="2013-07-13T12:48:00Z"/>
          <w:rFonts w:ascii="Helvetica" w:hAnsi="Helvetica"/>
          <w:sz w:val="22"/>
          <w:szCs w:val="22"/>
        </w:rPr>
      </w:pPr>
      <w:del w:id="23" w:author="Lizz Bartos" w:date="2013-07-13T12:48:00Z">
        <w:r w:rsidDel="00497376">
          <w:rPr>
            <w:rFonts w:ascii="Helvetica" w:hAnsi="Helvetica"/>
            <w:sz w:val="22"/>
            <w:szCs w:val="22"/>
          </w:rPr>
          <w:delText xml:space="preserve">This model will </w:delText>
        </w:r>
        <w:r w:rsidR="006628DB" w:rsidRPr="006E4950" w:rsidDel="00497376">
          <w:rPr>
            <w:rFonts w:ascii="Helvetica" w:hAnsi="Helvetica"/>
            <w:sz w:val="22"/>
            <w:szCs w:val="22"/>
          </w:rPr>
          <w:delText>focus more on the sexual attitudes and behaviors of agents in relation to the spread of STIs.</w:delText>
        </w:r>
        <w:r w:rsidDel="00497376">
          <w:rPr>
            <w:rFonts w:ascii="Helvetica" w:hAnsi="Helvetica"/>
            <w:sz w:val="22"/>
            <w:szCs w:val="22"/>
          </w:rPr>
          <w:delText xml:space="preserve"> This contrasts with previous models in the NetLogo literature that focused on the actual spread of AIDS or on a virus</w:delText>
        </w:r>
        <w:r w:rsidR="006628DB" w:rsidRPr="006E4950" w:rsidDel="00497376">
          <w:rPr>
            <w:rFonts w:ascii="Helvetica" w:hAnsi="Helvetica"/>
            <w:sz w:val="22"/>
            <w:szCs w:val="22"/>
          </w:rPr>
          <w:delText>.</w:delText>
        </w:r>
      </w:del>
    </w:p>
    <w:p w14:paraId="3B6F8D0C" w14:textId="69B95F4F" w:rsidR="006628DB" w:rsidRPr="006E4950" w:rsidDel="00497376" w:rsidRDefault="006628DB" w:rsidP="006E4950">
      <w:pPr>
        <w:spacing w:line="360" w:lineRule="auto"/>
        <w:rPr>
          <w:del w:id="24" w:author="Lizz Bartos" w:date="2013-07-13T12:48:00Z"/>
          <w:rFonts w:ascii="Helvetica" w:hAnsi="Helvetica"/>
          <w:sz w:val="22"/>
          <w:szCs w:val="22"/>
        </w:rPr>
      </w:pPr>
    </w:p>
    <w:p w14:paraId="0804CD95" w14:textId="078A4C1E" w:rsidR="006B6B19" w:rsidRPr="006E4950" w:rsidDel="00497376" w:rsidRDefault="006B6B19" w:rsidP="006E4950">
      <w:pPr>
        <w:widowControl w:val="0"/>
        <w:autoSpaceDE w:val="0"/>
        <w:autoSpaceDN w:val="0"/>
        <w:adjustRightInd w:val="0"/>
        <w:spacing w:line="360" w:lineRule="auto"/>
        <w:rPr>
          <w:del w:id="25" w:author="Lizz Bartos" w:date="2013-07-13T12:48:00Z"/>
          <w:rFonts w:ascii="Helvetica" w:hAnsi="Helvetica" w:cs="Helvetica"/>
          <w:b/>
          <w:color w:val="4BACC6" w:themeColor="accent5"/>
          <w:sz w:val="22"/>
          <w:szCs w:val="22"/>
        </w:rPr>
      </w:pPr>
      <w:del w:id="26" w:author="Lizz Bartos" w:date="2013-07-13T12:48:00Z">
        <w:r w:rsidRPr="006E4950" w:rsidDel="00497376">
          <w:rPr>
            <w:rFonts w:ascii="Helvetica" w:hAnsi="Helvetica" w:cs="Helvetica"/>
            <w:b/>
            <w:color w:val="4BACC6" w:themeColor="accent5"/>
            <w:sz w:val="22"/>
            <w:szCs w:val="22"/>
          </w:rPr>
          <w:delText>Guiding Questions</w:delText>
        </w:r>
      </w:del>
    </w:p>
    <w:p w14:paraId="72F19865" w14:textId="3991925D" w:rsidR="006B6B19" w:rsidRPr="006E4950" w:rsidDel="00497376" w:rsidRDefault="006B6B19" w:rsidP="006E4950">
      <w:pPr>
        <w:pStyle w:val="ListParagraph"/>
        <w:widowControl w:val="0"/>
        <w:numPr>
          <w:ilvl w:val="0"/>
          <w:numId w:val="1"/>
        </w:numPr>
        <w:autoSpaceDE w:val="0"/>
        <w:autoSpaceDN w:val="0"/>
        <w:adjustRightInd w:val="0"/>
        <w:spacing w:line="360" w:lineRule="auto"/>
        <w:rPr>
          <w:del w:id="27" w:author="Lizz Bartos" w:date="2013-07-13T12:48:00Z"/>
          <w:rFonts w:ascii="Helvetica" w:hAnsi="Helvetica" w:cs="Helvetica"/>
          <w:sz w:val="22"/>
          <w:szCs w:val="22"/>
        </w:rPr>
      </w:pPr>
      <w:del w:id="28" w:author="Lizz Bartos" w:date="2013-07-13T12:48:00Z">
        <w:r w:rsidRPr="006E4950" w:rsidDel="00497376">
          <w:rPr>
            <w:rFonts w:ascii="Helvetica" w:hAnsi="Helvetica" w:cs="Helvetica"/>
            <w:sz w:val="22"/>
            <w:szCs w:val="22"/>
          </w:rPr>
          <w:delText>What factors seem to be most influential in determining whether an individual will contract an STI?</w:delText>
        </w:r>
      </w:del>
    </w:p>
    <w:p w14:paraId="2256C33D" w14:textId="20A8CFCE" w:rsidR="006B6B19" w:rsidRPr="006E4950" w:rsidDel="00497376" w:rsidRDefault="006B6B19" w:rsidP="006E4950">
      <w:pPr>
        <w:pStyle w:val="ListParagraph"/>
        <w:widowControl w:val="0"/>
        <w:numPr>
          <w:ilvl w:val="0"/>
          <w:numId w:val="1"/>
        </w:numPr>
        <w:autoSpaceDE w:val="0"/>
        <w:autoSpaceDN w:val="0"/>
        <w:adjustRightInd w:val="0"/>
        <w:spacing w:line="360" w:lineRule="auto"/>
        <w:rPr>
          <w:del w:id="29" w:author="Lizz Bartos" w:date="2013-07-13T12:48:00Z"/>
          <w:rFonts w:ascii="Helvetica" w:hAnsi="Helvetica" w:cs="Helvetica"/>
          <w:sz w:val="22"/>
          <w:szCs w:val="22"/>
        </w:rPr>
      </w:pPr>
      <w:del w:id="30" w:author="Lizz Bartos" w:date="2013-07-13T12:48:00Z">
        <w:r w:rsidRPr="006E4950" w:rsidDel="00497376">
          <w:rPr>
            <w:rFonts w:ascii="Helvetica" w:hAnsi="Helvetica" w:cs="Helvetica"/>
            <w:sz w:val="22"/>
            <w:szCs w:val="22"/>
          </w:rPr>
          <w:delText>What factors influence the spread of attitudes towards safe sex?</w:delText>
        </w:r>
      </w:del>
    </w:p>
    <w:p w14:paraId="67AD643E" w14:textId="2AF8BD14" w:rsidR="006B6B19" w:rsidRPr="006E4950" w:rsidDel="00497376" w:rsidRDefault="006B6B19" w:rsidP="006E4950">
      <w:pPr>
        <w:pStyle w:val="ListParagraph"/>
        <w:numPr>
          <w:ilvl w:val="0"/>
          <w:numId w:val="1"/>
        </w:numPr>
        <w:spacing w:line="360" w:lineRule="auto"/>
        <w:rPr>
          <w:del w:id="31" w:author="Lizz Bartos" w:date="2013-07-13T12:48:00Z"/>
          <w:rFonts w:ascii="Helvetica" w:hAnsi="Helvetica"/>
          <w:sz w:val="22"/>
          <w:szCs w:val="22"/>
        </w:rPr>
      </w:pPr>
      <w:del w:id="32" w:author="Lizz Bartos" w:date="2013-07-13T12:48:00Z">
        <w:r w:rsidRPr="006E4950" w:rsidDel="00497376">
          <w:rPr>
            <w:rFonts w:ascii="Helvetica" w:hAnsi="Helvetica" w:cs="Helvetica"/>
            <w:sz w:val="22"/>
            <w:szCs w:val="22"/>
          </w:rPr>
          <w:delText>Are the two above questions interdependent? What implications could this have for targeting information campaigns to this age group?</w:delText>
        </w:r>
      </w:del>
    </w:p>
    <w:p w14:paraId="4182D396" w14:textId="237A6363" w:rsidR="006628DB" w:rsidRPr="006E4950" w:rsidDel="00497376" w:rsidRDefault="006628DB" w:rsidP="006E4950">
      <w:pPr>
        <w:spacing w:line="360" w:lineRule="auto"/>
        <w:rPr>
          <w:del w:id="33" w:author="Lizz Bartos" w:date="2013-07-13T12:48:00Z"/>
          <w:rFonts w:ascii="Helvetica" w:hAnsi="Helvetica"/>
          <w:sz w:val="22"/>
          <w:szCs w:val="22"/>
        </w:rPr>
      </w:pPr>
    </w:p>
    <w:p w14:paraId="3788693A" w14:textId="29438C81" w:rsidR="006B6B19" w:rsidRPr="006E4950" w:rsidDel="00497376" w:rsidRDefault="006B6B19" w:rsidP="006E4950">
      <w:pPr>
        <w:widowControl w:val="0"/>
        <w:autoSpaceDE w:val="0"/>
        <w:autoSpaceDN w:val="0"/>
        <w:adjustRightInd w:val="0"/>
        <w:spacing w:line="360" w:lineRule="auto"/>
        <w:rPr>
          <w:del w:id="34" w:author="Lizz Bartos" w:date="2013-07-13T12:48:00Z"/>
          <w:rFonts w:ascii="Helvetica" w:hAnsi="Helvetica" w:cs="Helvetica"/>
          <w:b/>
          <w:color w:val="4BACC6" w:themeColor="accent5"/>
          <w:sz w:val="22"/>
          <w:szCs w:val="22"/>
        </w:rPr>
      </w:pPr>
      <w:del w:id="35" w:author="Lizz Bartos" w:date="2013-07-13T12:48:00Z">
        <w:r w:rsidRPr="006E4950" w:rsidDel="00497376">
          <w:rPr>
            <w:rFonts w:ascii="Helvetica" w:hAnsi="Helvetica" w:cs="Helvetica"/>
            <w:b/>
            <w:color w:val="4BACC6" w:themeColor="accent5"/>
            <w:sz w:val="22"/>
            <w:szCs w:val="22"/>
          </w:rPr>
          <w:delText>Model Parameters</w:delText>
        </w:r>
      </w:del>
    </w:p>
    <w:p w14:paraId="0739A6FF" w14:textId="1830F13A" w:rsidR="006B6B19" w:rsidRPr="004F5C66" w:rsidDel="00497376" w:rsidRDefault="006B6B19" w:rsidP="006E4950">
      <w:pPr>
        <w:widowControl w:val="0"/>
        <w:autoSpaceDE w:val="0"/>
        <w:autoSpaceDN w:val="0"/>
        <w:adjustRightInd w:val="0"/>
        <w:spacing w:line="360" w:lineRule="auto"/>
        <w:rPr>
          <w:del w:id="36" w:author="Lizz Bartos" w:date="2013-07-13T12:48:00Z"/>
          <w:rFonts w:ascii="Helvetica" w:hAnsi="Helvetica" w:cs="Helvetica"/>
          <w:color w:val="F79646" w:themeColor="accent6"/>
          <w:sz w:val="22"/>
          <w:szCs w:val="22"/>
        </w:rPr>
      </w:pPr>
      <w:del w:id="37" w:author="Lizz Bartos" w:date="2013-07-13T12:48:00Z">
        <w:r w:rsidRPr="00863BE2" w:rsidDel="00497376">
          <w:rPr>
            <w:rFonts w:ascii="Helvetica" w:hAnsi="Helvetica" w:cs="Helvetica"/>
            <w:b/>
            <w:sz w:val="22"/>
            <w:szCs w:val="22"/>
            <w:u w:val="single"/>
          </w:rPr>
          <w:delText>Social network:</w:delText>
        </w:r>
        <w:r w:rsidRPr="006E4950" w:rsidDel="00497376">
          <w:rPr>
            <w:rFonts w:ascii="Helvetica" w:hAnsi="Helvetica" w:cs="Helvetica"/>
            <w:sz w:val="22"/>
            <w:szCs w:val="22"/>
          </w:rPr>
          <w:delText xml:space="preserve"> </w:delText>
        </w:r>
        <w:r w:rsidR="004F5C66" w:rsidDel="00497376">
          <w:rPr>
            <w:rFonts w:ascii="Helvetica" w:hAnsi="Helvetica" w:cs="Helvetica"/>
            <w:sz w:val="22"/>
            <w:szCs w:val="22"/>
          </w:rPr>
          <w:delText xml:space="preserve"> </w:delText>
        </w:r>
        <w:r w:rsidR="004F5C66" w:rsidRPr="006E4950" w:rsidDel="00497376">
          <w:rPr>
            <w:rFonts w:ascii="Helvetica" w:hAnsi="Helvetica" w:cs="Helvetica"/>
            <w:sz w:val="22"/>
            <w:szCs w:val="22"/>
          </w:rPr>
          <w:delText>Parameters</w:delText>
        </w:r>
        <w:r w:rsidR="004F5C66" w:rsidDel="00497376">
          <w:rPr>
            <w:rFonts w:ascii="Helvetica" w:hAnsi="Helvetica" w:cs="Helvetica"/>
            <w:sz w:val="22"/>
            <w:szCs w:val="22"/>
          </w:rPr>
          <w:delText xml:space="preserve"> are provided</w:delText>
        </w:r>
        <w:r w:rsidR="004F5C66" w:rsidRPr="006E4950" w:rsidDel="00497376">
          <w:rPr>
            <w:rFonts w:ascii="Helvetica" w:hAnsi="Helvetica" w:cs="Helvetica"/>
            <w:sz w:val="22"/>
            <w:szCs w:val="22"/>
          </w:rPr>
          <w:delText xml:space="preserve"> to initialize a </w:delText>
        </w:r>
        <w:r w:rsidR="004F5C66" w:rsidRPr="004F5C66" w:rsidDel="00497376">
          <w:rPr>
            <w:rFonts w:ascii="Helvetica" w:hAnsi="Helvetica" w:cs="Helvetica"/>
            <w:color w:val="F79646" w:themeColor="accent6"/>
            <w:sz w:val="22"/>
            <w:szCs w:val="22"/>
          </w:rPr>
          <w:delText>simple</w:delText>
        </w:r>
        <w:r w:rsidR="004F5C66" w:rsidDel="00497376">
          <w:rPr>
            <w:rFonts w:ascii="Helvetica" w:hAnsi="Helvetica" w:cs="Helvetica"/>
            <w:sz w:val="22"/>
            <w:szCs w:val="22"/>
          </w:rPr>
          <w:delText xml:space="preserve"> </w:delText>
        </w:r>
        <w:r w:rsidR="004F5C66" w:rsidRPr="006E4950" w:rsidDel="00497376">
          <w:rPr>
            <w:rFonts w:ascii="Helvetica" w:hAnsi="Helvetica" w:cs="Helvetica"/>
            <w:sz w:val="22"/>
            <w:szCs w:val="22"/>
          </w:rPr>
          <w:delText xml:space="preserve">social network, consisting </w:delText>
        </w:r>
        <w:r w:rsidR="00E821C9" w:rsidDel="00497376">
          <w:rPr>
            <w:rFonts w:ascii="Helvetica" w:hAnsi="Helvetica" w:cs="Helvetica"/>
            <w:sz w:val="22"/>
            <w:szCs w:val="22"/>
          </w:rPr>
          <w:delText xml:space="preserve">primarily </w:delText>
        </w:r>
        <w:r w:rsidR="004F5C66" w:rsidRPr="006E4950" w:rsidDel="00497376">
          <w:rPr>
            <w:rFonts w:ascii="Helvetica" w:hAnsi="Helvetica" w:cs="Helvetica"/>
            <w:sz w:val="22"/>
            <w:szCs w:val="22"/>
          </w:rPr>
          <w:delText>of discrete social groups (cliques).</w:delText>
        </w:r>
        <w:r w:rsidR="004F5C66" w:rsidDel="00497376">
          <w:rPr>
            <w:rFonts w:ascii="Helvetica" w:hAnsi="Helvetica" w:cs="Helvetica"/>
            <w:sz w:val="22"/>
            <w:szCs w:val="22"/>
          </w:rPr>
          <w:delText xml:space="preserve"> U</w:delText>
        </w:r>
        <w:r w:rsidRPr="006E4950" w:rsidDel="00497376">
          <w:rPr>
            <w:rFonts w:ascii="Helvetica" w:hAnsi="Helvetica" w:cs="Helvetica"/>
            <w:sz w:val="22"/>
            <w:szCs w:val="22"/>
          </w:rPr>
          <w:delText>sers can control the number and size (</w:delText>
        </w:r>
        <w:r w:rsidR="00BD11B7" w:rsidDel="00497376">
          <w:rPr>
            <w:rFonts w:ascii="Helvetica" w:hAnsi="Helvetica" w:cs="Helvetica"/>
            <w:sz w:val="22"/>
            <w:szCs w:val="22"/>
          </w:rPr>
          <w:delText xml:space="preserve">number of </w:delText>
        </w:r>
        <w:r w:rsidRPr="006E4950" w:rsidDel="00497376">
          <w:rPr>
            <w:rFonts w:ascii="Helvetica" w:hAnsi="Helvetica" w:cs="Helvetica"/>
            <w:sz w:val="22"/>
            <w:szCs w:val="22"/>
          </w:rPr>
          <w:delText>members) of cliques</w:delText>
        </w:r>
        <w:r w:rsidR="00863BE2" w:rsidDel="00497376">
          <w:rPr>
            <w:rFonts w:ascii="Helvetica" w:hAnsi="Helvetica" w:cs="Helvetica"/>
            <w:sz w:val="22"/>
            <w:szCs w:val="22"/>
          </w:rPr>
          <w:delText xml:space="preserve"> (</w:delText>
        </w:r>
        <w:r w:rsidR="00863BE2" w:rsidRPr="00863BE2" w:rsidDel="00497376">
          <w:rPr>
            <w:rFonts w:ascii="Helvetica" w:hAnsi="Helvetica" w:cs="Helvetica"/>
            <w:b/>
            <w:color w:val="008000"/>
            <w:sz w:val="22"/>
            <w:szCs w:val="22"/>
          </w:rPr>
          <w:delText>num-cliques</w:delText>
        </w:r>
        <w:r w:rsidR="00863BE2" w:rsidDel="00497376">
          <w:rPr>
            <w:rFonts w:ascii="Helvetica" w:hAnsi="Helvetica" w:cs="Helvetica"/>
            <w:sz w:val="22"/>
            <w:szCs w:val="22"/>
          </w:rPr>
          <w:delText xml:space="preserve"> and </w:delText>
        </w:r>
        <w:r w:rsidR="00863BE2" w:rsidRPr="00863BE2" w:rsidDel="00497376">
          <w:rPr>
            <w:rFonts w:ascii="Helvetica" w:hAnsi="Helvetica" w:cs="Helvetica"/>
            <w:b/>
            <w:color w:val="008000"/>
            <w:sz w:val="22"/>
            <w:szCs w:val="22"/>
          </w:rPr>
          <w:delText>clique-size</w:delText>
        </w:r>
        <w:r w:rsidR="00863BE2" w:rsidDel="00497376">
          <w:rPr>
            <w:rFonts w:ascii="Helvetica" w:hAnsi="Helvetica" w:cs="Helvetica"/>
            <w:sz w:val="22"/>
            <w:szCs w:val="22"/>
          </w:rPr>
          <w:delText xml:space="preserve"> sliders)</w:delText>
        </w:r>
        <w:r w:rsidRPr="006E4950" w:rsidDel="00497376">
          <w:rPr>
            <w:rFonts w:ascii="Helvetica" w:hAnsi="Helvetica" w:cs="Helvetica"/>
            <w:sz w:val="22"/>
            <w:szCs w:val="22"/>
          </w:rPr>
          <w:delText xml:space="preserve">, and whether they are initialized with </w:delText>
        </w:r>
        <w:r w:rsidR="00BD11B7" w:rsidDel="00497376">
          <w:rPr>
            <w:rFonts w:ascii="Helvetica" w:hAnsi="Helvetica" w:cs="Helvetica"/>
            <w:sz w:val="22"/>
            <w:szCs w:val="22"/>
          </w:rPr>
          <w:delText>a limited number of</w:delText>
        </w:r>
        <w:r w:rsidRPr="006E4950" w:rsidDel="00497376">
          <w:rPr>
            <w:rFonts w:ascii="Helvetica" w:hAnsi="Helvetica" w:cs="Helvetica"/>
            <w:sz w:val="22"/>
            <w:szCs w:val="22"/>
          </w:rPr>
          <w:delText xml:space="preserve"> inter-group links</w:delText>
        </w:r>
        <w:r w:rsidR="00BD11B7" w:rsidDel="00497376">
          <w:rPr>
            <w:rFonts w:ascii="Helvetica" w:hAnsi="Helvetica" w:cs="Helvetica"/>
            <w:sz w:val="22"/>
            <w:szCs w:val="22"/>
          </w:rPr>
          <w:delText xml:space="preserve"> between “clique leaders”</w:delText>
        </w:r>
        <w:r w:rsidR="00863BE2" w:rsidDel="00497376">
          <w:rPr>
            <w:rFonts w:ascii="Helvetica" w:hAnsi="Helvetica" w:cs="Helvetica"/>
            <w:sz w:val="22"/>
            <w:szCs w:val="22"/>
          </w:rPr>
          <w:delText xml:space="preserve"> (</w:delText>
        </w:r>
        <w:r w:rsidR="00863BE2" w:rsidRPr="00BD11B7" w:rsidDel="00497376">
          <w:rPr>
            <w:rFonts w:ascii="Helvetica" w:hAnsi="Helvetica" w:cs="Helvetica"/>
            <w:b/>
            <w:color w:val="008000"/>
            <w:sz w:val="22"/>
            <w:szCs w:val="22"/>
          </w:rPr>
          <w:delText>social-butterflies?</w:delText>
        </w:r>
        <w:r w:rsidR="00BD11B7" w:rsidDel="00497376">
          <w:rPr>
            <w:rFonts w:ascii="Helvetica" w:hAnsi="Helvetica" w:cs="Helvetica"/>
            <w:sz w:val="22"/>
            <w:szCs w:val="22"/>
          </w:rPr>
          <w:delText xml:space="preserve"> switch enabled)</w:delText>
        </w:r>
        <w:r w:rsidRPr="006E4950" w:rsidDel="00497376">
          <w:rPr>
            <w:rFonts w:ascii="Helvetica" w:hAnsi="Helvetica" w:cs="Helvetica"/>
            <w:sz w:val="22"/>
            <w:szCs w:val="22"/>
          </w:rPr>
          <w:delText xml:space="preserve">. These cliques consist of agents that primarily interact with members of the same group. </w:delText>
        </w:r>
        <w:r w:rsidR="004F5C66" w:rsidDel="00497376">
          <w:rPr>
            <w:rFonts w:ascii="Helvetica" w:hAnsi="Helvetica" w:cs="Helvetica"/>
            <w:sz w:val="22"/>
            <w:szCs w:val="22"/>
          </w:rPr>
          <w:delText>Each agent has a specified</w:delText>
        </w:r>
        <w:r w:rsidR="00E821C9" w:rsidDel="00497376">
          <w:rPr>
            <w:rFonts w:ascii="Helvetica" w:hAnsi="Helvetica" w:cs="Helvetica"/>
            <w:sz w:val="22"/>
            <w:szCs w:val="22"/>
          </w:rPr>
          <w:delText xml:space="preserve"> number</w:delText>
        </w:r>
        <w:r w:rsidR="004F5C66" w:rsidDel="00497376">
          <w:rPr>
            <w:rFonts w:ascii="Helvetica" w:hAnsi="Helvetica" w:cs="Helvetica"/>
            <w:sz w:val="22"/>
            <w:szCs w:val="22"/>
          </w:rPr>
          <w:delText xml:space="preserve"> of desired friends (</w:delText>
        </w:r>
        <w:r w:rsidR="004F5C66" w:rsidRPr="004F5C66" w:rsidDel="00497376">
          <w:rPr>
            <w:rFonts w:ascii="Helvetica" w:hAnsi="Helvetica" w:cs="Helvetica"/>
            <w:b/>
            <w:color w:val="008000"/>
            <w:sz w:val="22"/>
            <w:szCs w:val="22"/>
          </w:rPr>
          <w:delText>avg-num-friends</w:delText>
        </w:r>
        <w:r w:rsidR="004F5C66" w:rsidDel="00497376">
          <w:rPr>
            <w:rFonts w:ascii="Helvetica" w:hAnsi="Helvetica" w:cs="Helvetica"/>
            <w:sz w:val="22"/>
            <w:szCs w:val="22"/>
          </w:rPr>
          <w:delText xml:space="preserve"> slider)</w:delText>
        </w:r>
        <w:r w:rsidR="00E821C9" w:rsidDel="00497376">
          <w:rPr>
            <w:rFonts w:ascii="Helvetica" w:hAnsi="Helvetica" w:cs="Helvetica"/>
            <w:sz w:val="22"/>
            <w:szCs w:val="22"/>
          </w:rPr>
          <w:delText xml:space="preserve"> which generates a fixed number of links within the group.  Specific values for each agent start</w:delText>
        </w:r>
        <w:r w:rsidR="00132956" w:rsidDel="00497376">
          <w:rPr>
            <w:rFonts w:ascii="Helvetica" w:hAnsi="Helvetica" w:cs="Helvetica"/>
            <w:sz w:val="22"/>
            <w:szCs w:val="22"/>
          </w:rPr>
          <w:delText xml:space="preserve"> with random value drawn from a normal distribution.</w:delText>
        </w:r>
        <w:r w:rsidR="004F5C66" w:rsidDel="00497376">
          <w:rPr>
            <w:rFonts w:ascii="Helvetica" w:hAnsi="Helvetica" w:cs="Helvetica"/>
            <w:sz w:val="22"/>
            <w:szCs w:val="22"/>
          </w:rPr>
          <w:delText xml:space="preserve"> </w:delText>
        </w:r>
      </w:del>
    </w:p>
    <w:p w14:paraId="49C83EB5" w14:textId="28A30B66" w:rsidR="006B6B19" w:rsidRPr="006E4950" w:rsidDel="00497376" w:rsidRDefault="006B6B19" w:rsidP="006E4950">
      <w:pPr>
        <w:widowControl w:val="0"/>
        <w:autoSpaceDE w:val="0"/>
        <w:autoSpaceDN w:val="0"/>
        <w:adjustRightInd w:val="0"/>
        <w:spacing w:line="360" w:lineRule="auto"/>
        <w:rPr>
          <w:del w:id="38" w:author="Lizz Bartos" w:date="2013-07-13T12:48:00Z"/>
          <w:rFonts w:ascii="Helvetica" w:hAnsi="Helvetica" w:cs="Helvetica"/>
          <w:sz w:val="22"/>
          <w:szCs w:val="22"/>
        </w:rPr>
      </w:pPr>
    </w:p>
    <w:p w14:paraId="4D9E36BD" w14:textId="3D2D8E39" w:rsidR="007004F0" w:rsidDel="00497376" w:rsidRDefault="006B6B19" w:rsidP="006E4950">
      <w:pPr>
        <w:widowControl w:val="0"/>
        <w:autoSpaceDE w:val="0"/>
        <w:autoSpaceDN w:val="0"/>
        <w:adjustRightInd w:val="0"/>
        <w:spacing w:line="360" w:lineRule="auto"/>
        <w:rPr>
          <w:del w:id="39" w:author="Lizz Bartos" w:date="2013-07-13T12:48:00Z"/>
          <w:rFonts w:ascii="Helvetica" w:hAnsi="Helvetica" w:cs="Helvetica"/>
          <w:sz w:val="22"/>
          <w:szCs w:val="22"/>
        </w:rPr>
      </w:pPr>
      <w:del w:id="40" w:author="Lizz Bartos" w:date="2013-07-13T12:48:00Z">
        <w:r w:rsidRPr="00863BE2" w:rsidDel="00497376">
          <w:rPr>
            <w:rFonts w:ascii="Helvetica" w:hAnsi="Helvetica" w:cs="Helvetica"/>
            <w:b/>
            <w:sz w:val="22"/>
            <w:szCs w:val="22"/>
            <w:u w:val="single"/>
          </w:rPr>
          <w:delText>STI</w:delText>
        </w:r>
        <w:r w:rsidR="00C7500A" w:rsidRPr="00863BE2" w:rsidDel="00497376">
          <w:rPr>
            <w:rFonts w:ascii="Helvetica" w:hAnsi="Helvetica" w:cs="Helvetica"/>
            <w:b/>
            <w:sz w:val="22"/>
            <w:szCs w:val="22"/>
            <w:u w:val="single"/>
          </w:rPr>
          <w:delText xml:space="preserve"> characteristics</w:delText>
        </w:r>
        <w:r w:rsidRPr="00863BE2" w:rsidDel="00497376">
          <w:rPr>
            <w:rFonts w:ascii="Helvetica" w:hAnsi="Helvetica" w:cs="Helvetica"/>
            <w:b/>
            <w:sz w:val="22"/>
            <w:szCs w:val="22"/>
            <w:u w:val="single"/>
          </w:rPr>
          <w:delText>:</w:delText>
        </w:r>
        <w:r w:rsidRPr="006E4950" w:rsidDel="00497376">
          <w:rPr>
            <w:rFonts w:ascii="Helvetica" w:hAnsi="Helvetica" w:cs="Helvetica"/>
            <w:sz w:val="22"/>
            <w:szCs w:val="22"/>
          </w:rPr>
          <w:delText xml:space="preserve"> users can control the likelihood </w:delText>
        </w:r>
        <w:r w:rsidR="004F5C66" w:rsidDel="00497376">
          <w:rPr>
            <w:rFonts w:ascii="Helvetica" w:hAnsi="Helvetica" w:cs="Helvetica"/>
            <w:sz w:val="22"/>
            <w:szCs w:val="22"/>
          </w:rPr>
          <w:delText xml:space="preserve">(out of 100%) </w:delText>
        </w:r>
        <w:r w:rsidRPr="006E4950" w:rsidDel="00497376">
          <w:rPr>
            <w:rFonts w:ascii="Helvetica" w:hAnsi="Helvetica" w:cs="Helvetica"/>
            <w:sz w:val="22"/>
            <w:szCs w:val="22"/>
          </w:rPr>
          <w:delText xml:space="preserve">of an infection spreading during an unprotected </w:delText>
        </w:r>
        <w:r w:rsidR="004F5C66" w:rsidDel="00497376">
          <w:rPr>
            <w:rFonts w:ascii="Helvetica" w:hAnsi="Helvetica" w:cs="Helvetica"/>
            <w:color w:val="F79646" w:themeColor="accent6"/>
            <w:sz w:val="22"/>
            <w:szCs w:val="22"/>
          </w:rPr>
          <w:delText>sexual</w:delText>
        </w:r>
        <w:r w:rsidRPr="006E4950" w:rsidDel="00497376">
          <w:rPr>
            <w:rFonts w:ascii="Helvetica" w:hAnsi="Helvetica" w:cs="Helvetica"/>
            <w:sz w:val="22"/>
            <w:szCs w:val="22"/>
          </w:rPr>
          <w:delText xml:space="preserve"> encounter</w:delText>
        </w:r>
        <w:r w:rsidR="00863BE2" w:rsidDel="00497376">
          <w:rPr>
            <w:rFonts w:ascii="Helvetica" w:hAnsi="Helvetica" w:cs="Helvetica"/>
            <w:sz w:val="22"/>
            <w:szCs w:val="22"/>
          </w:rPr>
          <w:delText xml:space="preserve"> (</w:delText>
        </w:r>
        <w:r w:rsidR="00863BE2" w:rsidRPr="004F5C66" w:rsidDel="00497376">
          <w:rPr>
            <w:rFonts w:ascii="Helvetica" w:hAnsi="Helvetica" w:cs="Helvetica"/>
            <w:b/>
            <w:color w:val="008000"/>
            <w:sz w:val="22"/>
            <w:szCs w:val="22"/>
          </w:rPr>
          <w:delText>infection-chance</w:delText>
        </w:r>
        <w:r w:rsidR="00863BE2" w:rsidDel="00497376">
          <w:rPr>
            <w:rFonts w:ascii="Helvetica" w:hAnsi="Helvetica" w:cs="Helvetica"/>
            <w:sz w:val="22"/>
            <w:szCs w:val="22"/>
          </w:rPr>
          <w:delText xml:space="preserve"> slider)</w:delText>
        </w:r>
        <w:r w:rsidRPr="006E4950" w:rsidDel="00497376">
          <w:rPr>
            <w:rFonts w:ascii="Helvetica" w:hAnsi="Helvetica" w:cs="Helvetica"/>
            <w:sz w:val="22"/>
            <w:szCs w:val="22"/>
          </w:rPr>
          <w:delText>, and which genders (if any) show symptoms of the infection</w:delText>
        </w:r>
        <w:r w:rsidR="00863BE2" w:rsidDel="00497376">
          <w:rPr>
            <w:rFonts w:ascii="Helvetica" w:hAnsi="Helvetica" w:cs="Helvetica"/>
            <w:sz w:val="22"/>
            <w:szCs w:val="22"/>
          </w:rPr>
          <w:delText xml:space="preserve"> (</w:delText>
        </w:r>
        <w:r w:rsidR="00863BE2" w:rsidRPr="004F5C66" w:rsidDel="00497376">
          <w:rPr>
            <w:rFonts w:ascii="Helvetica" w:hAnsi="Helvetica" w:cs="Helvetica"/>
            <w:b/>
            <w:color w:val="008000"/>
            <w:sz w:val="22"/>
            <w:szCs w:val="22"/>
          </w:rPr>
          <w:delText>symptomatic?</w:delText>
        </w:r>
        <w:r w:rsidR="00863BE2" w:rsidDel="00497376">
          <w:rPr>
            <w:rFonts w:ascii="Helvetica" w:hAnsi="Helvetica" w:cs="Helvetica"/>
            <w:sz w:val="22"/>
            <w:szCs w:val="22"/>
          </w:rPr>
          <w:delText xml:space="preserve"> chooser).</w:delText>
        </w:r>
        <w:r w:rsidR="004F5C66" w:rsidDel="00497376">
          <w:rPr>
            <w:rFonts w:ascii="Helvetica" w:hAnsi="Helvetica" w:cs="Helvetica"/>
            <w:sz w:val="22"/>
            <w:szCs w:val="22"/>
          </w:rPr>
          <w:delText xml:space="preserve"> When the user presses </w:delText>
        </w:r>
        <w:r w:rsidR="004F5C66" w:rsidRPr="004F5C66" w:rsidDel="00497376">
          <w:rPr>
            <w:rFonts w:ascii="Helvetica" w:hAnsi="Helvetica" w:cs="Helvetica"/>
            <w:b/>
            <w:color w:val="8064A2" w:themeColor="accent4"/>
            <w:sz w:val="22"/>
            <w:szCs w:val="22"/>
          </w:rPr>
          <w:delText>setup</w:delText>
        </w:r>
        <w:r w:rsidR="004F5C66" w:rsidDel="00497376">
          <w:rPr>
            <w:rFonts w:ascii="Helvetica" w:hAnsi="Helvetica" w:cs="Helvetica"/>
            <w:sz w:val="22"/>
            <w:szCs w:val="22"/>
          </w:rPr>
          <w:delText xml:space="preserve">, one random agent in the model will be infected by default. However, the user can also choose to </w:delText>
        </w:r>
        <w:r w:rsidR="007004F0" w:rsidRPr="007004F0" w:rsidDel="00497376">
          <w:rPr>
            <w:rFonts w:ascii="Helvetica" w:hAnsi="Helvetica" w:cs="Helvetica"/>
            <w:b/>
            <w:color w:val="8064A2" w:themeColor="accent4"/>
            <w:sz w:val="22"/>
            <w:szCs w:val="22"/>
          </w:rPr>
          <w:delText>select</w:delText>
        </w:r>
        <w:r w:rsidR="007004F0" w:rsidDel="00497376">
          <w:rPr>
            <w:rFonts w:ascii="Helvetica" w:hAnsi="Helvetica" w:cs="Helvetica"/>
            <w:b/>
            <w:color w:val="8064A2" w:themeColor="accent4"/>
            <w:sz w:val="22"/>
            <w:szCs w:val="22"/>
          </w:rPr>
          <w:delText xml:space="preserve"> </w:delText>
        </w:r>
        <w:r w:rsidR="007004F0" w:rsidDel="00497376">
          <w:rPr>
            <w:rFonts w:ascii="Helvetica" w:hAnsi="Helvetica" w:cs="Helvetica"/>
            <w:sz w:val="22"/>
            <w:szCs w:val="22"/>
          </w:rPr>
          <w:delText xml:space="preserve">an agent in the model to infect with their mouse, or press </w:delText>
        </w:r>
        <w:r w:rsidR="007004F0" w:rsidRPr="007004F0" w:rsidDel="00497376">
          <w:rPr>
            <w:rFonts w:ascii="Helvetica" w:hAnsi="Helvetica" w:cs="Helvetica"/>
            <w:b/>
            <w:color w:val="8064A2" w:themeColor="accent4"/>
            <w:sz w:val="22"/>
            <w:szCs w:val="22"/>
          </w:rPr>
          <w:delText>infect-random</w:delText>
        </w:r>
        <w:r w:rsidR="007004F0" w:rsidDel="00497376">
          <w:rPr>
            <w:rFonts w:ascii="Helvetica" w:hAnsi="Helvetica" w:cs="Helvetica"/>
            <w:sz w:val="22"/>
            <w:szCs w:val="22"/>
          </w:rPr>
          <w:delText xml:space="preserve"> to infect an additional agent in the model with a sexually transmitted infection. These functions are optional, but can be called multiple times before, or at any time during, the simulation. </w:delText>
        </w:r>
      </w:del>
    </w:p>
    <w:p w14:paraId="1F057C09" w14:textId="77777777" w:rsidR="00443501" w:rsidRPr="00443501" w:rsidRDefault="00443501" w:rsidP="006E4950">
      <w:pPr>
        <w:widowControl w:val="0"/>
        <w:autoSpaceDE w:val="0"/>
        <w:autoSpaceDN w:val="0"/>
        <w:adjustRightInd w:val="0"/>
        <w:spacing w:line="360" w:lineRule="auto"/>
        <w:rPr>
          <w:rFonts w:ascii="Helvetica" w:hAnsi="Helvetica" w:cs="Helvetica"/>
          <w:b/>
          <w:sz w:val="22"/>
          <w:szCs w:val="22"/>
          <w:u w:val="single"/>
        </w:rPr>
      </w:pPr>
    </w:p>
    <w:p w14:paraId="285A710A" w14:textId="104517F9" w:rsidR="00E57B0D" w:rsidRDefault="00443501">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 xml:space="preserve">Agent </w:t>
      </w:r>
      <w:r w:rsidRPr="00443501">
        <w:rPr>
          <w:rFonts w:ascii="Helvetica" w:hAnsi="Helvetica" w:cs="Helvetica"/>
          <w:b/>
          <w:sz w:val="22"/>
          <w:szCs w:val="22"/>
          <w:u w:val="single"/>
        </w:rPr>
        <w:t>Parameters</w:t>
      </w:r>
      <w:r w:rsidR="006D63C8">
        <w:rPr>
          <w:rFonts w:ascii="Helvetica" w:hAnsi="Helvetica" w:cs="Helvetica"/>
          <w:b/>
          <w:sz w:val="22"/>
          <w:szCs w:val="22"/>
          <w:u w:val="single"/>
        </w:rPr>
        <w:t xml:space="preserve"> Impacting Practice of Safe Sex</w:t>
      </w:r>
    </w:p>
    <w:p w14:paraId="174967F5"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226FBB49" w14:textId="1750237D" w:rsidR="00AE2E85" w:rsidRDefault="00764263">
      <w:pPr>
        <w:widowControl w:val="0"/>
        <w:autoSpaceDE w:val="0"/>
        <w:autoSpaceDN w:val="0"/>
        <w:adjustRightInd w:val="0"/>
        <w:spacing w:line="360" w:lineRule="auto"/>
        <w:rPr>
          <w:ins w:id="41" w:author="Lizz Bartos" w:date="2013-07-07T15:13:00Z"/>
          <w:rFonts w:ascii="Helvetica" w:hAnsi="Helvetica" w:cs="Helvetica"/>
          <w:sz w:val="22"/>
          <w:szCs w:val="22"/>
        </w:rPr>
      </w:pPr>
      <w:bookmarkStart w:id="42" w:name="_GoBack"/>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users can separately define </w:t>
      </w:r>
      <w:r w:rsidR="008727BA">
        <w:rPr>
          <w:rFonts w:ascii="Helvetica" w:hAnsi="Helvetica" w:cs="Helvetica"/>
          <w:sz w:val="22"/>
          <w:szCs w:val="22"/>
        </w:rPr>
        <w:t>the initial</w:t>
      </w:r>
      <w:r w:rsidR="006D63C8">
        <w:rPr>
          <w:rFonts w:ascii="Helvetica" w:hAnsi="Helvetica" w:cs="Helvetica"/>
          <w:sz w:val="22"/>
          <w:szCs w:val="22"/>
        </w:rPr>
        <w:t xml:space="preserve"> tendency of the male or female agent to practice safe sex, i.e., condom use </w:t>
      </w:r>
      <w:r w:rsidR="00B852BF">
        <w:rPr>
          <w:rFonts w:ascii="Helvetica" w:hAnsi="Helvetica" w:cs="Helvetica"/>
          <w:sz w:val="22"/>
          <w:szCs w:val="22"/>
        </w:rPr>
        <w:t xml:space="preserve">(using the </w:t>
      </w:r>
      <w:proofErr w:type="spellStart"/>
      <w:r w:rsidR="00B852BF" w:rsidRPr="00B852BF">
        <w:rPr>
          <w:rFonts w:ascii="Helvetica" w:hAnsi="Helvetica" w:cs="Helvetica"/>
          <w:b/>
          <w:color w:val="008000"/>
          <w:sz w:val="22"/>
          <w:szCs w:val="22"/>
        </w:rPr>
        <w:t>avg</w:t>
      </w:r>
      <w:proofErr w:type="spellEnd"/>
      <w:r w:rsidR="00B852BF" w:rsidRPr="00B852BF">
        <w:rPr>
          <w:rFonts w:ascii="Helvetica" w:hAnsi="Helvetica" w:cs="Helvetica"/>
          <w:b/>
          <w:color w:val="008000"/>
          <w:sz w:val="22"/>
          <w:szCs w:val="22"/>
        </w:rPr>
        <w:t>-male-condom-intention</w:t>
      </w:r>
      <w:r w:rsidR="00B852BF">
        <w:rPr>
          <w:rFonts w:ascii="Helvetica" w:hAnsi="Helvetica" w:cs="Helvetica"/>
          <w:sz w:val="22"/>
          <w:szCs w:val="22"/>
        </w:rPr>
        <w:t xml:space="preserve"> and </w:t>
      </w:r>
      <w:proofErr w:type="spellStart"/>
      <w:r w:rsidR="00B852BF" w:rsidRPr="00B852BF">
        <w:rPr>
          <w:rFonts w:ascii="Helvetica" w:hAnsi="Helvetica" w:cs="Helvetica"/>
          <w:b/>
          <w:color w:val="008000"/>
          <w:sz w:val="22"/>
          <w:szCs w:val="22"/>
        </w:rPr>
        <w:t>avg</w:t>
      </w:r>
      <w:proofErr w:type="spellEnd"/>
      <w:r w:rsidR="00B852BF" w:rsidRPr="00B852BF">
        <w:rPr>
          <w:rFonts w:ascii="Helvetica" w:hAnsi="Helvetica" w:cs="Helvetica"/>
          <w:b/>
          <w:color w:val="008000"/>
          <w:sz w:val="22"/>
          <w:szCs w:val="22"/>
        </w:rPr>
        <w:t>-female-condom-intention</w:t>
      </w:r>
      <w:r w:rsidR="00B852BF">
        <w:rPr>
          <w:rFonts w:ascii="Helvetica" w:hAnsi="Helvetica" w:cs="Helvetica"/>
          <w:sz w:val="22"/>
          <w:szCs w:val="22"/>
        </w:rPr>
        <w:t xml:space="preserve"> sliders, both with ranges 0 to 100%)</w:t>
      </w:r>
      <w:r w:rsidR="006D63C8">
        <w:rPr>
          <w:rFonts w:ascii="Helvetica" w:hAnsi="Helvetica" w:cs="Helvetica"/>
          <w:sz w:val="22"/>
          <w:szCs w:val="22"/>
        </w:rPr>
        <w:t xml:space="preserve">. </w:t>
      </w:r>
      <w:r w:rsidRPr="00EB3870">
        <w:rPr>
          <w:rFonts w:ascii="Helvetica" w:hAnsi="Helvetica" w:cs="Helvetica"/>
          <w:sz w:val="22"/>
          <w:szCs w:val="22"/>
        </w:rPr>
        <w:t xml:space="preserve">The desire </w:t>
      </w:r>
      <w:r w:rsidR="00B852BF">
        <w:rPr>
          <w:rFonts w:ascii="Helvetica" w:hAnsi="Helvetica" w:cs="Helvetica"/>
          <w:sz w:val="22"/>
          <w:szCs w:val="22"/>
        </w:rPr>
        <w:t>that an agent wants to practice</w:t>
      </w:r>
      <w:r w:rsidRPr="00EB3870">
        <w:rPr>
          <w:rFonts w:ascii="Helvetica" w:hAnsi="Helvetica" w:cs="Helvetica"/>
          <w:sz w:val="22"/>
          <w:szCs w:val="22"/>
        </w:rPr>
        <w:t xml:space="preserve"> </w:t>
      </w:r>
      <w:r w:rsidR="00B852BF">
        <w:rPr>
          <w:rFonts w:ascii="Helvetica" w:hAnsi="Helvetica" w:cs="Helvetica"/>
          <w:sz w:val="22"/>
          <w:szCs w:val="22"/>
        </w:rPr>
        <w:t xml:space="preserve">safe sex </w:t>
      </w:r>
      <w:r w:rsidR="006D63C8">
        <w:rPr>
          <w:rFonts w:ascii="Helvetica" w:hAnsi="Helvetica" w:cs="Helvetica"/>
          <w:sz w:val="22"/>
          <w:szCs w:val="22"/>
        </w:rPr>
        <w:t>is set by a normally distributed random variable ranging from 0 to 100</w:t>
      </w:r>
      <w:proofErr w:type="gramStart"/>
      <w:r w:rsidR="006D63C8">
        <w:rPr>
          <w:rFonts w:ascii="Helvetica" w:hAnsi="Helvetica" w:cs="Helvetica"/>
          <w:sz w:val="22"/>
          <w:szCs w:val="22"/>
        </w:rPr>
        <w:t>% which</w:t>
      </w:r>
      <w:proofErr w:type="gramEnd"/>
      <w:r w:rsidR="006D63C8">
        <w:rPr>
          <w:rFonts w:ascii="Helvetica" w:hAnsi="Helvetica" w:cs="Helvetica"/>
          <w:sz w:val="22"/>
          <w:szCs w:val="22"/>
        </w:rPr>
        <w:t xml:space="preserve"> is gender dependent. </w:t>
      </w:r>
    </w:p>
    <w:bookmarkEnd w:id="42"/>
    <w:p w14:paraId="0527FFBF" w14:textId="77777777" w:rsidR="00AE2E85" w:rsidRDefault="00AE2E85">
      <w:pPr>
        <w:widowControl w:val="0"/>
        <w:autoSpaceDE w:val="0"/>
        <w:autoSpaceDN w:val="0"/>
        <w:adjustRightInd w:val="0"/>
        <w:spacing w:line="360" w:lineRule="auto"/>
        <w:rPr>
          <w:ins w:id="43" w:author="Lizz Bartos" w:date="2013-07-07T15:13:00Z"/>
          <w:rFonts w:ascii="Helvetica" w:hAnsi="Helvetica" w:cs="Helvetica"/>
          <w:sz w:val="22"/>
          <w:szCs w:val="22"/>
        </w:rPr>
      </w:pPr>
    </w:p>
    <w:p w14:paraId="1548BED6" w14:textId="3370B04B" w:rsidR="00764263" w:rsidDel="006D63C8" w:rsidRDefault="00B852BF">
      <w:pPr>
        <w:widowControl w:val="0"/>
        <w:autoSpaceDE w:val="0"/>
        <w:autoSpaceDN w:val="0"/>
        <w:adjustRightInd w:val="0"/>
        <w:spacing w:line="360" w:lineRule="auto"/>
        <w:rPr>
          <w:del w:id="44" w:author="Bartos, Thomas M" w:date="2013-07-06T20:25:00Z"/>
          <w:rFonts w:ascii="Helvetica" w:hAnsi="Helvetica" w:cs="Helvetica"/>
          <w:sz w:val="22"/>
          <w:szCs w:val="22"/>
        </w:rPr>
      </w:pPr>
      <w:del w:id="45" w:author="Bartos, Thomas M" w:date="2013-07-06T20:25:00Z">
        <w:r w:rsidDel="006D63C8">
          <w:rPr>
            <w:rFonts w:ascii="Helvetica" w:hAnsi="Helvetica" w:cs="Helvetica"/>
            <w:sz w:val="22"/>
            <w:szCs w:val="22"/>
          </w:rPr>
          <w:delText xml:space="preserve">…. </w:delText>
        </w:r>
        <w:r w:rsidR="00764263" w:rsidRPr="00EB3870" w:rsidDel="006D63C8">
          <w:rPr>
            <w:rFonts w:ascii="Helvetica" w:hAnsi="Helvetica" w:cs="Helvetica"/>
            <w:sz w:val="22"/>
            <w:szCs w:val="22"/>
          </w:rPr>
          <w:delText>feelings about / desire/intention to use / condoms</w:delText>
        </w:r>
      </w:del>
    </w:p>
    <w:p w14:paraId="20D93C6F" w14:textId="25A934E6" w:rsidR="00244D40" w:rsidRPr="00244D40" w:rsidDel="006D63C8" w:rsidRDefault="00244D40">
      <w:pPr>
        <w:widowControl w:val="0"/>
        <w:autoSpaceDE w:val="0"/>
        <w:autoSpaceDN w:val="0"/>
        <w:adjustRightInd w:val="0"/>
        <w:spacing w:line="360" w:lineRule="auto"/>
        <w:rPr>
          <w:del w:id="46" w:author="Bartos, Thomas M" w:date="2013-07-06T20:26:00Z"/>
          <w:rFonts w:ascii="Helvetica" w:hAnsi="Helvetica" w:cs="Helvetica"/>
          <w:color w:val="F79646" w:themeColor="accent6"/>
          <w:sz w:val="22"/>
          <w:szCs w:val="22"/>
        </w:rPr>
      </w:pPr>
      <w:del w:id="47" w:author="Bartos, Thomas M" w:date="2013-07-06T20:25:00Z">
        <w:r w:rsidRPr="00244D40" w:rsidDel="006D63C8">
          <w:rPr>
            <w:rFonts w:ascii="Helvetica" w:hAnsi="Helvetica" w:cs="Helvetica"/>
            <w:color w:val="F79646" w:themeColor="accent6"/>
            <w:sz w:val="22"/>
            <w:szCs w:val="22"/>
          </w:rPr>
          <w:delText xml:space="preserve">… which </w:delText>
        </w:r>
      </w:del>
      <w:del w:id="48" w:author="Bartos, Thomas M" w:date="2013-07-06T20:26:00Z">
        <w:r w:rsidRPr="00244D40" w:rsidDel="006D63C8">
          <w:rPr>
            <w:rFonts w:ascii="Helvetica" w:hAnsi="Helvetica" w:cs="Helvetica"/>
            <w:color w:val="F79646" w:themeColor="accent6"/>
            <w:sz w:val="22"/>
            <w:szCs w:val="22"/>
          </w:rPr>
          <w:delText xml:space="preserve">is used as an average for generating </w:delText>
        </w:r>
        <w:r w:rsidDel="006D63C8">
          <w:rPr>
            <w:rFonts w:ascii="Helvetica" w:hAnsi="Helvetica" w:cs="Helvetica"/>
            <w:color w:val="F79646" w:themeColor="accent6"/>
            <w:sz w:val="22"/>
            <w:szCs w:val="22"/>
          </w:rPr>
          <w:delText>(</w:delText>
        </w:r>
        <w:r w:rsidRPr="00244D40" w:rsidDel="006D63C8">
          <w:rPr>
            <w:rFonts w:ascii="Helvetica" w:hAnsi="Helvetica" w:cs="Helvetica"/>
            <w:strike/>
            <w:color w:val="F79646" w:themeColor="accent6"/>
            <w:sz w:val="22"/>
            <w:szCs w:val="22"/>
          </w:rPr>
          <w:delText>randomly</w:delText>
        </w:r>
        <w:r w:rsidDel="006D63C8">
          <w:rPr>
            <w:rFonts w:ascii="Helvetica" w:hAnsi="Helvetica" w:cs="Helvetica"/>
            <w:color w:val="F79646" w:themeColor="accent6"/>
            <w:sz w:val="22"/>
            <w:szCs w:val="22"/>
          </w:rPr>
          <w:delText xml:space="preserve"> normally distributed random) </w:delText>
        </w:r>
        <w:r w:rsidRPr="00244D40" w:rsidDel="006D63C8">
          <w:rPr>
            <w:rFonts w:ascii="Helvetica" w:hAnsi="Helvetica" w:cs="Helvetica"/>
            <w:color w:val="F79646" w:themeColor="accent6"/>
            <w:sz w:val="22"/>
            <w:szCs w:val="22"/>
          </w:rPr>
          <w:delText>chance out of 100%</w:delText>
        </w:r>
        <w:r w:rsidDel="006D63C8">
          <w:rPr>
            <w:rFonts w:ascii="Helvetica" w:hAnsi="Helvetica" w:cs="Helvetica"/>
            <w:color w:val="F79646" w:themeColor="accent6"/>
            <w:sz w:val="22"/>
            <w:szCs w:val="22"/>
          </w:rPr>
          <w:delText xml:space="preserve"> </w:delText>
        </w:r>
        <w:r w:rsidRPr="00244D40" w:rsidDel="006D63C8">
          <w:rPr>
            <w:rFonts w:ascii="Helvetica" w:hAnsi="Helvetica" w:cs="Helvetica"/>
            <w:color w:val="F79646" w:themeColor="accent6"/>
            <w:sz w:val="22"/>
            <w:szCs w:val="22"/>
          </w:rPr>
          <w:delText>that an agent wants to use a condom (depends on gender)</w:delText>
        </w:r>
      </w:del>
    </w:p>
    <w:p w14:paraId="6E1DE97F" w14:textId="7D0AC29F" w:rsidR="00244D40" w:rsidRDefault="00244D40">
      <w:pPr>
        <w:widowControl w:val="0"/>
        <w:autoSpaceDE w:val="0"/>
        <w:autoSpaceDN w:val="0"/>
        <w:adjustRightInd w:val="0"/>
        <w:spacing w:line="360" w:lineRule="auto"/>
        <w:rPr>
          <w:ins w:id="49" w:author="Bartos, Thomas M" w:date="2013-07-06T20:26:00Z"/>
          <w:rFonts w:ascii="Helvetica" w:hAnsi="Helvetica" w:cs="Helvetica"/>
          <w:sz w:val="22"/>
          <w:szCs w:val="22"/>
        </w:rPr>
      </w:pPr>
    </w:p>
    <w:p w14:paraId="675F104E" w14:textId="77777777" w:rsidR="006D63C8" w:rsidRDefault="006D63C8">
      <w:pPr>
        <w:widowControl w:val="0"/>
        <w:autoSpaceDE w:val="0"/>
        <w:autoSpaceDN w:val="0"/>
        <w:adjustRightInd w:val="0"/>
        <w:spacing w:line="360" w:lineRule="auto"/>
        <w:rPr>
          <w:rFonts w:ascii="Helvetica" w:hAnsi="Helvetica" w:cs="Helvetica"/>
          <w:sz w:val="22"/>
          <w:szCs w:val="22"/>
        </w:rPr>
      </w:pPr>
    </w:p>
    <w:p w14:paraId="5D941157" w14:textId="705FFFDB" w:rsidR="00877D28" w:rsidDel="00E04E2D" w:rsidRDefault="00764263">
      <w:pPr>
        <w:widowControl w:val="0"/>
        <w:autoSpaceDE w:val="0"/>
        <w:autoSpaceDN w:val="0"/>
        <w:adjustRightInd w:val="0"/>
        <w:spacing w:line="360" w:lineRule="auto"/>
        <w:rPr>
          <w:del w:id="50" w:author="Bartos, Thomas M" w:date="2013-07-06T20:27:00Z"/>
          <w:rFonts w:ascii="Helvetica" w:hAnsi="Helvetica" w:cs="Helvetica"/>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177FA">
        <w:rPr>
          <w:rFonts w:ascii="Helvetica" w:hAnsi="Helvetica" w:cs="Helvetica"/>
          <w:sz w:val="22"/>
          <w:szCs w:val="22"/>
        </w:rPr>
        <w:t xml:space="preserve"> </w:t>
      </w:r>
      <w:r w:rsidR="00F177FA" w:rsidRPr="006E4950">
        <w:rPr>
          <w:rFonts w:ascii="Helvetica" w:hAnsi="Helvetica" w:cs="Helvetica"/>
          <w:sz w:val="22"/>
          <w:szCs w:val="22"/>
        </w:rPr>
        <w:t>agents have an initial confidence</w:t>
      </w:r>
      <w:r w:rsidR="00F177FA">
        <w:rPr>
          <w:rFonts w:ascii="Helvetica" w:hAnsi="Helvetica" w:cs="Helvetica"/>
          <w:sz w:val="22"/>
          <w:szCs w:val="22"/>
        </w:rPr>
        <w:t xml:space="preserve"> </w:t>
      </w:r>
      <w:r w:rsidR="00F177FA" w:rsidRPr="006E4950">
        <w:rPr>
          <w:rFonts w:ascii="Helvetica" w:hAnsi="Helvetica" w:cs="Helvetica"/>
          <w:sz w:val="22"/>
          <w:szCs w:val="22"/>
        </w:rPr>
        <w:t xml:space="preserve">in their </w:t>
      </w:r>
      <w:r w:rsidR="00601ED5">
        <w:rPr>
          <w:rFonts w:ascii="Helvetica" w:hAnsi="Helvetica" w:cs="Helvetica"/>
          <w:sz w:val="22"/>
          <w:szCs w:val="22"/>
        </w:rPr>
        <w:t>attitude [towards safe sex]</w:t>
      </w:r>
      <w:r w:rsidR="00F177FA" w:rsidRPr="006E4950">
        <w:rPr>
          <w:rFonts w:ascii="Helvetica" w:hAnsi="Helvetica" w:cs="Helvetica"/>
          <w:sz w:val="22"/>
          <w:szCs w:val="22"/>
        </w:rPr>
        <w:t>,</w:t>
      </w:r>
      <w:r w:rsidR="00264690">
        <w:rPr>
          <w:rFonts w:ascii="Helvetica" w:hAnsi="Helvetica" w:cs="Helvetica"/>
          <w:sz w:val="22"/>
          <w:szCs w:val="22"/>
        </w:rPr>
        <w:t xml:space="preserve"> which</w:t>
      </w:r>
      <w:r w:rsidR="00E04E2D">
        <w:rPr>
          <w:rFonts w:ascii="Helvetica" w:hAnsi="Helvetica" w:cs="Helvetica"/>
          <w:sz w:val="22"/>
          <w:szCs w:val="22"/>
        </w:rPr>
        <w:t xml:space="preserve"> influences </w:t>
      </w:r>
      <w:r w:rsidR="00264690">
        <w:rPr>
          <w:rFonts w:ascii="Helvetica" w:hAnsi="Helvetica" w:cs="Helvetica"/>
          <w:sz w:val="22"/>
          <w:szCs w:val="22"/>
        </w:rPr>
        <w:t xml:space="preserve">how </w:t>
      </w:r>
      <w:ins w:id="51" w:author="Bartos, Thomas M" w:date="2013-07-06T20:27:00Z">
        <w:r w:rsidR="00E04E2D">
          <w:rPr>
            <w:rFonts w:ascii="Helvetica" w:hAnsi="Helvetica" w:cs="Helvetica"/>
            <w:sz w:val="22"/>
            <w:szCs w:val="22"/>
          </w:rPr>
          <w:t xml:space="preserve">resistant they will be to adopting alternate viewpoints.  This variable </w:t>
        </w:r>
      </w:ins>
      <w:ins w:id="52" w:author="Bartos, Thomas M" w:date="2013-07-06T20:28:00Z">
        <w:r w:rsidR="00E04E2D">
          <w:rPr>
            <w:rFonts w:ascii="Helvetica" w:hAnsi="Helvetica" w:cs="Helvetica"/>
            <w:sz w:val="22"/>
            <w:szCs w:val="22"/>
          </w:rPr>
          <w:t xml:space="preserve">reflects </w:t>
        </w:r>
      </w:ins>
      <w:del w:id="53" w:author="Bartos, Thomas M" w:date="2013-07-06T20:27:00Z">
        <w:r w:rsidR="00264690" w:rsidDel="00E04E2D">
          <w:rPr>
            <w:rFonts w:ascii="Helvetica" w:hAnsi="Helvetica" w:cs="Helvetica"/>
            <w:sz w:val="22"/>
            <w:szCs w:val="22"/>
          </w:rPr>
          <w:delText xml:space="preserve">likely they are to be resistant ot changing it…? </w:delText>
        </w:r>
      </w:del>
    </w:p>
    <w:p w14:paraId="2B8F9D11" w14:textId="4992BF4B" w:rsidR="002C0AA2" w:rsidDel="00D87748" w:rsidRDefault="00877D28">
      <w:pPr>
        <w:widowControl w:val="0"/>
        <w:autoSpaceDE w:val="0"/>
        <w:autoSpaceDN w:val="0"/>
        <w:adjustRightInd w:val="0"/>
        <w:spacing w:line="360" w:lineRule="auto"/>
        <w:rPr>
          <w:del w:id="54" w:author="Bartos, Thomas M" w:date="2013-07-06T20:32:00Z"/>
          <w:rFonts w:ascii="Helvetica" w:hAnsi="Helvetica" w:cs="Helvetica"/>
          <w:sz w:val="22"/>
          <w:szCs w:val="22"/>
        </w:rPr>
      </w:pPr>
      <w:del w:id="55" w:author="Bartos, Thomas M" w:date="2013-07-06T20:28:00Z">
        <w:r w:rsidRPr="00EB3870" w:rsidDel="00E04E2D">
          <w:rPr>
            <w:rFonts w:ascii="Helvetica" w:hAnsi="Helvetica" w:cs="Helvetica"/>
            <w:sz w:val="22"/>
            <w:szCs w:val="22"/>
          </w:rPr>
          <w:delText>initially set to mesosystem-condom-encouragement</w:delText>
        </w:r>
        <w:r w:rsidDel="00E04E2D">
          <w:rPr>
            <w:rFonts w:ascii="Helvetica" w:hAnsi="Helvetica" w:cs="Helvetica"/>
            <w:sz w:val="22"/>
            <w:szCs w:val="22"/>
          </w:rPr>
          <w:delText xml:space="preserve">, </w:delText>
        </w:r>
        <w:r w:rsidRPr="00EB3870" w:rsidDel="00E04E2D">
          <w:rPr>
            <w:rFonts w:ascii="Helvetica" w:hAnsi="Helvetica" w:cs="Helvetica"/>
            <w:sz w:val="22"/>
            <w:szCs w:val="22"/>
          </w:rPr>
          <w:delText xml:space="preserve">i.e. </w:delText>
        </w:r>
      </w:del>
      <w:proofErr w:type="gramStart"/>
      <w:r w:rsidRPr="00EB3870">
        <w:rPr>
          <w:rFonts w:ascii="Helvetica" w:hAnsi="Helvetica" w:cs="Helvetica"/>
          <w:sz w:val="22"/>
          <w:szCs w:val="22"/>
        </w:rPr>
        <w:t>how</w:t>
      </w:r>
      <w:proofErr w:type="gramEnd"/>
      <w:r w:rsidRPr="00EB3870">
        <w:rPr>
          <w:rFonts w:ascii="Helvetica" w:hAnsi="Helvetica" w:cs="Helvetica"/>
          <w:sz w:val="22"/>
          <w:szCs w:val="22"/>
        </w:rPr>
        <w:t xml:space="preserve"> much </w:t>
      </w:r>
      <w:r w:rsidR="00E04E2D">
        <w:rPr>
          <w:rFonts w:ascii="Helvetica" w:hAnsi="Helvetica" w:cs="Helvetica"/>
          <w:sz w:val="22"/>
          <w:szCs w:val="22"/>
        </w:rPr>
        <w:t xml:space="preserve">of </w:t>
      </w:r>
      <w:r w:rsidRPr="00EB3870">
        <w:rPr>
          <w:rFonts w:ascii="Helvetica" w:hAnsi="Helvetica" w:cs="Helvetica"/>
          <w:sz w:val="22"/>
          <w:szCs w:val="22"/>
        </w:rPr>
        <w:t>their upbringing encouraged safe sex</w:t>
      </w:r>
      <w:r w:rsidR="00E04E2D">
        <w:rPr>
          <w:rFonts w:ascii="Helvetica" w:hAnsi="Helvetica" w:cs="Helvetica"/>
          <w:sz w:val="22"/>
          <w:szCs w:val="22"/>
        </w:rPr>
        <w:t>.  These views</w:t>
      </w:r>
      <w:r>
        <w:rPr>
          <w:rFonts w:ascii="Helvetica" w:hAnsi="Helvetica" w:cs="Helvetica"/>
          <w:sz w:val="22"/>
          <w:szCs w:val="22"/>
        </w:rPr>
        <w:t xml:space="preserve"> </w:t>
      </w:r>
      <w:r w:rsidRPr="00EB3870">
        <w:rPr>
          <w:rFonts w:ascii="Helvetica" w:hAnsi="Helvetica" w:cs="Helvetica"/>
          <w:sz w:val="22"/>
          <w:szCs w:val="22"/>
        </w:rPr>
        <w:t>might consist of parents' beliefs, life experiences, religious attitudes, etc.</w:t>
      </w:r>
      <w:r w:rsidR="008102F8">
        <w:rPr>
          <w:rFonts w:ascii="Helvetica" w:hAnsi="Helvetica" w:cs="Helvetica"/>
          <w:sz w:val="22"/>
          <w:szCs w:val="22"/>
        </w:rPr>
        <w:t xml:space="preserve"> </w:t>
      </w:r>
      <w:r w:rsidR="00601ED5" w:rsidRPr="00601ED5">
        <w:rPr>
          <w:rFonts w:ascii="Helvetica" w:hAnsi="Helvetica" w:cs="Helvetica"/>
          <w:color w:val="F79646" w:themeColor="accent6"/>
          <w:sz w:val="22"/>
          <w:szCs w:val="22"/>
        </w:rPr>
        <w:t>hence why</w:t>
      </w:r>
      <w:r w:rsidR="00601ED5">
        <w:rPr>
          <w:rFonts w:ascii="Helvetica" w:hAnsi="Helvetica" w:cs="Helvetica"/>
          <w:color w:val="F79646" w:themeColor="accent6"/>
          <w:sz w:val="22"/>
          <w:szCs w:val="22"/>
        </w:rPr>
        <w:t>/so</w:t>
      </w:r>
      <w:r w:rsidR="00601ED5">
        <w:rPr>
          <w:rFonts w:ascii="Helvetica" w:hAnsi="Helvetica" w:cs="Helvetica"/>
          <w:sz w:val="22"/>
          <w:szCs w:val="22"/>
        </w:rPr>
        <w:t xml:space="preserve"> </w:t>
      </w:r>
      <w:proofErr w:type="gramStart"/>
      <w:r w:rsidR="00E04E2D">
        <w:rPr>
          <w:rFonts w:ascii="Helvetica" w:hAnsi="Helvetica" w:cs="Helvetica"/>
          <w:sz w:val="22"/>
          <w:szCs w:val="22"/>
        </w:rPr>
        <w:t>T</w:t>
      </w:r>
      <w:r w:rsidR="00601ED5">
        <w:rPr>
          <w:rFonts w:ascii="Helvetica" w:hAnsi="Helvetica" w:cs="Helvetica"/>
          <w:sz w:val="22"/>
          <w:szCs w:val="22"/>
        </w:rPr>
        <w:t>he</w:t>
      </w:r>
      <w:proofErr w:type="gramEnd"/>
      <w:r w:rsidR="00601ED5">
        <w:rPr>
          <w:rFonts w:ascii="Helvetica" w:hAnsi="Helvetica" w:cs="Helvetica"/>
          <w:sz w:val="22"/>
          <w:szCs w:val="22"/>
        </w:rPr>
        <w:t xml:space="preserve"> initial average population value is set </w:t>
      </w:r>
      <w:r w:rsidR="00E04E2D">
        <w:rPr>
          <w:rFonts w:ascii="Helvetica" w:hAnsi="Helvetica" w:cs="Helvetica"/>
          <w:color w:val="F79646" w:themeColor="accent6"/>
          <w:sz w:val="22"/>
          <w:szCs w:val="22"/>
        </w:rPr>
        <w:t>with the</w:t>
      </w:r>
      <w:r w:rsidR="00601ED5">
        <w:rPr>
          <w:rFonts w:ascii="Helvetica" w:hAnsi="Helvetica" w:cs="Helvetica"/>
          <w:sz w:val="22"/>
          <w:szCs w:val="22"/>
        </w:rPr>
        <w:t xml:space="preserve"> </w:t>
      </w:r>
      <w:proofErr w:type="spellStart"/>
      <w:r w:rsidR="00601ED5" w:rsidRPr="00601ED5">
        <w:rPr>
          <w:rFonts w:ascii="Helvetica" w:hAnsi="Helvetica" w:cs="Helvetica"/>
          <w:b/>
          <w:color w:val="008000"/>
          <w:sz w:val="22"/>
          <w:szCs w:val="22"/>
        </w:rPr>
        <w:t>avg</w:t>
      </w:r>
      <w:proofErr w:type="spellEnd"/>
      <w:r w:rsidR="00E04E2D">
        <w:rPr>
          <w:rFonts w:ascii="Helvetica" w:hAnsi="Helvetica" w:cs="Helvetica"/>
          <w:b/>
          <w:color w:val="008000"/>
          <w:sz w:val="22"/>
          <w:szCs w:val="22"/>
        </w:rPr>
        <w:noBreakHyphen/>
      </w:r>
      <w:proofErr w:type="spellStart"/>
      <w:r w:rsidR="00601ED5" w:rsidRPr="00601ED5">
        <w:rPr>
          <w:rFonts w:ascii="Helvetica" w:hAnsi="Helvetica" w:cs="Helvetica"/>
          <w:b/>
          <w:color w:val="008000"/>
          <w:sz w:val="22"/>
          <w:szCs w:val="22"/>
        </w:rPr>
        <w:t>mesosystem</w:t>
      </w:r>
      <w:proofErr w:type="spellEnd"/>
      <w:r w:rsidR="00601ED5" w:rsidRPr="00601ED5">
        <w:rPr>
          <w:rFonts w:ascii="Helvetica" w:hAnsi="Helvetica" w:cs="Helvetica"/>
          <w:b/>
          <w:color w:val="008000"/>
          <w:sz w:val="22"/>
          <w:szCs w:val="22"/>
        </w:rPr>
        <w:t>-condom-encouragement</w:t>
      </w:r>
      <w:r w:rsidR="00601ED5">
        <w:rPr>
          <w:rFonts w:ascii="Helvetica" w:hAnsi="Helvetica" w:cs="Helvetica"/>
          <w:sz w:val="22"/>
          <w:szCs w:val="22"/>
        </w:rPr>
        <w:t xml:space="preserve"> [slider </w:t>
      </w:r>
      <w:r w:rsidR="00601ED5" w:rsidRPr="006E4950">
        <w:rPr>
          <w:rFonts w:ascii="Helvetica" w:hAnsi="Helvetica" w:cs="Helvetica"/>
          <w:sz w:val="22"/>
          <w:szCs w:val="22"/>
        </w:rPr>
        <w:t>0-100</w:t>
      </w:r>
      <w:r w:rsidR="00601ED5">
        <w:rPr>
          <w:rFonts w:ascii="Helvetica" w:hAnsi="Helvetica" w:cs="Helvetica"/>
          <w:sz w:val="22"/>
          <w:szCs w:val="22"/>
        </w:rPr>
        <w:t xml:space="preserve">]. </w:t>
      </w:r>
      <w:r w:rsidR="00D87748">
        <w:rPr>
          <w:rFonts w:ascii="Helvetica" w:hAnsi="Helvetica" w:cs="Helvetica"/>
          <w:sz w:val="22"/>
          <w:szCs w:val="22"/>
        </w:rPr>
        <w:t xml:space="preserve">A derivative variable </w:t>
      </w:r>
      <w:proofErr w:type="gramStart"/>
      <w:r w:rsidR="00D87748">
        <w:rPr>
          <w:rFonts w:ascii="Helvetica" w:hAnsi="Helvetica" w:cs="Helvetica"/>
          <w:sz w:val="22"/>
          <w:szCs w:val="22"/>
        </w:rPr>
        <w:t>which would be</w:t>
      </w:r>
      <w:proofErr w:type="gramEnd"/>
      <w:r w:rsidR="00D87748">
        <w:rPr>
          <w:rFonts w:ascii="Helvetica" w:hAnsi="Helvetica" w:cs="Helvetica"/>
          <w:sz w:val="22"/>
          <w:szCs w:val="22"/>
        </w:rPr>
        <w:t xml:space="preserve"> [100 - certainty] would be willingness to change their attitude. </w:t>
      </w:r>
      <w:r w:rsidR="00601ED5">
        <w:rPr>
          <w:rFonts w:ascii="Helvetica" w:hAnsi="Helvetica" w:cs="Helvetica"/>
          <w:sz w:val="22"/>
          <w:szCs w:val="22"/>
        </w:rPr>
        <w:t xml:space="preserve"> </w:t>
      </w:r>
      <w:del w:id="56" w:author="Bartos, Thomas M" w:date="2013-07-06T20:32:00Z">
        <w:r w:rsidR="00601ED5" w:rsidDel="00D87748">
          <w:rPr>
            <w:rFonts w:ascii="Helvetica" w:hAnsi="Helvetica" w:cs="Helvetica"/>
            <w:sz w:val="22"/>
            <w:szCs w:val="22"/>
          </w:rPr>
          <w:delText xml:space="preserve">… </w:delText>
        </w:r>
        <w:r w:rsidR="00601ED5" w:rsidRPr="00601ED5" w:rsidDel="00D87748">
          <w:rPr>
            <w:rFonts w:ascii="Helvetica" w:hAnsi="Helvetica" w:cs="Helvetica"/>
            <w:color w:val="F79646" w:themeColor="accent6"/>
            <w:sz w:val="22"/>
            <w:szCs w:val="22"/>
          </w:rPr>
          <w:delText>however… bring up that certainty is independent of extremity, polarity, or strength of attitude..;. its more of an emotional attachment to it, and influences resistance to change it.</w:delText>
        </w:r>
        <w:r w:rsidR="00601ED5" w:rsidDel="00D87748">
          <w:rPr>
            <w:rFonts w:ascii="Helvetica" w:hAnsi="Helvetica" w:cs="Helvetica"/>
            <w:sz w:val="22"/>
            <w:szCs w:val="22"/>
          </w:rPr>
          <w:delText xml:space="preserve"> </w:delText>
        </w:r>
        <w:r w:rsidR="00264690" w:rsidDel="00D87748">
          <w:rPr>
            <w:rFonts w:ascii="Helvetica" w:hAnsi="Helvetica" w:cs="Helvetica"/>
            <w:sz w:val="22"/>
            <w:szCs w:val="22"/>
          </w:rPr>
          <w:delText xml:space="preserve"> …. </w:delText>
        </w:r>
        <w:r w:rsidR="002C0AA2" w:rsidRPr="00EB3870" w:rsidDel="00D87748">
          <w:rPr>
            <w:rFonts w:ascii="Helvetica" w:hAnsi="Helvetica" w:cs="Helvetica"/>
            <w:sz w:val="22"/>
            <w:szCs w:val="22"/>
          </w:rPr>
          <w:delText>how emotionally attached/strongly an agent feels about their opinion/attitude</w:delText>
        </w:r>
      </w:del>
    </w:p>
    <w:p w14:paraId="2AA70D58" w14:textId="7E167C79" w:rsidR="002C0AA2" w:rsidRPr="00EB3870" w:rsidDel="00D87748" w:rsidRDefault="002C0AA2">
      <w:pPr>
        <w:widowControl w:val="0"/>
        <w:autoSpaceDE w:val="0"/>
        <w:autoSpaceDN w:val="0"/>
        <w:adjustRightInd w:val="0"/>
        <w:spacing w:line="360" w:lineRule="auto"/>
        <w:rPr>
          <w:del w:id="57" w:author="Bartos, Thomas M" w:date="2013-07-06T20:32:00Z"/>
          <w:rFonts w:ascii="Helvetica" w:hAnsi="Helvetica" w:cs="Helvetica"/>
          <w:sz w:val="22"/>
          <w:szCs w:val="22"/>
        </w:rPr>
      </w:pPr>
      <w:del w:id="58" w:author="Bartos, Thomas M" w:date="2013-07-06T20:32:00Z">
        <w:r w:rsidRPr="00EB3870" w:rsidDel="00D87748">
          <w:rPr>
            <w:rFonts w:ascii="Helvetica" w:hAnsi="Helvetica" w:cs="Helvetica"/>
            <w:sz w:val="22"/>
            <w:szCs w:val="22"/>
          </w:rPr>
          <w:delText>certainty - likelihood/degree to which attitude changes is inversely proportional to certainty</w:delText>
        </w:r>
      </w:del>
    </w:p>
    <w:p w14:paraId="65B7BADD" w14:textId="3FB23B59" w:rsidR="002C0AA2" w:rsidRPr="00EB3870" w:rsidRDefault="002C0AA2">
      <w:pPr>
        <w:widowControl w:val="0"/>
        <w:autoSpaceDE w:val="0"/>
        <w:autoSpaceDN w:val="0"/>
        <w:adjustRightInd w:val="0"/>
        <w:spacing w:line="360" w:lineRule="auto"/>
        <w:rPr>
          <w:rFonts w:ascii="Helvetica" w:hAnsi="Helvetica" w:cs="Helvetica"/>
          <w:sz w:val="22"/>
          <w:szCs w:val="22"/>
        </w:rPr>
      </w:pPr>
      <w:del w:id="59" w:author="Bartos, Thomas M" w:date="2013-07-06T20:32:00Z">
        <w:r w:rsidRPr="00EB3870" w:rsidDel="00D87748">
          <w:rPr>
            <w:rFonts w:ascii="Helvetica" w:hAnsi="Helvetica" w:cs="Helvetica"/>
            <w:sz w:val="22"/>
            <w:szCs w:val="22"/>
          </w:rPr>
          <w:delText>100 - certainty = likelihood/willingness to change attitude</w:delText>
        </w:r>
      </w:del>
    </w:p>
    <w:p w14:paraId="2C43C414"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6B748C6B" w14:textId="525D6FFA" w:rsidR="00DF3127" w:rsidDel="006A752F" w:rsidRDefault="00DF3127" w:rsidP="006E4950">
      <w:pPr>
        <w:widowControl w:val="0"/>
        <w:autoSpaceDE w:val="0"/>
        <w:autoSpaceDN w:val="0"/>
        <w:adjustRightInd w:val="0"/>
        <w:spacing w:line="360" w:lineRule="auto"/>
        <w:rPr>
          <w:del w:id="60" w:author="Lizz Bartos" w:date="2013-07-13T12:49:00Z"/>
          <w:rFonts w:ascii="Helvetica" w:hAnsi="Helvetica" w:cs="Helvetica"/>
          <w:sz w:val="22"/>
          <w:szCs w:val="22"/>
        </w:rPr>
      </w:pPr>
    </w:p>
    <w:p w14:paraId="4E10D779" w14:textId="255F6858" w:rsidR="002C0AA2" w:rsidDel="006A752F" w:rsidRDefault="00764263" w:rsidP="008102F8">
      <w:pPr>
        <w:spacing w:line="360" w:lineRule="auto"/>
        <w:rPr>
          <w:del w:id="61" w:author="Lizz Bartos" w:date="2013-07-13T12:49:00Z"/>
          <w:rFonts w:ascii="Helvetica" w:hAnsi="Helvetica" w:cs="Helvetica"/>
          <w:sz w:val="22"/>
          <w:szCs w:val="22"/>
        </w:rPr>
      </w:pPr>
      <w:del w:id="62" w:author="Lizz Bartos" w:date="2013-07-13T12:49:00Z">
        <w:r w:rsidDel="006A752F">
          <w:rPr>
            <w:rFonts w:ascii="Helvetica" w:hAnsi="Helvetica" w:cs="Helvetica"/>
            <w:b/>
            <w:sz w:val="22"/>
            <w:szCs w:val="22"/>
            <w:u w:val="single"/>
          </w:rPr>
          <w:delText>Justification</w:delText>
        </w:r>
        <w:r w:rsidRPr="00863BE2" w:rsidDel="006A752F">
          <w:rPr>
            <w:rFonts w:ascii="Helvetica" w:hAnsi="Helvetica" w:cs="Helvetica"/>
            <w:b/>
            <w:sz w:val="22"/>
            <w:szCs w:val="22"/>
            <w:u w:val="single"/>
          </w:rPr>
          <w:delText>:</w:delText>
        </w:r>
        <w:r w:rsidRPr="006E4950" w:rsidDel="006A752F">
          <w:rPr>
            <w:rFonts w:ascii="Helvetica" w:hAnsi="Helvetica" w:cs="Helvetica"/>
            <w:sz w:val="22"/>
            <w:szCs w:val="22"/>
          </w:rPr>
          <w:delText xml:space="preserve"> </w:delText>
        </w:r>
        <w:r w:rsidR="00F23A10" w:rsidDel="006A752F">
          <w:rPr>
            <w:rFonts w:ascii="Helvetica" w:hAnsi="Helvetica" w:cs="Helvetica"/>
            <w:sz w:val="22"/>
            <w:szCs w:val="22"/>
          </w:rPr>
          <w:delText>agents have an initial</w:delText>
        </w:r>
        <w:r w:rsidR="00D87748" w:rsidDel="006A752F">
          <w:rPr>
            <w:rFonts w:ascii="Helvetica" w:hAnsi="Helvetica" w:cs="Helvetica"/>
            <w:sz w:val="22"/>
            <w:szCs w:val="22"/>
          </w:rPr>
          <w:delText xml:space="preserve"> </w:delText>
        </w:r>
        <w:r w:rsidR="00264690" w:rsidRPr="00EB3870" w:rsidDel="006A752F">
          <w:rPr>
            <w:rFonts w:ascii="Helvetica" w:hAnsi="Helvetica" w:cs="Helvetica"/>
            <w:sz w:val="22"/>
            <w:szCs w:val="22"/>
          </w:rPr>
          <w:delText xml:space="preserve">reasoning why they have their </w:delText>
        </w:r>
        <w:r w:rsidR="00264690" w:rsidDel="006A752F">
          <w:rPr>
            <w:rFonts w:ascii="Helvetica" w:hAnsi="Helvetica" w:cs="Helvetica"/>
            <w:sz w:val="22"/>
            <w:szCs w:val="22"/>
          </w:rPr>
          <w:delText>attitude</w:delText>
        </w:r>
        <w:r w:rsidR="00D87748" w:rsidDel="006A752F">
          <w:rPr>
            <w:rFonts w:ascii="Helvetica" w:hAnsi="Helvetica" w:cs="Helvetica"/>
            <w:sz w:val="22"/>
            <w:szCs w:val="22"/>
          </w:rPr>
          <w:delText xml:space="preserve"> and </w:delText>
        </w:r>
        <w:r w:rsidR="00264690" w:rsidRPr="00EB3870" w:rsidDel="006A752F">
          <w:rPr>
            <w:rFonts w:ascii="Helvetica" w:hAnsi="Helvetica" w:cs="Helvetica"/>
            <w:sz w:val="22"/>
            <w:szCs w:val="22"/>
          </w:rPr>
          <w:delText xml:space="preserve">what </w:delText>
        </w:r>
        <w:r w:rsidR="00264690" w:rsidDel="006A752F">
          <w:rPr>
            <w:rFonts w:ascii="Helvetica" w:hAnsi="Helvetica" w:cs="Helvetica"/>
            <w:sz w:val="22"/>
            <w:szCs w:val="22"/>
          </w:rPr>
          <w:delText xml:space="preserve">logical explanations </w:delText>
        </w:r>
        <w:r w:rsidR="00264690" w:rsidRPr="00EB3870" w:rsidDel="006A752F">
          <w:rPr>
            <w:rFonts w:ascii="Helvetica" w:hAnsi="Helvetica" w:cs="Helvetica"/>
            <w:sz w:val="22"/>
            <w:szCs w:val="22"/>
          </w:rPr>
          <w:delText>they have to back up their attitude</w:delText>
        </w:r>
        <w:r w:rsidR="00264690" w:rsidDel="006A752F">
          <w:rPr>
            <w:rFonts w:ascii="Helvetica" w:hAnsi="Helvetica" w:cs="Helvetica"/>
            <w:sz w:val="22"/>
            <w:szCs w:val="22"/>
          </w:rPr>
          <w:delText xml:space="preserve">. </w:delText>
        </w:r>
        <w:r w:rsidR="00D87748" w:rsidDel="006A752F">
          <w:rPr>
            <w:rFonts w:ascii="Helvetica" w:hAnsi="Helvetica" w:cs="Helvetica"/>
            <w:sz w:val="22"/>
            <w:szCs w:val="22"/>
          </w:rPr>
          <w:delText>U</w:delText>
        </w:r>
        <w:r w:rsidR="002C0AA2" w:rsidRPr="006E4950" w:rsidDel="006A752F">
          <w:rPr>
            <w:rFonts w:ascii="Helvetica" w:hAnsi="Helvetica" w:cs="Helvetica"/>
            <w:sz w:val="22"/>
            <w:szCs w:val="22"/>
          </w:rPr>
          <w:delText>sers can indicate the percentage of agents that receive sexual e</w:delText>
        </w:r>
        <w:r w:rsidR="00F23A10" w:rsidDel="006A752F">
          <w:rPr>
            <w:rFonts w:ascii="Helvetica" w:hAnsi="Helvetica" w:cs="Helvetica"/>
            <w:sz w:val="22"/>
            <w:szCs w:val="22"/>
          </w:rPr>
          <w:delText>ducation including condom use,</w:delText>
        </w:r>
        <w:r w:rsidR="002C0AA2" w:rsidDel="006A752F">
          <w:rPr>
            <w:rFonts w:ascii="Helvetica" w:hAnsi="Helvetica" w:cs="Helvetica"/>
            <w:sz w:val="22"/>
            <w:szCs w:val="22"/>
          </w:rPr>
          <w:delText xml:space="preserve"> (</w:delText>
        </w:r>
        <w:r w:rsidR="002C0AA2" w:rsidRPr="002C0AA2" w:rsidDel="006A752F">
          <w:rPr>
            <w:rFonts w:ascii="Helvetica" w:hAnsi="Helvetica" w:cs="Helvetica"/>
            <w:b/>
            <w:color w:val="008000"/>
            <w:sz w:val="22"/>
            <w:szCs w:val="22"/>
          </w:rPr>
          <w:delText>%-receive-condom-sex-ed</w:delText>
        </w:r>
        <w:r w:rsidR="002C0AA2" w:rsidRPr="00722BD2" w:rsidDel="006A752F">
          <w:rPr>
            <w:rFonts w:ascii="Helvetica" w:hAnsi="Helvetica" w:cs="Helvetica"/>
            <w:sz w:val="22"/>
            <w:szCs w:val="22"/>
          </w:rPr>
          <w:delText xml:space="preserve"> </w:delText>
        </w:r>
        <w:r w:rsidR="00F23A10" w:rsidDel="006A752F">
          <w:rPr>
            <w:rFonts w:ascii="Helvetica" w:hAnsi="Helvetica" w:cs="Helvetica"/>
            <w:sz w:val="22"/>
            <w:szCs w:val="22"/>
          </w:rPr>
          <w:delText>[slider 0</w:delText>
        </w:r>
        <w:r w:rsidR="00D87748" w:rsidDel="006A752F">
          <w:rPr>
            <w:rFonts w:ascii="Helvetica" w:hAnsi="Helvetica" w:cs="Helvetica"/>
            <w:sz w:val="22"/>
            <w:szCs w:val="22"/>
          </w:rPr>
          <w:noBreakHyphen/>
        </w:r>
        <w:r w:rsidR="00F23A10" w:rsidDel="006A752F">
          <w:rPr>
            <w:rFonts w:ascii="Helvetica" w:hAnsi="Helvetica" w:cs="Helvetica"/>
            <w:sz w:val="22"/>
            <w:szCs w:val="22"/>
          </w:rPr>
          <w:delText>100]). Agents that receive sex ed</w:delText>
        </w:r>
        <w:r w:rsidR="00D87748" w:rsidDel="006A752F">
          <w:rPr>
            <w:rFonts w:ascii="Helvetica" w:hAnsi="Helvetica" w:cs="Helvetica"/>
            <w:sz w:val="22"/>
            <w:szCs w:val="22"/>
          </w:rPr>
          <w:delText>ucation</w:delText>
        </w:r>
        <w:r w:rsidR="00F23A10" w:rsidDel="006A752F">
          <w:rPr>
            <w:rFonts w:ascii="Helvetica" w:hAnsi="Helvetica" w:cs="Helvetica"/>
            <w:sz w:val="22"/>
            <w:szCs w:val="22"/>
          </w:rPr>
          <w:delText xml:space="preserve"> including information about condoms as protection against STIs will have a higher level </w:delText>
        </w:r>
        <w:r w:rsidR="00F23A10" w:rsidRPr="006E4950" w:rsidDel="006A752F">
          <w:rPr>
            <w:rFonts w:ascii="Helvetica" w:hAnsi="Helvetica" w:cs="Helvetica"/>
            <w:sz w:val="22"/>
            <w:szCs w:val="22"/>
          </w:rPr>
          <w:delText>accurate knowledge about safe sex practices and benefit</w:delText>
        </w:r>
        <w:r w:rsidR="00F23A10" w:rsidDel="006A752F">
          <w:rPr>
            <w:rFonts w:ascii="Helvetica" w:hAnsi="Helvetica" w:cs="Helvetica"/>
            <w:sz w:val="22"/>
            <w:szCs w:val="22"/>
          </w:rPr>
          <w:delText>s,</w:delText>
        </w:r>
      </w:del>
      <w:ins w:id="63" w:author="Bartos, Thomas M" w:date="2013-07-06T20:33:00Z">
        <w:del w:id="64" w:author="Lizz Bartos" w:date="2013-07-13T12:49:00Z">
          <w:r w:rsidR="00D87748" w:rsidDel="006A752F">
            <w:rPr>
              <w:rFonts w:ascii="Helvetica" w:hAnsi="Helvetica" w:cs="Helvetica"/>
              <w:sz w:val="22"/>
              <w:szCs w:val="22"/>
            </w:rPr>
            <w:delText xml:space="preserve"> </w:delText>
          </w:r>
        </w:del>
      </w:ins>
      <w:del w:id="65" w:author="Lizz Bartos" w:date="2013-07-13T12:49:00Z">
        <w:r w:rsidR="00F23A10" w:rsidDel="006A752F">
          <w:rPr>
            <w:rFonts w:ascii="Helvetica" w:hAnsi="Helvetica" w:cs="Helvetica"/>
            <w:sz w:val="22"/>
            <w:szCs w:val="22"/>
          </w:rPr>
          <w:delText>and those who don’t will have a lower level of accurate knowledge</w:delText>
        </w:r>
        <w:r w:rsidR="00D87748" w:rsidDel="006A752F">
          <w:rPr>
            <w:rFonts w:ascii="Helvetica" w:hAnsi="Helvetica" w:cs="Helvetica"/>
            <w:sz w:val="22"/>
            <w:szCs w:val="22"/>
          </w:rPr>
          <w:delText>.</w:delText>
        </w:r>
        <w:r w:rsidR="00F23A10" w:rsidDel="006A752F">
          <w:rPr>
            <w:rFonts w:ascii="Helvetica" w:hAnsi="Helvetica" w:cs="Helvetica"/>
            <w:sz w:val="22"/>
            <w:szCs w:val="22"/>
          </w:rPr>
          <w:delText xml:space="preserve"> But both values will be normally distributed over the higher or lower value. </w:delText>
        </w:r>
      </w:del>
    </w:p>
    <w:p w14:paraId="538DA968" w14:textId="77777777" w:rsidR="00694742" w:rsidRDefault="00694742" w:rsidP="00F23A10">
      <w:pPr>
        <w:widowControl w:val="0"/>
        <w:autoSpaceDE w:val="0"/>
        <w:autoSpaceDN w:val="0"/>
        <w:adjustRightInd w:val="0"/>
        <w:spacing w:line="360" w:lineRule="auto"/>
        <w:rPr>
          <w:rFonts w:ascii="Helvetica" w:hAnsi="Helvetica" w:cs="Helvetica"/>
          <w:sz w:val="22"/>
          <w:szCs w:val="22"/>
        </w:rPr>
      </w:pPr>
    </w:p>
    <w:p w14:paraId="30852559" w14:textId="61C68102" w:rsidR="00D87748" w:rsidDel="006A752F" w:rsidRDefault="00694742" w:rsidP="00F23A10">
      <w:pPr>
        <w:widowControl w:val="0"/>
        <w:autoSpaceDE w:val="0"/>
        <w:autoSpaceDN w:val="0"/>
        <w:adjustRightInd w:val="0"/>
        <w:spacing w:line="360" w:lineRule="auto"/>
        <w:rPr>
          <w:ins w:id="66" w:author="Bartos, Thomas M" w:date="2013-07-06T20:34:00Z"/>
          <w:del w:id="67" w:author="Lizz Bartos" w:date="2013-07-13T12:49:00Z"/>
          <w:rFonts w:ascii="Helvetica" w:hAnsi="Helvetica" w:cs="Helvetica"/>
          <w:sz w:val="22"/>
          <w:szCs w:val="22"/>
        </w:rPr>
      </w:pPr>
      <w:del w:id="68" w:author="Lizz Bartos" w:date="2013-07-13T12:49:00Z">
        <w:r w:rsidRPr="006E4950" w:rsidDel="006A752F">
          <w:rPr>
            <w:rFonts w:ascii="Helvetica" w:hAnsi="Helvetica" w:cs="Helvetica"/>
            <w:sz w:val="22"/>
            <w:szCs w:val="22"/>
          </w:rPr>
          <w:delText>The</w:delText>
        </w:r>
        <w:r w:rsidR="00D87748" w:rsidDel="006A752F">
          <w:rPr>
            <w:rFonts w:ascii="Helvetica" w:hAnsi="Helvetica" w:cs="Helvetica"/>
            <w:sz w:val="22"/>
            <w:szCs w:val="22"/>
          </w:rPr>
          <w:delText>se variables of</w:delText>
        </w:r>
        <w:r w:rsidRPr="006E4950" w:rsidDel="006A752F">
          <w:rPr>
            <w:rFonts w:ascii="Helvetica" w:hAnsi="Helvetica" w:cs="Helvetica"/>
            <w:sz w:val="22"/>
            <w:szCs w:val="22"/>
          </w:rPr>
          <w:delText xml:space="preserve"> </w:delText>
        </w:r>
        <w:r w:rsidRPr="007175BF" w:rsidDel="006A752F">
          <w:rPr>
            <w:rFonts w:ascii="Helvetica" w:hAnsi="Helvetica" w:cs="Helvetica"/>
            <w:b/>
            <w:sz w:val="22"/>
            <w:szCs w:val="22"/>
          </w:rPr>
          <w:delText>attitude</w:delText>
        </w:r>
        <w:r w:rsidRPr="006E4950" w:rsidDel="006A752F">
          <w:rPr>
            <w:rFonts w:ascii="Helvetica" w:hAnsi="Helvetica" w:cs="Helvetica"/>
            <w:sz w:val="22"/>
            <w:szCs w:val="22"/>
          </w:rPr>
          <w:delText xml:space="preserve">, </w:delText>
        </w:r>
        <w:r w:rsidRPr="007175BF" w:rsidDel="006A752F">
          <w:rPr>
            <w:rFonts w:ascii="Helvetica" w:hAnsi="Helvetica" w:cs="Helvetica"/>
            <w:b/>
            <w:sz w:val="22"/>
            <w:szCs w:val="22"/>
          </w:rPr>
          <w:delText>certainty</w:delText>
        </w:r>
        <w:r w:rsidRPr="006E4950" w:rsidDel="006A752F">
          <w:rPr>
            <w:rFonts w:ascii="Helvetica" w:hAnsi="Helvetica" w:cs="Helvetica"/>
            <w:sz w:val="22"/>
            <w:szCs w:val="22"/>
          </w:rPr>
          <w:delText xml:space="preserve">, and </w:delText>
        </w:r>
        <w:r w:rsidRPr="007175BF" w:rsidDel="006A752F">
          <w:rPr>
            <w:rFonts w:ascii="Helvetica" w:hAnsi="Helvetica" w:cs="Helvetica"/>
            <w:b/>
            <w:sz w:val="22"/>
            <w:szCs w:val="22"/>
          </w:rPr>
          <w:delText>justification</w:delText>
        </w:r>
        <w:r w:rsidDel="006A752F">
          <w:rPr>
            <w:rFonts w:ascii="Helvetica" w:hAnsi="Helvetica" w:cs="Helvetica"/>
            <w:sz w:val="22"/>
            <w:szCs w:val="22"/>
          </w:rPr>
          <w:delText xml:space="preserve">, which influence their </w:delText>
        </w:r>
        <w:r w:rsidDel="006A752F">
          <w:rPr>
            <w:rFonts w:ascii="Helvetica" w:hAnsi="Helvetica" w:cs="Helvetica"/>
            <w:b/>
            <w:sz w:val="22"/>
            <w:szCs w:val="22"/>
          </w:rPr>
          <w:delText>likelihood</w:delText>
        </w:r>
      </w:del>
      <w:ins w:id="69" w:author="Bartos, Thomas M" w:date="2013-07-06T20:34:00Z">
        <w:del w:id="70" w:author="Lizz Bartos" w:date="2013-07-13T12:49:00Z">
          <w:r w:rsidR="00D87748" w:rsidDel="006A752F">
            <w:rPr>
              <w:rFonts w:ascii="Helvetica" w:hAnsi="Helvetica" w:cs="Helvetica"/>
              <w:sz w:val="22"/>
              <w:szCs w:val="22"/>
            </w:rPr>
            <w:delText xml:space="preserve"> </w:delText>
          </w:r>
        </w:del>
      </w:ins>
      <w:del w:id="71" w:author="Lizz Bartos" w:date="2013-07-13T12:49:00Z">
        <w:r w:rsidDel="006A752F">
          <w:rPr>
            <w:rFonts w:ascii="Helvetica" w:hAnsi="Helvetica" w:cs="Helvetica"/>
            <w:sz w:val="22"/>
            <w:szCs w:val="22"/>
          </w:rPr>
          <w:delText>of engaging in safe sex using protection</w:delText>
        </w:r>
        <w:r w:rsidR="00D87748" w:rsidDel="006A752F">
          <w:rPr>
            <w:rFonts w:ascii="Helvetica" w:hAnsi="Helvetica" w:cs="Helvetica"/>
            <w:sz w:val="22"/>
            <w:szCs w:val="22"/>
          </w:rPr>
          <w:delText>, will interact and ultimately determine whether the agent practices safe sex.</w:delText>
        </w:r>
        <w:r w:rsidRPr="006E4950" w:rsidDel="006A752F">
          <w:rPr>
            <w:rFonts w:ascii="Helvetica" w:hAnsi="Helvetica" w:cs="Helvetica"/>
            <w:sz w:val="22"/>
            <w:szCs w:val="22"/>
          </w:rPr>
          <w:delText xml:space="preserve"> </w:delText>
        </w:r>
      </w:del>
    </w:p>
    <w:p w14:paraId="5F8D6FA5" w14:textId="77777777" w:rsidR="00C7500A" w:rsidRDefault="00C7500A" w:rsidP="00EB3870">
      <w:pPr>
        <w:widowControl w:val="0"/>
        <w:autoSpaceDE w:val="0"/>
        <w:autoSpaceDN w:val="0"/>
        <w:adjustRightInd w:val="0"/>
        <w:spacing w:line="360" w:lineRule="auto"/>
        <w:rPr>
          <w:rFonts w:ascii="Helvetica" w:hAnsi="Helvetica" w:cs="Helvetica"/>
          <w:sz w:val="22"/>
          <w:szCs w:val="22"/>
        </w:rPr>
      </w:pPr>
    </w:p>
    <w:p w14:paraId="1E221A7F" w14:textId="1BDF9D88" w:rsidR="001E1010" w:rsidRPr="006E4950" w:rsidDel="006A752F" w:rsidRDefault="00D87748" w:rsidP="006E4950">
      <w:pPr>
        <w:widowControl w:val="0"/>
        <w:autoSpaceDE w:val="0"/>
        <w:autoSpaceDN w:val="0"/>
        <w:adjustRightInd w:val="0"/>
        <w:spacing w:line="360" w:lineRule="auto"/>
        <w:rPr>
          <w:del w:id="72" w:author="Lizz Bartos" w:date="2013-07-13T12:49:00Z"/>
          <w:rFonts w:ascii="Helvetica" w:hAnsi="Helvetica" w:cs="Helvetica"/>
          <w:sz w:val="22"/>
          <w:szCs w:val="22"/>
        </w:rPr>
      </w:pPr>
      <w:del w:id="73" w:author="Lizz Bartos" w:date="2013-07-13T12:49:00Z">
        <w:r w:rsidDel="006A752F">
          <w:rPr>
            <w:rFonts w:ascii="Helvetica" w:hAnsi="Helvetica" w:cs="Helvetica"/>
            <w:sz w:val="22"/>
            <w:szCs w:val="22"/>
          </w:rPr>
          <w:delText>The</w:delText>
        </w:r>
        <w:r w:rsidR="007E3214" w:rsidDel="006A752F">
          <w:rPr>
            <w:rFonts w:ascii="Helvetica" w:hAnsi="Helvetica" w:cs="Helvetica"/>
            <w:sz w:val="22"/>
            <w:szCs w:val="22"/>
          </w:rPr>
          <w:delText xml:space="preserve"> </w:delText>
        </w:r>
        <w:r w:rsidDel="006A752F">
          <w:rPr>
            <w:rFonts w:ascii="Helvetica" w:hAnsi="Helvetica" w:cs="Helvetica"/>
            <w:sz w:val="22"/>
            <w:szCs w:val="22"/>
          </w:rPr>
          <w:delText xml:space="preserve">likelihood of an agent practicing safe sex is demonstrated through the color of each agent.  </w:delText>
        </w:r>
        <w:r w:rsidR="00694742" w:rsidDel="006A752F">
          <w:rPr>
            <w:rFonts w:ascii="Helvetica" w:hAnsi="Helvetica" w:cs="Helvetica"/>
            <w:sz w:val="22"/>
            <w:szCs w:val="22"/>
          </w:rPr>
          <w:delText xml:space="preserve">Enabling the </w:delText>
        </w:r>
        <w:r w:rsidR="00694742" w:rsidRPr="007004F0" w:rsidDel="006A752F">
          <w:rPr>
            <w:rFonts w:ascii="Helvetica" w:hAnsi="Helvetica" w:cs="Helvetica"/>
            <w:b/>
            <w:color w:val="008000"/>
            <w:sz w:val="22"/>
            <w:szCs w:val="22"/>
          </w:rPr>
          <w:delText>show-labels?</w:delText>
        </w:r>
        <w:r w:rsidR="00694742" w:rsidDel="006A752F">
          <w:rPr>
            <w:rFonts w:ascii="Helvetica" w:hAnsi="Helvetica" w:cs="Helvetica"/>
            <w:sz w:val="22"/>
            <w:szCs w:val="22"/>
          </w:rPr>
          <w:delText xml:space="preserve"> switch will </w:delText>
        </w:r>
        <w:r w:rsidDel="006A752F">
          <w:rPr>
            <w:rFonts w:ascii="Helvetica" w:hAnsi="Helvetica" w:cs="Helvetica"/>
            <w:sz w:val="22"/>
            <w:szCs w:val="22"/>
          </w:rPr>
          <w:delText xml:space="preserve">also </w:delText>
        </w:r>
        <w:r w:rsidR="00694742" w:rsidDel="006A752F">
          <w:rPr>
            <w:rFonts w:ascii="Helvetica" w:hAnsi="Helvetica" w:cs="Helvetica"/>
            <w:sz w:val="22"/>
            <w:szCs w:val="22"/>
          </w:rPr>
          <w:delText>display the exact likelihood of each agent to engage in safe sex behaviors</w:delText>
        </w:r>
        <w:r w:rsidDel="006A752F">
          <w:rPr>
            <w:rFonts w:ascii="Helvetica" w:hAnsi="Helvetica" w:cs="Helvetica"/>
            <w:sz w:val="22"/>
            <w:szCs w:val="22"/>
          </w:rPr>
          <w:delText>.</w:delText>
        </w:r>
        <w:r w:rsidR="00694742" w:rsidDel="006A752F">
          <w:rPr>
            <w:rFonts w:ascii="Helvetica" w:hAnsi="Helvetica" w:cs="Helvetica"/>
            <w:sz w:val="22"/>
            <w:szCs w:val="22"/>
          </w:rPr>
          <w:delText xml:space="preserve"> </w:delText>
        </w:r>
        <w:r w:rsidDel="006A752F">
          <w:rPr>
            <w:rFonts w:ascii="Helvetica" w:hAnsi="Helvetica" w:cs="Helvetica"/>
            <w:sz w:val="22"/>
            <w:szCs w:val="22"/>
          </w:rPr>
          <w:delText xml:space="preserve"> The u</w:delText>
        </w:r>
        <w:r w:rsidR="00694742" w:rsidDel="006A752F">
          <w:rPr>
            <w:rFonts w:ascii="Helvetica" w:hAnsi="Helvetica" w:cs="Helvetica"/>
            <w:sz w:val="22"/>
            <w:szCs w:val="22"/>
          </w:rPr>
          <w:delText>ser can press</w:delText>
        </w:r>
        <w:r w:rsidR="007004F0" w:rsidDel="006A752F">
          <w:rPr>
            <w:rFonts w:ascii="Helvetica" w:hAnsi="Helvetica" w:cs="Helvetica"/>
            <w:sz w:val="22"/>
            <w:szCs w:val="22"/>
          </w:rPr>
          <w:delText xml:space="preserve"> </w:delText>
        </w:r>
        <w:r w:rsidR="001E1010" w:rsidRPr="007004F0" w:rsidDel="006A752F">
          <w:rPr>
            <w:rFonts w:ascii="Helvetica" w:hAnsi="Helvetica" w:cs="Helvetica"/>
            <w:b/>
            <w:color w:val="8064A2" w:themeColor="accent4"/>
            <w:sz w:val="22"/>
            <w:szCs w:val="22"/>
          </w:rPr>
          <w:delText>go-once</w:delText>
        </w:r>
        <w:r w:rsidR="00694742" w:rsidDel="006A752F">
          <w:rPr>
            <w:rFonts w:ascii="Helvetica" w:hAnsi="Helvetica" w:cs="Helvetica"/>
            <w:sz w:val="22"/>
            <w:szCs w:val="22"/>
          </w:rPr>
          <w:delText xml:space="preserve"> to see changes per step (often very useful if examining a person that was just infected) o</w:delText>
        </w:r>
        <w:r w:rsidR="00EB3870" w:rsidDel="006A752F">
          <w:rPr>
            <w:rFonts w:ascii="Helvetica" w:hAnsi="Helvetica" w:cs="Helvetica"/>
            <w:sz w:val="22"/>
            <w:szCs w:val="22"/>
          </w:rPr>
          <w:delText>r</w:delText>
        </w:r>
        <w:r w:rsidR="00694742" w:rsidDel="006A752F">
          <w:rPr>
            <w:rFonts w:ascii="Helvetica" w:hAnsi="Helvetica" w:cs="Helvetica"/>
            <w:sz w:val="22"/>
            <w:szCs w:val="22"/>
          </w:rPr>
          <w:delText xml:space="preserve"> press</w:delText>
        </w:r>
        <w:r w:rsidR="00EB3870" w:rsidDel="006A752F">
          <w:rPr>
            <w:rFonts w:ascii="Helvetica" w:hAnsi="Helvetica" w:cs="Helvetica"/>
            <w:sz w:val="22"/>
            <w:szCs w:val="22"/>
          </w:rPr>
          <w:delText xml:space="preserve"> </w:delText>
        </w:r>
        <w:r w:rsidR="001E1010" w:rsidRPr="007004F0" w:rsidDel="006A752F">
          <w:rPr>
            <w:rFonts w:ascii="Helvetica" w:hAnsi="Helvetica" w:cs="Helvetica"/>
            <w:b/>
            <w:color w:val="8064A2" w:themeColor="accent4"/>
            <w:sz w:val="22"/>
            <w:szCs w:val="22"/>
          </w:rPr>
          <w:delText>go</w:delText>
        </w:r>
        <w:r w:rsidR="00694742" w:rsidDel="006A752F">
          <w:rPr>
            <w:rFonts w:ascii="Helvetica" w:hAnsi="Helvetica" w:cs="Helvetica"/>
            <w:sz w:val="22"/>
            <w:szCs w:val="22"/>
          </w:rPr>
          <w:delText xml:space="preserve"> to view a continuous progression of the model simulation. </w:delText>
        </w:r>
      </w:del>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23343804" w14:textId="0292C149" w:rsidR="00221E2B" w:rsidRPr="006E4950" w:rsidDel="00686E6E" w:rsidRDefault="00221E2B" w:rsidP="006E4950">
      <w:pPr>
        <w:widowControl w:val="0"/>
        <w:autoSpaceDE w:val="0"/>
        <w:autoSpaceDN w:val="0"/>
        <w:adjustRightInd w:val="0"/>
        <w:spacing w:line="360" w:lineRule="auto"/>
        <w:rPr>
          <w:del w:id="74" w:author="Lizz Bartos" w:date="2013-07-13T12:49:00Z"/>
          <w:rFonts w:ascii="Helvetica" w:hAnsi="Helvetica" w:cs="Helvetica"/>
          <w:b/>
          <w:color w:val="4BACC6" w:themeColor="accent5"/>
          <w:sz w:val="22"/>
          <w:szCs w:val="22"/>
        </w:rPr>
      </w:pPr>
      <w:del w:id="75" w:author="Lizz Bartos" w:date="2013-07-13T12:49:00Z">
        <w:r w:rsidRPr="006E4950" w:rsidDel="00686E6E">
          <w:rPr>
            <w:rFonts w:ascii="Helvetica" w:hAnsi="Helvetica" w:cs="Helvetica"/>
            <w:b/>
            <w:color w:val="4BACC6" w:themeColor="accent5"/>
            <w:sz w:val="22"/>
            <w:szCs w:val="22"/>
          </w:rPr>
          <w:delText xml:space="preserve">Agent Parameters </w:delText>
        </w:r>
      </w:del>
    </w:p>
    <w:p w14:paraId="4B42DD33" w14:textId="543E4AF4" w:rsidR="0055240A" w:rsidDel="00686E6E" w:rsidRDefault="0055240A" w:rsidP="006E4950">
      <w:pPr>
        <w:widowControl w:val="0"/>
        <w:autoSpaceDE w:val="0"/>
        <w:autoSpaceDN w:val="0"/>
        <w:adjustRightInd w:val="0"/>
        <w:spacing w:line="360" w:lineRule="auto"/>
        <w:rPr>
          <w:del w:id="76" w:author="Lizz Bartos" w:date="2013-07-13T12:49:00Z"/>
          <w:rFonts w:ascii="Helvetica" w:hAnsi="Helvetica" w:cs="Helvetica"/>
          <w:sz w:val="22"/>
          <w:szCs w:val="22"/>
        </w:rPr>
      </w:pPr>
      <w:del w:id="77" w:author="Lizz Bartos" w:date="2013-07-13T12:49:00Z">
        <w:r w:rsidDel="00686E6E">
          <w:rPr>
            <w:rFonts w:ascii="Helvetica" w:hAnsi="Helvetica" w:cs="Helvetica"/>
            <w:sz w:val="22"/>
            <w:szCs w:val="22"/>
          </w:rPr>
          <w:delText>Individual agents are initialized by setting gender and unique member variables.  The global variables indicated above are used, as well as some additional ones.</w:delText>
        </w:r>
      </w:del>
    </w:p>
    <w:p w14:paraId="44563FD8" w14:textId="74CE5445" w:rsidR="00877D28" w:rsidRPr="00FE36DF" w:rsidDel="00686E6E" w:rsidRDefault="00877D28" w:rsidP="006E4950">
      <w:pPr>
        <w:widowControl w:val="0"/>
        <w:autoSpaceDE w:val="0"/>
        <w:autoSpaceDN w:val="0"/>
        <w:adjustRightInd w:val="0"/>
        <w:spacing w:line="360" w:lineRule="auto"/>
        <w:rPr>
          <w:del w:id="78" w:author="Lizz Bartos" w:date="2013-07-13T12:49:00Z"/>
          <w:rFonts w:ascii="Helvetica" w:hAnsi="Helvetica" w:cs="Helvetica"/>
          <w:b/>
          <w:i/>
          <w:sz w:val="22"/>
          <w:szCs w:val="22"/>
        </w:rPr>
      </w:pPr>
    </w:p>
    <w:p w14:paraId="7D437C24" w14:textId="6AD9D743" w:rsidR="00764263" w:rsidRPr="00F177FA" w:rsidDel="00686E6E" w:rsidRDefault="001B2899" w:rsidP="00EB3870">
      <w:pPr>
        <w:widowControl w:val="0"/>
        <w:autoSpaceDE w:val="0"/>
        <w:autoSpaceDN w:val="0"/>
        <w:adjustRightInd w:val="0"/>
        <w:spacing w:line="360" w:lineRule="auto"/>
        <w:rPr>
          <w:del w:id="79" w:author="Lizz Bartos" w:date="2013-07-13T12:49:00Z"/>
          <w:rFonts w:ascii="Helvetica" w:hAnsi="Helvetica" w:cs="Helvetica"/>
          <w:b/>
          <w:sz w:val="22"/>
          <w:szCs w:val="22"/>
          <w:u w:val="single"/>
        </w:rPr>
      </w:pPr>
      <w:del w:id="80" w:author="Lizz Bartos" w:date="2013-07-13T12:49:00Z">
        <w:r w:rsidRPr="00877D28" w:rsidDel="00686E6E">
          <w:rPr>
            <w:rFonts w:ascii="Helvetica" w:hAnsi="Helvetica" w:cs="Helvetica"/>
            <w:b/>
            <w:sz w:val="22"/>
            <w:szCs w:val="22"/>
          </w:rPr>
          <w:delText>Attitude:</w:delText>
        </w:r>
        <w:r w:rsidR="00F177FA" w:rsidRPr="00F177FA" w:rsidDel="00686E6E">
          <w:rPr>
            <w:rFonts w:ascii="Helvetica" w:hAnsi="Helvetica" w:cs="Helvetica"/>
            <w:b/>
            <w:sz w:val="22"/>
            <w:szCs w:val="22"/>
          </w:rPr>
          <w:delText xml:space="preserve">  </w:delText>
        </w:r>
      </w:del>
      <w:ins w:id="81" w:author="Bartos, Thomas M" w:date="2013-07-06T20:42:00Z">
        <w:del w:id="82" w:author="Lizz Bartos" w:date="2013-07-13T12:49:00Z">
          <w:r w:rsidR="0055240A" w:rsidDel="00686E6E">
            <w:rPr>
              <w:rFonts w:ascii="Helvetica" w:hAnsi="Helvetica" w:cs="Helvetica"/>
              <w:sz w:val="22"/>
              <w:szCs w:val="22"/>
            </w:rPr>
            <w:delText>A</w:delText>
          </w:r>
        </w:del>
      </w:ins>
      <w:del w:id="83" w:author="Lizz Bartos" w:date="2013-07-13T12:49:00Z">
        <w:r w:rsidR="00764263" w:rsidRPr="006E4950" w:rsidDel="00686E6E">
          <w:rPr>
            <w:rFonts w:ascii="Helvetica" w:hAnsi="Helvetica" w:cs="Helvetica"/>
            <w:sz w:val="22"/>
            <w:szCs w:val="22"/>
          </w:rPr>
          <w:delText xml:space="preserve">ttitude evolves </w:delText>
        </w:r>
        <w:r w:rsidR="00764263" w:rsidDel="00686E6E">
          <w:rPr>
            <w:rFonts w:ascii="Helvetica" w:hAnsi="Helvetica" w:cs="Helvetica"/>
            <w:sz w:val="22"/>
            <w:szCs w:val="22"/>
          </w:rPr>
          <w:delText>during the course of the model</w:delText>
        </w:r>
      </w:del>
      <w:ins w:id="84" w:author="Bartos, Thomas M" w:date="2013-07-06T20:42:00Z">
        <w:del w:id="85" w:author="Lizz Bartos" w:date="2013-07-13T12:49:00Z">
          <w:r w:rsidR="0055240A" w:rsidDel="00686E6E">
            <w:rPr>
              <w:rFonts w:ascii="Helvetica" w:hAnsi="Helvetica" w:cs="Helvetica"/>
              <w:sz w:val="22"/>
              <w:szCs w:val="22"/>
            </w:rPr>
            <w:delText xml:space="preserve"> and </w:delText>
          </w:r>
        </w:del>
      </w:ins>
      <w:del w:id="86" w:author="Lizz Bartos" w:date="2013-07-13T12:49:00Z">
        <w:r w:rsidR="00764263" w:rsidRPr="00EB3870" w:rsidDel="00686E6E">
          <w:rPr>
            <w:rFonts w:ascii="Helvetica" w:hAnsi="Helvetica" w:cs="Helvetica"/>
            <w:sz w:val="22"/>
            <w:szCs w:val="22"/>
          </w:rPr>
          <w:delText xml:space="preserve">changes on </w:delText>
        </w:r>
      </w:del>
      <w:ins w:id="87" w:author="Bartos, Thomas M" w:date="2013-07-06T20:42:00Z">
        <w:del w:id="88" w:author="Lizz Bartos" w:date="2013-07-13T12:49:00Z">
          <w:r w:rsidR="0055240A" w:rsidDel="00686E6E">
            <w:rPr>
              <w:rFonts w:ascii="Helvetica" w:hAnsi="Helvetica" w:cs="Helvetica"/>
              <w:sz w:val="22"/>
              <w:szCs w:val="22"/>
            </w:rPr>
            <w:delText>each tick.</w:delText>
          </w:r>
        </w:del>
      </w:ins>
    </w:p>
    <w:p w14:paraId="28845F06" w14:textId="42240B51" w:rsidR="00EB3870" w:rsidRPr="006E4950" w:rsidDel="00686E6E" w:rsidRDefault="00EB3870" w:rsidP="00EB3870">
      <w:pPr>
        <w:widowControl w:val="0"/>
        <w:autoSpaceDE w:val="0"/>
        <w:autoSpaceDN w:val="0"/>
        <w:adjustRightInd w:val="0"/>
        <w:spacing w:line="360" w:lineRule="auto"/>
        <w:rPr>
          <w:del w:id="89" w:author="Lizz Bartos" w:date="2013-07-13T12:49:00Z"/>
          <w:rFonts w:ascii="Helvetica" w:hAnsi="Helvetica" w:cs="Helvetica"/>
          <w:sz w:val="22"/>
          <w:szCs w:val="22"/>
        </w:rPr>
      </w:pPr>
    </w:p>
    <w:p w14:paraId="6FC23B58" w14:textId="3A2388F4" w:rsidR="00C11505" w:rsidDel="00686E6E" w:rsidRDefault="001B2899" w:rsidP="00EB3870">
      <w:pPr>
        <w:widowControl w:val="0"/>
        <w:autoSpaceDE w:val="0"/>
        <w:autoSpaceDN w:val="0"/>
        <w:adjustRightInd w:val="0"/>
        <w:spacing w:line="360" w:lineRule="auto"/>
        <w:rPr>
          <w:del w:id="90" w:author="Lizz Bartos" w:date="2013-07-13T12:49:00Z"/>
          <w:rFonts w:ascii="Helvetica" w:hAnsi="Helvetica" w:cs="Helvetica"/>
          <w:sz w:val="22"/>
          <w:szCs w:val="22"/>
        </w:rPr>
      </w:pPr>
      <w:del w:id="91" w:author="Lizz Bartos" w:date="2013-07-13T12:49:00Z">
        <w:r w:rsidRPr="00877D28" w:rsidDel="00686E6E">
          <w:rPr>
            <w:rFonts w:ascii="Helvetica" w:hAnsi="Helvetica" w:cs="Helvetica"/>
            <w:b/>
            <w:sz w:val="22"/>
            <w:szCs w:val="22"/>
          </w:rPr>
          <w:delText>Certainty:</w:delText>
        </w:r>
        <w:r w:rsidR="00877D28" w:rsidDel="00686E6E">
          <w:rPr>
            <w:rFonts w:ascii="Helvetica" w:hAnsi="Helvetica" w:cs="Helvetica"/>
            <w:sz w:val="22"/>
            <w:szCs w:val="22"/>
          </w:rPr>
          <w:delText xml:space="preserve">   </w:delText>
        </w:r>
        <w:r w:rsidR="0055240A" w:rsidDel="00686E6E">
          <w:rPr>
            <w:rFonts w:ascii="Helvetica" w:hAnsi="Helvetica" w:cs="Helvetica"/>
            <w:sz w:val="22"/>
            <w:szCs w:val="22"/>
          </w:rPr>
          <w:delText xml:space="preserve">Certainty is </w:delText>
        </w:r>
        <w:r w:rsidR="00EB3870" w:rsidRPr="00EB3870" w:rsidDel="00686E6E">
          <w:rPr>
            <w:rFonts w:ascii="Helvetica" w:hAnsi="Helvetica" w:cs="Helvetica"/>
            <w:sz w:val="22"/>
            <w:szCs w:val="22"/>
          </w:rPr>
          <w:delText>initially set to mesosystem-condom-encouragement</w:delText>
        </w:r>
        <w:r w:rsidR="0055240A" w:rsidDel="00686E6E">
          <w:rPr>
            <w:rFonts w:ascii="Helvetica" w:hAnsi="Helvetica" w:cs="Helvetica"/>
            <w:sz w:val="22"/>
            <w:szCs w:val="22"/>
          </w:rPr>
          <w:delText>. C</w:delText>
        </w:r>
        <w:r w:rsidR="00C11505" w:rsidDel="00686E6E">
          <w:rPr>
            <w:rFonts w:ascii="Helvetica" w:hAnsi="Helvetica" w:cs="Helvetica"/>
            <w:sz w:val="22"/>
            <w:szCs w:val="22"/>
          </w:rPr>
          <w:delText>ertainty is the best determination of behavior, according to research</w:delText>
        </w:r>
        <w:r w:rsidR="0055240A" w:rsidDel="00686E6E">
          <w:rPr>
            <w:rFonts w:ascii="Helvetica" w:hAnsi="Helvetica" w:cs="Helvetica"/>
            <w:sz w:val="22"/>
            <w:szCs w:val="22"/>
          </w:rPr>
          <w:delText>.  However, this NetLogo model has certainty as an influencing variable for Attitude, which ultimately determines whether safe sex is practiced.</w:delText>
        </w:r>
      </w:del>
    </w:p>
    <w:p w14:paraId="7A2A3A8E" w14:textId="0049BE2E" w:rsidR="00EB3870" w:rsidRPr="00877D28" w:rsidDel="00686E6E" w:rsidRDefault="00EB3870" w:rsidP="006E4950">
      <w:pPr>
        <w:widowControl w:val="0"/>
        <w:autoSpaceDE w:val="0"/>
        <w:autoSpaceDN w:val="0"/>
        <w:adjustRightInd w:val="0"/>
        <w:spacing w:line="360" w:lineRule="auto"/>
        <w:rPr>
          <w:del w:id="92" w:author="Lizz Bartos" w:date="2013-07-13T12:49:00Z"/>
          <w:rFonts w:ascii="Helvetica" w:hAnsi="Helvetica" w:cs="Helvetica"/>
          <w:sz w:val="22"/>
          <w:szCs w:val="22"/>
        </w:rPr>
      </w:pPr>
    </w:p>
    <w:p w14:paraId="71B7D7F3" w14:textId="4B8ECB8E" w:rsidR="00EB3870" w:rsidRPr="00376A57" w:rsidDel="00686E6E" w:rsidRDefault="001B2899" w:rsidP="00376A57">
      <w:pPr>
        <w:spacing w:line="360" w:lineRule="auto"/>
        <w:rPr>
          <w:del w:id="93" w:author="Lizz Bartos" w:date="2013-07-13T12:49:00Z"/>
          <w:rFonts w:ascii="Helvetica" w:hAnsi="Helvetica" w:cs="Helvetica"/>
          <w:b/>
          <w:sz w:val="22"/>
          <w:szCs w:val="22"/>
          <w:u w:val="single"/>
        </w:rPr>
      </w:pPr>
      <w:del w:id="94" w:author="Lizz Bartos" w:date="2013-07-13T12:49:00Z">
        <w:r w:rsidRPr="00877D28" w:rsidDel="00686E6E">
          <w:rPr>
            <w:rFonts w:ascii="Helvetica" w:hAnsi="Helvetica" w:cs="Helvetica"/>
            <w:b/>
            <w:sz w:val="22"/>
            <w:szCs w:val="22"/>
          </w:rPr>
          <w:delText>Justification:</w:delText>
        </w:r>
        <w:r w:rsidR="00376A57" w:rsidRPr="00376A57" w:rsidDel="00686E6E">
          <w:rPr>
            <w:rFonts w:ascii="Helvetica" w:hAnsi="Helvetica" w:cs="Helvetica"/>
            <w:sz w:val="22"/>
            <w:szCs w:val="22"/>
          </w:rPr>
          <w:delText xml:space="preserve"> </w:delText>
        </w:r>
        <w:r w:rsidR="0055240A" w:rsidDel="00686E6E">
          <w:rPr>
            <w:rFonts w:ascii="Helvetica" w:hAnsi="Helvetica" w:cs="Helvetica"/>
            <w:sz w:val="22"/>
            <w:szCs w:val="22"/>
          </w:rPr>
          <w:delText>Justification is</w:delText>
        </w:r>
        <w:r w:rsidR="00376A57" w:rsidRPr="00376A57" w:rsidDel="00686E6E">
          <w:rPr>
            <w:rFonts w:ascii="Helvetica" w:hAnsi="Helvetica" w:cs="Helvetica"/>
            <w:sz w:val="22"/>
            <w:szCs w:val="22"/>
          </w:rPr>
          <w:delText xml:space="preserve"> </w:delText>
        </w:r>
        <w:r w:rsidR="00EB3870" w:rsidRPr="00EB3870" w:rsidDel="00686E6E">
          <w:rPr>
            <w:rFonts w:ascii="Helvetica" w:hAnsi="Helvetica" w:cs="Helvetica"/>
            <w:sz w:val="22"/>
            <w:szCs w:val="22"/>
          </w:rPr>
          <w:delText>initially set to the level of accurate education this agent has about safe sex and condom usage</w:delText>
        </w:r>
      </w:del>
      <w:ins w:id="95" w:author="Bartos, Thomas M" w:date="2013-07-06T20:45:00Z">
        <w:del w:id="96" w:author="Lizz Bartos" w:date="2013-07-13T12:49:00Z">
          <w:r w:rsidR="0055240A" w:rsidDel="00686E6E">
            <w:rPr>
              <w:rFonts w:ascii="Helvetica" w:hAnsi="Helvetica" w:cs="Helvetica"/>
              <w:sz w:val="22"/>
              <w:szCs w:val="22"/>
            </w:rPr>
            <w:delText>.</w:delText>
          </w:r>
        </w:del>
      </w:ins>
      <w:del w:id="97" w:author="Lizz Bartos" w:date="2013-07-13T12:49:00Z">
        <w:r w:rsidR="00877D28" w:rsidDel="00686E6E">
          <w:rPr>
            <w:rFonts w:ascii="Helvetica" w:hAnsi="Helvetica" w:cs="Helvetica"/>
            <w:sz w:val="22"/>
            <w:szCs w:val="22"/>
          </w:rPr>
          <w:delText xml:space="preserve"> (revisit)</w:delText>
        </w:r>
      </w:del>
    </w:p>
    <w:p w14:paraId="383E9672" w14:textId="4023D8EF" w:rsidR="00877D28" w:rsidDel="00686E6E" w:rsidRDefault="00877D28" w:rsidP="006E4950">
      <w:pPr>
        <w:widowControl w:val="0"/>
        <w:autoSpaceDE w:val="0"/>
        <w:autoSpaceDN w:val="0"/>
        <w:adjustRightInd w:val="0"/>
        <w:spacing w:line="360" w:lineRule="auto"/>
        <w:rPr>
          <w:del w:id="98" w:author="Lizz Bartos" w:date="2013-07-13T12:49:00Z"/>
          <w:rFonts w:ascii="Helvetica" w:hAnsi="Helvetica" w:cs="Helvetica"/>
          <w:sz w:val="22"/>
          <w:szCs w:val="22"/>
        </w:rPr>
      </w:pPr>
    </w:p>
    <w:p w14:paraId="541E5CB2" w14:textId="6388C660" w:rsidR="00877D28" w:rsidDel="00686E6E" w:rsidRDefault="00877D28" w:rsidP="006E4950">
      <w:pPr>
        <w:widowControl w:val="0"/>
        <w:autoSpaceDE w:val="0"/>
        <w:autoSpaceDN w:val="0"/>
        <w:adjustRightInd w:val="0"/>
        <w:spacing w:line="360" w:lineRule="auto"/>
        <w:rPr>
          <w:del w:id="99" w:author="Lizz Bartos" w:date="2013-07-13T12:49:00Z"/>
          <w:rFonts w:ascii="Helvetica" w:hAnsi="Helvetica" w:cs="Helvetica"/>
          <w:sz w:val="22"/>
          <w:szCs w:val="22"/>
        </w:rPr>
      </w:pPr>
      <w:del w:id="100" w:author="Lizz Bartos" w:date="2013-07-13T12:49:00Z">
        <w:r w:rsidRPr="002C09A0" w:rsidDel="00686E6E">
          <w:rPr>
            <w:rFonts w:ascii="Helvetica" w:hAnsi="Helvetica" w:cs="Helvetica"/>
            <w:b/>
            <w:sz w:val="22"/>
            <w:szCs w:val="22"/>
          </w:rPr>
          <w:delText>Shape</w:delText>
        </w:r>
      </w:del>
      <w:ins w:id="101" w:author="Bartos, Thomas M" w:date="2013-07-06T20:46:00Z">
        <w:del w:id="102" w:author="Lizz Bartos" w:date="2013-07-13T12:49:00Z">
          <w:r w:rsidR="0055240A" w:rsidDel="00686E6E">
            <w:rPr>
              <w:rFonts w:ascii="Helvetica" w:hAnsi="Helvetica" w:cs="Helvetica"/>
              <w:sz w:val="22"/>
              <w:szCs w:val="22"/>
            </w:rPr>
            <w:delText>:</w:delText>
          </w:r>
        </w:del>
      </w:ins>
      <w:del w:id="103" w:author="Lizz Bartos" w:date="2013-07-13T12:49:00Z">
        <w:r w:rsidDel="00686E6E">
          <w:rPr>
            <w:rFonts w:ascii="Helvetica" w:hAnsi="Helvetica" w:cs="Helvetica"/>
            <w:sz w:val="22"/>
            <w:szCs w:val="22"/>
          </w:rPr>
          <w:delText xml:space="preserve">  </w:delText>
        </w:r>
        <w:r w:rsidR="0055240A" w:rsidDel="00686E6E">
          <w:rPr>
            <w:rFonts w:ascii="Helvetica" w:hAnsi="Helvetica" w:cs="Helvetica"/>
            <w:sz w:val="22"/>
            <w:szCs w:val="22"/>
          </w:rPr>
          <w:delText>Agent s</w:delText>
        </w:r>
        <w:r w:rsidRPr="009316C8" w:rsidDel="00686E6E">
          <w:rPr>
            <w:rFonts w:ascii="Helvetica" w:hAnsi="Helvetica" w:cs="Helvetica"/>
            <w:sz w:val="22"/>
            <w:szCs w:val="22"/>
          </w:rPr>
          <w:delText xml:space="preserve">hape is determined by gender and </w:delText>
        </w:r>
      </w:del>
      <w:ins w:id="104" w:author="Bartos, Thomas M" w:date="2013-07-06T20:45:00Z">
        <w:del w:id="105" w:author="Lizz Bartos" w:date="2013-07-13T12:49:00Z">
          <w:r w:rsidR="0055240A" w:rsidDel="00686E6E">
            <w:rPr>
              <w:rFonts w:ascii="Helvetica" w:hAnsi="Helvetica" w:cs="Helvetica"/>
              <w:sz w:val="22"/>
              <w:szCs w:val="22"/>
            </w:rPr>
            <w:delText>health</w:delText>
          </w:r>
        </w:del>
      </w:ins>
      <w:del w:id="106" w:author="Lizz Bartos" w:date="2013-07-13T12:49:00Z">
        <w:r w:rsidRPr="009316C8" w:rsidDel="00686E6E">
          <w:rPr>
            <w:rFonts w:ascii="Helvetica" w:hAnsi="Helvetica" w:cs="Helvetica"/>
            <w:sz w:val="22"/>
            <w:szCs w:val="22"/>
          </w:rPr>
          <w:delText xml:space="preserve"> status</w:delText>
        </w:r>
        <w:r w:rsidDel="00686E6E">
          <w:rPr>
            <w:rFonts w:ascii="Helvetica" w:hAnsi="Helvetica" w:cs="Helvetica"/>
            <w:sz w:val="22"/>
            <w:szCs w:val="22"/>
          </w:rPr>
          <w:delText>. I</w:delText>
        </w:r>
        <w:r w:rsidRPr="005226B3" w:rsidDel="00686E6E">
          <w:rPr>
            <w:rFonts w:ascii="Helvetica" w:hAnsi="Helvetica" w:cs="Helvetica"/>
            <w:sz w:val="22"/>
            <w:szCs w:val="22"/>
          </w:rPr>
          <w:delText>nfected turtles have a dot on their shape</w:delText>
        </w:r>
        <w:r w:rsidDel="00686E6E">
          <w:rPr>
            <w:rFonts w:ascii="Helvetica" w:hAnsi="Helvetica" w:cs="Helvetica"/>
            <w:sz w:val="22"/>
            <w:szCs w:val="22"/>
          </w:rPr>
          <w:delText>, and the color of the dot indicates whether or not they “know” they are infected (white: known? = true; black: known? = false;).</w:delText>
        </w:r>
      </w:del>
    </w:p>
    <w:p w14:paraId="4D57AD46" w14:textId="112F45B1" w:rsidR="00EB3870" w:rsidDel="00686E6E" w:rsidRDefault="00EB3870" w:rsidP="006E4950">
      <w:pPr>
        <w:widowControl w:val="0"/>
        <w:autoSpaceDE w:val="0"/>
        <w:autoSpaceDN w:val="0"/>
        <w:adjustRightInd w:val="0"/>
        <w:spacing w:line="360" w:lineRule="auto"/>
        <w:rPr>
          <w:del w:id="107" w:author="Lizz Bartos" w:date="2013-07-13T12:49:00Z"/>
          <w:rFonts w:ascii="Helvetica" w:hAnsi="Helvetica" w:cs="Helvetica"/>
          <w:sz w:val="22"/>
          <w:szCs w:val="22"/>
        </w:rPr>
      </w:pPr>
    </w:p>
    <w:p w14:paraId="43AF236C" w14:textId="6685567A" w:rsidR="0062588B" w:rsidDel="00686E6E" w:rsidRDefault="00ED1CCC" w:rsidP="006E4950">
      <w:pPr>
        <w:widowControl w:val="0"/>
        <w:autoSpaceDE w:val="0"/>
        <w:autoSpaceDN w:val="0"/>
        <w:adjustRightInd w:val="0"/>
        <w:spacing w:line="360" w:lineRule="auto"/>
        <w:rPr>
          <w:del w:id="108" w:author="Lizz Bartos" w:date="2013-07-13T12:49:00Z"/>
          <w:rFonts w:ascii="Helvetica" w:hAnsi="Helvetica" w:cs="Helvetica"/>
          <w:sz w:val="22"/>
          <w:szCs w:val="22"/>
        </w:rPr>
      </w:pPr>
      <w:del w:id="109" w:author="Lizz Bartos" w:date="2013-07-13T12:49:00Z">
        <w:r w:rsidRPr="002C09A0" w:rsidDel="00686E6E">
          <w:rPr>
            <w:rFonts w:ascii="Helvetica" w:hAnsi="Helvetica" w:cs="Helvetica"/>
            <w:b/>
            <w:sz w:val="22"/>
            <w:szCs w:val="22"/>
          </w:rPr>
          <w:delText>Color</w:delText>
        </w:r>
      </w:del>
      <w:ins w:id="110" w:author="Bartos, Thomas M" w:date="2013-07-06T20:46:00Z">
        <w:del w:id="111" w:author="Lizz Bartos" w:date="2013-07-13T12:49:00Z">
          <w:r w:rsidR="0055240A" w:rsidDel="00686E6E">
            <w:rPr>
              <w:rFonts w:ascii="Helvetica" w:hAnsi="Helvetica" w:cs="Helvetica"/>
              <w:sz w:val="22"/>
              <w:szCs w:val="22"/>
            </w:rPr>
            <w:delText xml:space="preserve">: </w:delText>
          </w:r>
        </w:del>
      </w:ins>
      <w:del w:id="112" w:author="Lizz Bartos" w:date="2013-07-13T12:49:00Z">
        <w:r w:rsidR="009316C8" w:rsidDel="00686E6E">
          <w:rPr>
            <w:rFonts w:ascii="Helvetica" w:hAnsi="Helvetica" w:cs="Helvetica"/>
            <w:sz w:val="22"/>
            <w:szCs w:val="22"/>
          </w:rPr>
          <w:delText xml:space="preserve"> </w:delText>
        </w:r>
        <w:r w:rsidR="00C7500A" w:rsidDel="00686E6E">
          <w:rPr>
            <w:rFonts w:ascii="Helvetica" w:hAnsi="Helvetica" w:cs="Helvetica"/>
            <w:sz w:val="22"/>
            <w:szCs w:val="22"/>
          </w:rPr>
          <w:delText>The color of the agent</w:delText>
        </w:r>
        <w:r w:rsidR="00C7500A" w:rsidRPr="006B66DC" w:rsidDel="00686E6E">
          <w:rPr>
            <w:rFonts w:ascii="Helvetica" w:hAnsi="Helvetica" w:cs="Helvetica"/>
            <w:sz w:val="22"/>
            <w:szCs w:val="22"/>
          </w:rPr>
          <w:delText xml:space="preserve"> </w:delText>
        </w:r>
        <w:r w:rsidR="0055240A" w:rsidRPr="006B66DC" w:rsidDel="00686E6E">
          <w:rPr>
            <w:rFonts w:ascii="Helvetica" w:hAnsi="Helvetica" w:cs="Helvetica"/>
            <w:sz w:val="22"/>
            <w:szCs w:val="22"/>
          </w:rPr>
          <w:delText>indicates</w:delText>
        </w:r>
        <w:r w:rsidR="006B66DC" w:rsidDel="00686E6E">
          <w:rPr>
            <w:rFonts w:ascii="Helvetica" w:hAnsi="Helvetica" w:cs="Helvetica"/>
            <w:color w:val="F79646" w:themeColor="accent6"/>
            <w:sz w:val="22"/>
            <w:szCs w:val="22"/>
          </w:rPr>
          <w:delText xml:space="preserve"> </w:delText>
        </w:r>
        <w:r w:rsidR="00C7500A" w:rsidDel="00686E6E">
          <w:rPr>
            <w:rFonts w:ascii="Helvetica" w:hAnsi="Helvetica" w:cs="Helvetica"/>
            <w:sz w:val="22"/>
            <w:szCs w:val="22"/>
          </w:rPr>
          <w:delText>his or her</w:delText>
        </w:r>
        <w:r w:rsidR="009316C8" w:rsidRPr="009316C8" w:rsidDel="00686E6E">
          <w:rPr>
            <w:rFonts w:ascii="Helvetica" w:hAnsi="Helvetica" w:cs="Helvetica"/>
            <w:sz w:val="22"/>
            <w:szCs w:val="22"/>
          </w:rPr>
          <w:delText xml:space="preserve"> </w:delText>
        </w:r>
        <w:r w:rsidR="009316C8" w:rsidRPr="00C7500A" w:rsidDel="00686E6E">
          <w:rPr>
            <w:rFonts w:ascii="Helvetica" w:hAnsi="Helvetica" w:cs="Helvetica"/>
            <w:color w:val="F79646" w:themeColor="accent6"/>
            <w:sz w:val="22"/>
            <w:szCs w:val="22"/>
          </w:rPr>
          <w:delText>individual</w:delText>
        </w:r>
        <w:r w:rsidR="00C7500A" w:rsidRPr="00C7500A" w:rsidDel="00686E6E">
          <w:rPr>
            <w:rFonts w:ascii="Helvetica" w:hAnsi="Helvetica" w:cs="Helvetica"/>
            <w:color w:val="F79646" w:themeColor="accent6"/>
            <w:sz w:val="22"/>
            <w:szCs w:val="22"/>
          </w:rPr>
          <w:delText>/personal</w:delText>
        </w:r>
        <w:r w:rsidR="009316C8" w:rsidRPr="009316C8" w:rsidDel="00686E6E">
          <w:rPr>
            <w:rFonts w:ascii="Helvetica" w:hAnsi="Helvetica" w:cs="Helvetica"/>
            <w:sz w:val="22"/>
            <w:szCs w:val="22"/>
          </w:rPr>
          <w:delText xml:space="preserve"> likelihood of practicing safe sex</w:delText>
        </w:r>
        <w:r w:rsidR="00C7500A" w:rsidDel="00686E6E">
          <w:rPr>
            <w:rFonts w:ascii="Helvetica" w:hAnsi="Helvetica" w:cs="Helvetica"/>
            <w:sz w:val="22"/>
            <w:szCs w:val="22"/>
          </w:rPr>
          <w:delText>. A green agent is</w:delText>
        </w:r>
        <w:r w:rsidR="0062588B" w:rsidDel="00686E6E">
          <w:rPr>
            <w:rFonts w:ascii="Helvetica" w:hAnsi="Helvetica" w:cs="Helvetica"/>
            <w:sz w:val="22"/>
            <w:szCs w:val="22"/>
          </w:rPr>
          <w:delText xml:space="preserve"> more likely to engage in safe sex, </w:delText>
        </w:r>
        <w:r w:rsidR="0055240A" w:rsidDel="00686E6E">
          <w:rPr>
            <w:rFonts w:ascii="Helvetica" w:hAnsi="Helvetica" w:cs="Helvetica"/>
            <w:sz w:val="22"/>
            <w:szCs w:val="22"/>
          </w:rPr>
          <w:delText>while</w:delText>
        </w:r>
        <w:r w:rsidR="0062588B" w:rsidDel="00686E6E">
          <w:rPr>
            <w:rFonts w:ascii="Helvetica" w:hAnsi="Helvetica" w:cs="Helvetica"/>
            <w:sz w:val="22"/>
            <w:szCs w:val="22"/>
          </w:rPr>
          <w:delText xml:space="preserve"> a red agent is less likely to use a condom. The likelihood is a scale from 0 to 100, and agents that are 50% likely of having safe sex are displayed as white. </w:delText>
        </w:r>
      </w:del>
    </w:p>
    <w:p w14:paraId="5162950D" w14:textId="24536E79" w:rsidR="0062588B" w:rsidDel="00686E6E" w:rsidRDefault="0062588B" w:rsidP="006E4950">
      <w:pPr>
        <w:widowControl w:val="0"/>
        <w:autoSpaceDE w:val="0"/>
        <w:autoSpaceDN w:val="0"/>
        <w:adjustRightInd w:val="0"/>
        <w:spacing w:line="360" w:lineRule="auto"/>
        <w:rPr>
          <w:del w:id="113" w:author="Lizz Bartos" w:date="2013-07-13T12:49:00Z"/>
          <w:rFonts w:ascii="Helvetica" w:hAnsi="Helvetica" w:cs="Helvetica"/>
          <w:sz w:val="22"/>
          <w:szCs w:val="22"/>
        </w:rPr>
      </w:pPr>
    </w:p>
    <w:p w14:paraId="04F99C55" w14:textId="37B6FEA6" w:rsidR="0062588B" w:rsidDel="00686E6E" w:rsidRDefault="0062588B" w:rsidP="006E4950">
      <w:pPr>
        <w:widowControl w:val="0"/>
        <w:autoSpaceDE w:val="0"/>
        <w:autoSpaceDN w:val="0"/>
        <w:adjustRightInd w:val="0"/>
        <w:spacing w:line="360" w:lineRule="auto"/>
        <w:rPr>
          <w:del w:id="114" w:author="Lizz Bartos" w:date="2013-07-13T12:49:00Z"/>
          <w:rFonts w:ascii="Helvetica" w:hAnsi="Helvetica" w:cs="Helvetica"/>
          <w:sz w:val="22"/>
          <w:szCs w:val="22"/>
        </w:rPr>
      </w:pPr>
      <w:del w:id="115" w:author="Lizz Bartos" w:date="2013-07-13T12:49:00Z">
        <w:r w:rsidRPr="002C09A0" w:rsidDel="00686E6E">
          <w:rPr>
            <w:rFonts w:ascii="Helvetica" w:hAnsi="Helvetica" w:cs="Helvetica"/>
            <w:b/>
            <w:sz w:val="22"/>
            <w:szCs w:val="22"/>
          </w:rPr>
          <w:delText>Label</w:delText>
        </w:r>
      </w:del>
      <w:ins w:id="116" w:author="Bartos, Thomas M" w:date="2013-07-06T20:47:00Z">
        <w:del w:id="117" w:author="Lizz Bartos" w:date="2013-07-13T12:49:00Z">
          <w:r w:rsidR="0055240A" w:rsidDel="00686E6E">
            <w:rPr>
              <w:rFonts w:ascii="Helvetica" w:hAnsi="Helvetica" w:cs="Helvetica"/>
              <w:sz w:val="22"/>
              <w:szCs w:val="22"/>
            </w:rPr>
            <w:delText>:</w:delText>
          </w:r>
        </w:del>
      </w:ins>
      <w:del w:id="118" w:author="Lizz Bartos" w:date="2013-07-13T12:49:00Z">
        <w:r w:rsidDel="00686E6E">
          <w:rPr>
            <w:rFonts w:ascii="Helvetica" w:hAnsi="Helvetica" w:cs="Helvetica"/>
            <w:sz w:val="22"/>
            <w:szCs w:val="22"/>
          </w:rPr>
          <w:delText xml:space="preserve"> The labels, if enabled, also indicate each agent’s likelihood of practicing safe sex, but it is more accurate because it shows the exact value, whereas color changes by increments of 5. </w:delText>
        </w:r>
      </w:del>
    </w:p>
    <w:p w14:paraId="506166BC" w14:textId="02540219" w:rsidR="0062588B" w:rsidDel="00686E6E" w:rsidRDefault="0062588B" w:rsidP="006E4950">
      <w:pPr>
        <w:widowControl w:val="0"/>
        <w:autoSpaceDE w:val="0"/>
        <w:autoSpaceDN w:val="0"/>
        <w:adjustRightInd w:val="0"/>
        <w:spacing w:line="360" w:lineRule="auto"/>
        <w:rPr>
          <w:del w:id="119" w:author="Lizz Bartos" w:date="2013-07-13T12:49:00Z"/>
          <w:rFonts w:ascii="Helvetica" w:hAnsi="Helvetica" w:cs="Helvetica"/>
          <w:sz w:val="22"/>
          <w:szCs w:val="22"/>
        </w:rPr>
      </w:pPr>
    </w:p>
    <w:p w14:paraId="4698E1C9" w14:textId="4C350B42" w:rsidR="00877D28" w:rsidDel="00686E6E" w:rsidRDefault="00C64590" w:rsidP="00877D28">
      <w:pPr>
        <w:widowControl w:val="0"/>
        <w:autoSpaceDE w:val="0"/>
        <w:autoSpaceDN w:val="0"/>
        <w:adjustRightInd w:val="0"/>
        <w:spacing w:line="360" w:lineRule="auto"/>
        <w:rPr>
          <w:del w:id="120" w:author="Lizz Bartos" w:date="2013-07-13T12:49:00Z"/>
          <w:rFonts w:ascii="Helvetica" w:hAnsi="Helvetica" w:cs="Helvetica"/>
          <w:sz w:val="22"/>
          <w:szCs w:val="22"/>
        </w:rPr>
      </w:pPr>
      <w:del w:id="121" w:author="Lizz Bartos" w:date="2013-07-13T12:49:00Z">
        <w:r w:rsidRPr="002C09A0" w:rsidDel="00686E6E">
          <w:rPr>
            <w:rFonts w:ascii="Helvetica" w:hAnsi="Helvetica" w:cs="Helvetica"/>
            <w:b/>
            <w:sz w:val="22"/>
            <w:szCs w:val="22"/>
          </w:rPr>
          <w:delText>Links</w:delText>
        </w:r>
      </w:del>
      <w:ins w:id="122" w:author="Bartos, Thomas M" w:date="2013-07-06T20:47:00Z">
        <w:del w:id="123" w:author="Lizz Bartos" w:date="2013-07-13T12:49:00Z">
          <w:r w:rsidR="0055240A" w:rsidDel="00686E6E">
            <w:rPr>
              <w:rFonts w:ascii="Helvetica" w:hAnsi="Helvetica" w:cs="Helvetica"/>
              <w:sz w:val="22"/>
              <w:szCs w:val="22"/>
            </w:rPr>
            <w:delText>:</w:delText>
          </w:r>
        </w:del>
      </w:ins>
      <w:del w:id="124" w:author="Lizz Bartos" w:date="2013-07-13T12:49:00Z">
        <w:r w:rsidDel="00686E6E">
          <w:rPr>
            <w:rFonts w:ascii="Helvetica" w:hAnsi="Helvetica" w:cs="Helvetica"/>
            <w:sz w:val="22"/>
            <w:szCs w:val="22"/>
          </w:rPr>
          <w:delText xml:space="preserve"> </w:delText>
        </w:r>
        <w:r w:rsidR="00877D28" w:rsidRPr="002B5B0B" w:rsidDel="00686E6E">
          <w:rPr>
            <w:rFonts w:ascii="Helvetica" w:hAnsi="Helvetica" w:cs="Helvetica"/>
            <w:sz w:val="22"/>
            <w:szCs w:val="22"/>
          </w:rPr>
          <w:delText>In this model, turtles can have multiple friends, but only one sexual partner at a time</w:delText>
        </w:r>
        <w:r w:rsidR="00877D28" w:rsidDel="00686E6E">
          <w:rPr>
            <w:rFonts w:ascii="Helvetica" w:hAnsi="Helvetica" w:cs="Helvetica"/>
            <w:sz w:val="22"/>
            <w:szCs w:val="22"/>
          </w:rPr>
          <w:delText>.</w:delText>
        </w:r>
      </w:del>
    </w:p>
    <w:p w14:paraId="721AA585" w14:textId="4F419DE1" w:rsidR="00877D28" w:rsidDel="00686E6E" w:rsidRDefault="00877D28" w:rsidP="00877D28">
      <w:pPr>
        <w:widowControl w:val="0"/>
        <w:autoSpaceDE w:val="0"/>
        <w:autoSpaceDN w:val="0"/>
        <w:adjustRightInd w:val="0"/>
        <w:spacing w:line="360" w:lineRule="auto"/>
        <w:rPr>
          <w:del w:id="125" w:author="Lizz Bartos" w:date="2013-07-13T12:49:00Z"/>
          <w:rFonts w:ascii="Helvetica" w:hAnsi="Helvetica" w:cs="Helvetica"/>
          <w:sz w:val="22"/>
          <w:szCs w:val="22"/>
        </w:rPr>
      </w:pPr>
      <w:del w:id="126" w:author="Lizz Bartos" w:date="2013-07-13T12:49:00Z">
        <w:r w:rsidDel="00686E6E">
          <w:rPr>
            <w:rFonts w:ascii="Helvetica" w:hAnsi="Helvetica" w:cs="Helvetica"/>
            <w:sz w:val="22"/>
            <w:szCs w:val="22"/>
          </w:rPr>
          <w:delText>Relationship type is determined by link breeds</w:delText>
        </w:r>
        <w:r w:rsidR="0055240A" w:rsidDel="00686E6E">
          <w:rPr>
            <w:rFonts w:ascii="Helvetica" w:hAnsi="Helvetica" w:cs="Helvetica"/>
            <w:sz w:val="22"/>
            <w:szCs w:val="22"/>
          </w:rPr>
          <w:delText xml:space="preserve">. </w:delText>
        </w:r>
        <w:r w:rsidRPr="002B5B0B" w:rsidDel="00686E6E">
          <w:rPr>
            <w:rFonts w:ascii="Helvetica" w:hAnsi="Helvetica" w:cs="Helvetica"/>
            <w:sz w:val="22"/>
            <w:szCs w:val="22"/>
          </w:rPr>
          <w:delText>Color of link indicates type of relationship between the two agents</w:delText>
        </w:r>
        <w:r w:rsidDel="00686E6E">
          <w:rPr>
            <w:rFonts w:ascii="Helvetica" w:hAnsi="Helvetica" w:cs="Helvetica"/>
            <w:sz w:val="22"/>
            <w:szCs w:val="22"/>
          </w:rPr>
          <w:delText>: a blue link denotes friendship, and magenta link denotes a sexual partnership link.</w:delText>
        </w:r>
      </w:del>
    </w:p>
    <w:p w14:paraId="6FC69D1C" w14:textId="77777777" w:rsidR="007004F0" w:rsidRPr="006E4950" w:rsidRDefault="007004F0" w:rsidP="006E4950">
      <w:pPr>
        <w:widowControl w:val="0"/>
        <w:autoSpaceDE w:val="0"/>
        <w:autoSpaceDN w:val="0"/>
        <w:adjustRightInd w:val="0"/>
        <w:spacing w:line="360" w:lineRule="auto"/>
        <w:rPr>
          <w:rFonts w:ascii="Helvetica" w:hAnsi="Helvetica" w:cs="Helvetica"/>
          <w:sz w:val="22"/>
          <w:szCs w:val="22"/>
        </w:rPr>
      </w:pPr>
    </w:p>
    <w:p w14:paraId="3DF72F6E" w14:textId="27B53EF2"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Model </w:t>
      </w:r>
      <w:r w:rsidR="0055240A">
        <w:rPr>
          <w:rFonts w:ascii="Helvetica" w:hAnsi="Helvetica" w:cs="Helvetica"/>
          <w:b/>
          <w:color w:val="4BACC6" w:themeColor="accent5"/>
          <w:sz w:val="22"/>
          <w:szCs w:val="22"/>
        </w:rPr>
        <w:t>S</w:t>
      </w:r>
      <w:r w:rsidRPr="006E4950">
        <w:rPr>
          <w:rFonts w:ascii="Helvetica" w:hAnsi="Helvetica" w:cs="Helvetica"/>
          <w:b/>
          <w:color w:val="4BACC6" w:themeColor="accent5"/>
          <w:sz w:val="22"/>
          <w:szCs w:val="22"/>
        </w:rPr>
        <w:t>etu</w:t>
      </w:r>
      <w:r w:rsidR="0055240A">
        <w:rPr>
          <w:rFonts w:ascii="Helvetica" w:hAnsi="Helvetica" w:cs="Helvetica"/>
          <w:b/>
          <w:color w:val="4BACC6" w:themeColor="accent5"/>
          <w:sz w:val="22"/>
          <w:szCs w:val="22"/>
        </w:rPr>
        <w:t>p</w:t>
      </w:r>
    </w:p>
    <w:p w14:paraId="4587B198" w14:textId="56F28904" w:rsidR="00722BD2" w:rsidRDefault="0055240A" w:rsidP="006E4950">
      <w:pPr>
        <w:widowControl w:val="0"/>
        <w:autoSpaceDE w:val="0"/>
        <w:autoSpaceDN w:val="0"/>
        <w:adjustRightInd w:val="0"/>
        <w:spacing w:line="360" w:lineRule="auto"/>
        <w:rPr>
          <w:rFonts w:ascii="Helvetica" w:hAnsi="Helvetica"/>
          <w:sz w:val="22"/>
          <w:szCs w:val="22"/>
        </w:rPr>
      </w:pPr>
      <w:r>
        <w:rPr>
          <w:rFonts w:ascii="Helvetica" w:hAnsi="Helvetica"/>
          <w:sz w:val="22"/>
          <w:szCs w:val="22"/>
        </w:rPr>
        <w:t>The network is arranged as m</w:t>
      </w:r>
      <w:r w:rsidR="00221E2B" w:rsidRPr="006E4950">
        <w:rPr>
          <w:rFonts w:ascii="Helvetica" w:hAnsi="Helvetica"/>
          <w:sz w:val="22"/>
          <w:szCs w:val="22"/>
        </w:rPr>
        <w:t>ostly discrete social circles, with some social butterflies that have links to members of other social groups.</w:t>
      </w:r>
      <w:r>
        <w:rPr>
          <w:rFonts w:ascii="Helvetica" w:hAnsi="Helvetica"/>
          <w:sz w:val="22"/>
          <w:szCs w:val="22"/>
        </w:rPr>
        <w:t xml:space="preserve"> </w:t>
      </w:r>
      <w:r w:rsidR="00221E2B" w:rsidRPr="006E4950">
        <w:rPr>
          <w:rFonts w:ascii="Helvetica" w:hAnsi="Helvetica"/>
          <w:sz w:val="22"/>
          <w:szCs w:val="22"/>
        </w:rPr>
        <w:t>Turtles start with a certain number of friend links, and no sexual partner links.</w:t>
      </w:r>
      <w:r w:rsidR="001C7858" w:rsidRPr="006E4950">
        <w:rPr>
          <w:rFonts w:ascii="Helvetica" w:hAnsi="Helvetica"/>
          <w:sz w:val="22"/>
          <w:szCs w:val="22"/>
        </w:rPr>
        <w:t xml:space="preserve"> </w:t>
      </w:r>
      <w:r w:rsidR="001C7858" w:rsidRPr="006E4950">
        <w:rPr>
          <w:rFonts w:ascii="Helvetica" w:hAnsi="Helvetica" w:cs="Helvetica"/>
          <w:sz w:val="22"/>
          <w:szCs w:val="22"/>
        </w:rPr>
        <w:t xml:space="preserve">Establishing networks consisting of "friendship" links and "sexual partner" links (differentiated by color). </w:t>
      </w:r>
      <w:r>
        <w:rPr>
          <w:rFonts w:ascii="Helvetica" w:hAnsi="Helvetica" w:cs="Helvetica"/>
          <w:sz w:val="22"/>
          <w:szCs w:val="22"/>
        </w:rPr>
        <w:t>F</w:t>
      </w:r>
      <w:r w:rsidR="001C7858" w:rsidRPr="006E4950">
        <w:rPr>
          <w:rFonts w:ascii="Helvetica" w:hAnsi="Helvetica" w:cs="Helvetica"/>
          <w:sz w:val="22"/>
          <w:szCs w:val="22"/>
        </w:rPr>
        <w:t xml:space="preserve">riend links are gender independent, sexual partners </w:t>
      </w:r>
      <w:r w:rsidR="00EC48B1">
        <w:rPr>
          <w:rFonts w:ascii="Helvetica" w:hAnsi="Helvetica" w:cs="Helvetica"/>
          <w:sz w:val="22"/>
          <w:szCs w:val="22"/>
        </w:rPr>
        <w:t>are</w:t>
      </w:r>
      <w:r>
        <w:rPr>
          <w:rFonts w:ascii="Helvetica" w:hAnsi="Helvetica" w:cs="Helvetica"/>
          <w:sz w:val="22"/>
          <w:szCs w:val="22"/>
        </w:rPr>
        <w:t xml:space="preserve"> not.</w:t>
      </w:r>
      <w:r>
        <w:rPr>
          <w:rFonts w:ascii="Helvetica" w:hAnsi="Helvetica"/>
          <w:sz w:val="22"/>
          <w:szCs w:val="22"/>
        </w:rPr>
        <w:t xml:space="preserve"> </w:t>
      </w:r>
      <w:r w:rsidR="00722BD2" w:rsidRPr="00722BD2">
        <w:rPr>
          <w:rFonts w:ascii="Helvetica" w:hAnsi="Helvetica"/>
          <w:sz w:val="22"/>
          <w:szCs w:val="22"/>
        </w:rPr>
        <w:t xml:space="preserve">Individual variables per agent are </w:t>
      </w:r>
      <w:r w:rsidR="00722BD2">
        <w:rPr>
          <w:rFonts w:ascii="Helvetica" w:hAnsi="Helvetica"/>
          <w:sz w:val="22"/>
          <w:szCs w:val="22"/>
        </w:rPr>
        <w:t>assigned</w:t>
      </w:r>
      <w:r w:rsidR="00722BD2" w:rsidRPr="00722BD2">
        <w:rPr>
          <w:rFonts w:ascii="Helvetica" w:hAnsi="Helvetica"/>
          <w:sz w:val="22"/>
          <w:szCs w:val="22"/>
        </w:rPr>
        <w:t xml:space="preserve"> randomly following</w:t>
      </w:r>
      <w:r w:rsidR="00722BD2">
        <w:rPr>
          <w:rFonts w:ascii="Helvetica" w:hAnsi="Helvetica"/>
          <w:sz w:val="22"/>
          <w:szCs w:val="22"/>
        </w:rPr>
        <w:t xml:space="preserve"> </w:t>
      </w:r>
      <w:r w:rsidR="00722BD2" w:rsidRPr="00722BD2">
        <w:rPr>
          <w:rFonts w:ascii="Helvetica" w:hAnsi="Helvetica"/>
          <w:sz w:val="22"/>
          <w:szCs w:val="22"/>
        </w:rPr>
        <w:t xml:space="preserve">a normal distribution based on slider or global values </w:t>
      </w:r>
      <w:r w:rsidR="00722BD2">
        <w:rPr>
          <w:rFonts w:ascii="Helvetica" w:hAnsi="Helvetica"/>
          <w:sz w:val="22"/>
          <w:szCs w:val="22"/>
        </w:rPr>
        <w:t>[</w:t>
      </w:r>
      <w:r w:rsidR="00722BD2" w:rsidRPr="00722BD2">
        <w:rPr>
          <w:rFonts w:ascii="Helvetica" w:hAnsi="Helvetica"/>
          <w:sz w:val="22"/>
          <w:szCs w:val="22"/>
        </w:rPr>
        <w:t>assign-normally-distributed-member-variables</w:t>
      </w:r>
      <w:r w:rsidR="00722BD2">
        <w:rPr>
          <w:rFonts w:ascii="Helvetica" w:hAnsi="Helvetica"/>
          <w:sz w:val="22"/>
          <w:szCs w:val="22"/>
        </w:rPr>
        <w:t>]</w:t>
      </w:r>
    </w:p>
    <w:p w14:paraId="587AB6A1" w14:textId="77777777" w:rsidR="00443501" w:rsidRDefault="00443501" w:rsidP="006E4950">
      <w:pPr>
        <w:widowControl w:val="0"/>
        <w:autoSpaceDE w:val="0"/>
        <w:autoSpaceDN w:val="0"/>
        <w:adjustRightInd w:val="0"/>
        <w:spacing w:line="360" w:lineRule="auto"/>
        <w:rPr>
          <w:rFonts w:ascii="Helvetica" w:hAnsi="Helvetica"/>
          <w:sz w:val="22"/>
          <w:szCs w:val="22"/>
        </w:rPr>
      </w:pPr>
    </w:p>
    <w:p w14:paraId="4F16234A" w14:textId="77777777" w:rsidR="00443501" w:rsidRDefault="00443501" w:rsidP="00443501">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When the model is set up, everyone is initially single and uninfected. </w:t>
      </w:r>
    </w:p>
    <w:p w14:paraId="76BD1687" w14:textId="77777777" w:rsidR="00443501" w:rsidRPr="00722BD2" w:rsidRDefault="00443501" w:rsidP="006E4950">
      <w:pPr>
        <w:widowControl w:val="0"/>
        <w:autoSpaceDE w:val="0"/>
        <w:autoSpaceDN w:val="0"/>
        <w:adjustRightInd w:val="0"/>
        <w:spacing w:line="360" w:lineRule="auto"/>
        <w:rPr>
          <w:rFonts w:ascii="Helvetica" w:hAnsi="Helvetica"/>
          <w:sz w:val="22"/>
          <w:szCs w:val="22"/>
        </w:rPr>
      </w:pPr>
    </w:p>
    <w:p w14:paraId="2BD58E89" w14:textId="77777777" w:rsidR="00EC48B1" w:rsidRDefault="00EC48B1" w:rsidP="006E4950">
      <w:pPr>
        <w:widowControl w:val="0"/>
        <w:autoSpaceDE w:val="0"/>
        <w:autoSpaceDN w:val="0"/>
        <w:adjustRightInd w:val="0"/>
        <w:spacing w:line="360" w:lineRule="auto"/>
        <w:rPr>
          <w:rFonts w:ascii="Helvetica" w:hAnsi="Helvetica" w:cs="Helvetica"/>
          <w:sz w:val="22"/>
          <w:szCs w:val="22"/>
        </w:rPr>
      </w:pPr>
    </w:p>
    <w:p w14:paraId="2577CC1B" w14:textId="319EF8EF" w:rsidR="00EC48B1" w:rsidRPr="00722BD2" w:rsidRDefault="001D009B" w:rsidP="00EC48B1">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lastRenderedPageBreak/>
        <w:t>The s</w:t>
      </w:r>
      <w:r w:rsidR="00722BD2">
        <w:rPr>
          <w:rFonts w:ascii="Helvetica" w:hAnsi="Helvetica" w:cs="Helvetica"/>
          <w:sz w:val="22"/>
          <w:szCs w:val="22"/>
        </w:rPr>
        <w:t xml:space="preserve">ystem </w:t>
      </w:r>
      <w:r>
        <w:rPr>
          <w:rFonts w:ascii="Helvetica" w:hAnsi="Helvetica"/>
          <w:sz w:val="22"/>
          <w:szCs w:val="22"/>
        </w:rPr>
        <w:t>has several s</w:t>
      </w:r>
      <w:r w:rsidR="00722BD2">
        <w:rPr>
          <w:rFonts w:ascii="Helvetica" w:hAnsi="Helvetica"/>
          <w:sz w:val="22"/>
          <w:szCs w:val="22"/>
        </w:rPr>
        <w:t>top conditions:</w:t>
      </w:r>
    </w:p>
    <w:p w14:paraId="54CB8259" w14:textId="1AF3554A" w:rsidR="00EC48B1"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every single agent/turtle is infected</w:t>
      </w:r>
    </w:p>
    <w:p w14:paraId="041BB2B5" w14:textId="6693217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certainty of every agent gets so high that attitudes won’t change anymore based on this model’s implementation</w:t>
      </w:r>
    </w:p>
    <w:p w14:paraId="6016D26A" w14:textId="297F062F"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every agent comes to the same attitude consensus</w:t>
      </w:r>
      <w:del w:id="127" w:author="Bartos, Thomas M" w:date="2013-07-06T20:50:00Z">
        <w:r w:rsidRPr="00722BD2" w:rsidDel="001D009B">
          <w:rPr>
            <w:rFonts w:ascii="Helvetica" w:hAnsi="Helvetica"/>
            <w:sz w:val="22"/>
            <w:szCs w:val="22"/>
          </w:rPr>
          <w:delText xml:space="preserve"> on a polar end ….????</w:delText>
        </w:r>
      </w:del>
    </w:p>
    <w:p w14:paraId="3B8DEB21" w14:textId="12E783AF"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 xml:space="preserve">If </w:t>
      </w:r>
      <w:del w:id="128" w:author="Bartos, Thomas M" w:date="2013-07-06T20:50:00Z">
        <w:r w:rsidRPr="00722BD2" w:rsidDel="001D009B">
          <w:rPr>
            <w:rFonts w:ascii="Helvetica" w:hAnsi="Helvetica"/>
            <w:sz w:val="22"/>
            <w:szCs w:val="22"/>
          </w:rPr>
          <w:delText>attitudes/likelihoods???/some variables? aren’t changing any more…. reach some sort of stable state?</w:delText>
        </w:r>
      </w:del>
      <w:ins w:id="129" w:author="Bartos, Thomas M" w:date="2013-07-06T20:50:00Z">
        <w:r w:rsidR="001D009B">
          <w:rPr>
            <w:rFonts w:ascii="Helvetica" w:hAnsi="Helvetica"/>
            <w:sz w:val="22"/>
            <w:szCs w:val="22"/>
          </w:rPr>
          <w:t xml:space="preserve">several key variables remain unchanged for a certain number of </w:t>
        </w:r>
      </w:ins>
      <w:ins w:id="130" w:author="Bartos, Thomas M" w:date="2013-07-06T20:52:00Z">
        <w:r w:rsidR="001D009B">
          <w:rPr>
            <w:rFonts w:ascii="Helvetica" w:hAnsi="Helvetica"/>
            <w:sz w:val="22"/>
            <w:szCs w:val="22"/>
          </w:rPr>
          <w:t>ticks</w:t>
        </w:r>
      </w:ins>
    </w:p>
    <w:p w14:paraId="011DBEAB" w14:textId="3BEEE239" w:rsidR="00722BD2" w:rsidRPr="00722BD2" w:rsidDel="001D009B" w:rsidRDefault="00722BD2" w:rsidP="00722BD2">
      <w:pPr>
        <w:pStyle w:val="ListParagraph"/>
        <w:widowControl w:val="0"/>
        <w:numPr>
          <w:ilvl w:val="0"/>
          <w:numId w:val="9"/>
        </w:numPr>
        <w:autoSpaceDE w:val="0"/>
        <w:autoSpaceDN w:val="0"/>
        <w:adjustRightInd w:val="0"/>
        <w:spacing w:line="360" w:lineRule="auto"/>
        <w:rPr>
          <w:del w:id="131" w:author="Bartos, Thomas M" w:date="2013-07-06T20:51:00Z"/>
          <w:rFonts w:ascii="Helvetica" w:hAnsi="Helvetica"/>
          <w:sz w:val="22"/>
          <w:szCs w:val="22"/>
        </w:rPr>
      </w:pPr>
      <w:del w:id="132" w:author="Bartos, Thomas M" w:date="2013-07-06T20:51:00Z">
        <w:r w:rsidRPr="00722BD2" w:rsidDel="001D009B">
          <w:rPr>
            <w:rFonts w:ascii="Helvetica" w:hAnsi="Helvetica"/>
            <w:sz w:val="22"/>
            <w:szCs w:val="22"/>
          </w:rPr>
          <w:delText>(If likelihoods of all agents stop changing significantly, the simulation will stop.</w:delText>
        </w:r>
      </w:del>
    </w:p>
    <w:p w14:paraId="211D6E50" w14:textId="294AE579" w:rsidR="00722BD2" w:rsidRPr="00EC48B1" w:rsidDel="001D009B" w:rsidRDefault="00722BD2" w:rsidP="00EC48B1">
      <w:pPr>
        <w:widowControl w:val="0"/>
        <w:autoSpaceDE w:val="0"/>
        <w:autoSpaceDN w:val="0"/>
        <w:adjustRightInd w:val="0"/>
        <w:spacing w:line="360" w:lineRule="auto"/>
        <w:rPr>
          <w:del w:id="133" w:author="Bartos, Thomas M" w:date="2013-07-06T20:51:00Z"/>
          <w:rFonts w:ascii="Helvetica" w:hAnsi="Helvetica"/>
          <w:sz w:val="22"/>
          <w:szCs w:val="22"/>
        </w:rPr>
      </w:pPr>
    </w:p>
    <w:p w14:paraId="254D3A14" w14:textId="1B99B8D1" w:rsidR="00EC48B1" w:rsidRPr="00EC48B1" w:rsidDel="001D009B" w:rsidRDefault="00722BD2" w:rsidP="00EC48B1">
      <w:pPr>
        <w:widowControl w:val="0"/>
        <w:autoSpaceDE w:val="0"/>
        <w:autoSpaceDN w:val="0"/>
        <w:adjustRightInd w:val="0"/>
        <w:spacing w:line="360" w:lineRule="auto"/>
        <w:rPr>
          <w:del w:id="134" w:author="Bartos, Thomas M" w:date="2013-07-06T20:51:00Z"/>
          <w:rFonts w:ascii="Helvetica" w:hAnsi="Helvetica"/>
          <w:sz w:val="22"/>
          <w:szCs w:val="22"/>
        </w:rPr>
      </w:pPr>
      <w:del w:id="135" w:author="Bartos, Thomas M" w:date="2013-07-06T20:51:00Z">
        <w:r w:rsidDel="001D009B">
          <w:rPr>
            <w:rFonts w:ascii="Helvetica" w:hAnsi="Helvetica"/>
            <w:sz w:val="22"/>
            <w:szCs w:val="22"/>
          </w:rPr>
          <w:delText xml:space="preserve">  ;; TODO FIX ***** </w:delText>
        </w:r>
        <w:r w:rsidR="00EC48B1" w:rsidRPr="00EC48B1" w:rsidDel="001D009B">
          <w:rPr>
            <w:rFonts w:ascii="Helvetica" w:hAnsi="Helvetica"/>
            <w:sz w:val="22"/>
            <w:szCs w:val="22"/>
          </w:rPr>
          <w:delText>; (so sometimes the model never ends)....?? FIX</w:delText>
        </w:r>
      </w:del>
    </w:p>
    <w:p w14:paraId="1EB9E7CF" w14:textId="7353EB43" w:rsidR="00EC48B1" w:rsidRPr="00EC48B1" w:rsidDel="001D009B" w:rsidRDefault="00EC48B1" w:rsidP="00EC48B1">
      <w:pPr>
        <w:widowControl w:val="0"/>
        <w:autoSpaceDE w:val="0"/>
        <w:autoSpaceDN w:val="0"/>
        <w:adjustRightInd w:val="0"/>
        <w:spacing w:line="360" w:lineRule="auto"/>
        <w:rPr>
          <w:del w:id="136" w:author="Bartos, Thomas M" w:date="2013-07-06T20:51:00Z"/>
          <w:rFonts w:ascii="Helvetica" w:hAnsi="Helvetica"/>
          <w:sz w:val="22"/>
          <w:szCs w:val="22"/>
        </w:rPr>
      </w:pPr>
      <w:del w:id="137" w:author="Bartos, Thomas M" w:date="2013-07-06T20:51:00Z">
        <w:r w:rsidRPr="00EC48B1" w:rsidDel="001D009B">
          <w:rPr>
            <w:rFonts w:ascii="Helvetica" w:hAnsi="Helvetica"/>
            <w:sz w:val="22"/>
            <w:szCs w:val="22"/>
          </w:rPr>
          <w:delText xml:space="preserve">  </w:delText>
        </w:r>
      </w:del>
    </w:p>
    <w:p w14:paraId="179638C2" w14:textId="75755229" w:rsidR="00722BD2" w:rsidDel="001D009B" w:rsidRDefault="00722BD2" w:rsidP="00722BD2">
      <w:pPr>
        <w:widowControl w:val="0"/>
        <w:autoSpaceDE w:val="0"/>
        <w:autoSpaceDN w:val="0"/>
        <w:adjustRightInd w:val="0"/>
        <w:spacing w:line="360" w:lineRule="auto"/>
        <w:rPr>
          <w:del w:id="138" w:author="Bartos, Thomas M" w:date="2013-07-06T20:51:00Z"/>
          <w:rFonts w:ascii="Helvetica" w:hAnsi="Helvetica"/>
          <w:sz w:val="22"/>
          <w:szCs w:val="22"/>
        </w:rPr>
      </w:pPr>
    </w:p>
    <w:p w14:paraId="00765150" w14:textId="30DDF398" w:rsidR="00EC48B1" w:rsidRPr="006E4950" w:rsidDel="001D009B" w:rsidRDefault="00EC48B1" w:rsidP="006E4950">
      <w:pPr>
        <w:widowControl w:val="0"/>
        <w:autoSpaceDE w:val="0"/>
        <w:autoSpaceDN w:val="0"/>
        <w:adjustRightInd w:val="0"/>
        <w:spacing w:line="360" w:lineRule="auto"/>
        <w:rPr>
          <w:del w:id="139" w:author="Bartos, Thomas M" w:date="2013-07-06T20:51:00Z"/>
          <w:rFonts w:ascii="Helvetica" w:hAnsi="Helvetica"/>
          <w:sz w:val="22"/>
          <w:szCs w:val="22"/>
        </w:rPr>
      </w:pPr>
    </w:p>
    <w:p w14:paraId="42C87BE7" w14:textId="4DD6DC12" w:rsidR="0030257F" w:rsidRPr="006E4950" w:rsidDel="001D009B" w:rsidRDefault="0030257F" w:rsidP="006E4950">
      <w:pPr>
        <w:widowControl w:val="0"/>
        <w:autoSpaceDE w:val="0"/>
        <w:autoSpaceDN w:val="0"/>
        <w:adjustRightInd w:val="0"/>
        <w:spacing w:line="360" w:lineRule="auto"/>
        <w:rPr>
          <w:del w:id="140" w:author="Bartos, Thomas M" w:date="2013-07-06T20:51:00Z"/>
          <w:rFonts w:ascii="Helvetica" w:hAnsi="Helvetica"/>
          <w:sz w:val="22"/>
          <w:szCs w:val="22"/>
        </w:rPr>
      </w:pPr>
    </w:p>
    <w:p w14:paraId="20461A79" w14:textId="46C56DD0" w:rsidR="0030257F" w:rsidRPr="006E4950" w:rsidDel="001D009B" w:rsidRDefault="0030257F" w:rsidP="006E4950">
      <w:pPr>
        <w:spacing w:line="360" w:lineRule="auto"/>
        <w:rPr>
          <w:del w:id="141" w:author="Bartos, Thomas M" w:date="2013-07-06T20:51:00Z"/>
          <w:rFonts w:ascii="Helvetica" w:hAnsi="Helvetica"/>
          <w:b/>
          <w:color w:val="4BACC6" w:themeColor="accent5"/>
          <w:sz w:val="22"/>
          <w:szCs w:val="22"/>
        </w:rPr>
      </w:pPr>
      <w:del w:id="142" w:author="Bartos, Thomas M" w:date="2013-07-06T20:51:00Z">
        <w:r w:rsidRPr="006E4950" w:rsidDel="001D009B">
          <w:rPr>
            <w:rFonts w:ascii="Helvetica" w:hAnsi="Helvetica"/>
            <w:b/>
            <w:color w:val="4BACC6" w:themeColor="accent5"/>
            <w:sz w:val="22"/>
            <w:szCs w:val="22"/>
          </w:rPr>
          <w:delText>Agent behavior and rationale: -----</w:delText>
        </w:r>
      </w:del>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Behavior</w:t>
      </w:r>
      <w:del w:id="143" w:author="Bartos, Thomas M" w:date="2013-07-06T20:52:00Z">
        <w:r w:rsidRPr="006E4950" w:rsidDel="001D009B">
          <w:rPr>
            <w:rFonts w:ascii="Helvetica" w:hAnsi="Helvetica" w:cs="Helvetica"/>
            <w:b/>
            <w:color w:val="4BACC6" w:themeColor="accent5"/>
            <w:sz w:val="22"/>
            <w:szCs w:val="22"/>
          </w:rPr>
          <w:delText>:</w:delText>
        </w:r>
      </w:del>
      <w:del w:id="144" w:author="Bartos, Thomas M" w:date="2013-07-06T20:51:00Z">
        <w:r w:rsidRPr="006E4950" w:rsidDel="001D009B">
          <w:rPr>
            <w:rFonts w:ascii="Helvetica" w:hAnsi="Helvetica" w:cs="Helvetica"/>
            <w:b/>
            <w:color w:val="4BACC6" w:themeColor="accent5"/>
            <w:sz w:val="22"/>
            <w:szCs w:val="22"/>
          </w:rPr>
          <w:delText xml:space="preserve">  </w:delText>
        </w:r>
        <w:r w:rsidRPr="006E4950" w:rsidDel="001D009B">
          <w:rPr>
            <w:rFonts w:ascii="Helvetica" w:hAnsi="Helvetica"/>
            <w:i/>
            <w:color w:val="4BACC6" w:themeColor="accent5"/>
            <w:sz w:val="22"/>
            <w:szCs w:val="22"/>
          </w:rPr>
          <w:delText>How do the agents behave/work?</w:delText>
        </w:r>
      </w:del>
    </w:p>
    <w:p w14:paraId="4222F69D" w14:textId="77777777" w:rsidR="002F32BF" w:rsidRPr="006E4950" w:rsidRDefault="00417C93"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41487C2A"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Agents talk to their friends (indicated with blue links), and potentially update their opinions about </w:t>
      </w:r>
      <w:r w:rsidR="00AD259A">
        <w:rPr>
          <w:rFonts w:ascii="Helvetica" w:hAnsi="Helvetica" w:cs="Helvetica"/>
          <w:sz w:val="22"/>
          <w:szCs w:val="22"/>
        </w:rPr>
        <w:t xml:space="preserve">safe sex </w:t>
      </w:r>
      <w:r w:rsidRPr="006E4950">
        <w:rPr>
          <w:rFonts w:ascii="Helvetica" w:hAnsi="Helvetica" w:cs="Helvetica"/>
          <w:sz w:val="22"/>
          <w:szCs w:val="22"/>
        </w:rPr>
        <w:t>(and consequently</w:t>
      </w:r>
      <w:r w:rsidR="00AD259A">
        <w:rPr>
          <w:rFonts w:ascii="Helvetica" w:hAnsi="Helvetica" w:cs="Helvetica"/>
          <w:sz w:val="22"/>
          <w:szCs w:val="22"/>
        </w:rPr>
        <w:t xml:space="preserve"> their</w:t>
      </w:r>
      <w:r w:rsidRPr="006E4950">
        <w:rPr>
          <w:rFonts w:ascii="Helvetica" w:hAnsi="Helvetica" w:cs="Helvetica"/>
          <w:sz w:val="22"/>
          <w:szCs w:val="22"/>
        </w:rPr>
        <w:t xml:space="preserve"> likelihood to practice</w:t>
      </w:r>
      <w:r w:rsidR="00AD259A">
        <w:rPr>
          <w:rFonts w:ascii="Helvetica" w:hAnsi="Helvetica" w:cs="Helvetica"/>
          <w:sz w:val="22"/>
          <w:szCs w:val="22"/>
        </w:rPr>
        <w:t xml:space="preserve"> safe sex)</w:t>
      </w:r>
      <w:r w:rsidRPr="006E4950">
        <w:rPr>
          <w:rFonts w:ascii="Helvetica" w:hAnsi="Helvetica" w:cs="Helvetica"/>
          <w:sz w:val="22"/>
          <w:szCs w:val="22"/>
        </w:rPr>
        <w:t>.</w:t>
      </w:r>
    </w:p>
    <w:p w14:paraId="19440DCB" w14:textId="176D0305"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 xml:space="preserve">might impact </w:t>
      </w:r>
      <w:r w:rsidR="00AD259A">
        <w:rPr>
          <w:rFonts w:ascii="Helvetica" w:hAnsi="Helvetica" w:cs="Helvetica"/>
          <w:sz w:val="22"/>
          <w:szCs w:val="22"/>
        </w:rPr>
        <w:t>their</w:t>
      </w:r>
      <w:del w:id="145" w:author="Bartos, Thomas M" w:date="2013-07-06T20:52:00Z">
        <w:r w:rsidRPr="00C15A1F" w:rsidDel="00AD259A">
          <w:rPr>
            <w:rFonts w:ascii="Helvetica" w:hAnsi="Helvetica" w:cs="Helvetica"/>
            <w:sz w:val="22"/>
            <w:szCs w:val="22"/>
          </w:rPr>
          <w:delText>his/her</w:delText>
        </w:r>
      </w:del>
      <w:r w:rsidRPr="00C15A1F">
        <w:rPr>
          <w:rFonts w:ascii="Helvetica" w:hAnsi="Helvetica" w:cs="Helvetica"/>
          <w:sz w:val="22"/>
          <w:szCs w:val="22"/>
        </w:rPr>
        <w:t xml:space="preserve"> personal likelihood of practicing safe sex</w:t>
      </w:r>
      <w:r>
        <w:rPr>
          <w:rFonts w:ascii="Helvetica" w:hAnsi="Helvetica" w:cs="Helvetica"/>
          <w:sz w:val="22"/>
          <w:szCs w:val="22"/>
        </w:rPr>
        <w:t xml:space="preserve"> </w:t>
      </w:r>
      <w:proofErr w:type="gramStart"/>
      <w:r>
        <w:rPr>
          <w:rFonts w:ascii="Helvetica" w:hAnsi="Helvetica" w:cs="Helvetica"/>
          <w:sz w:val="22"/>
          <w:szCs w:val="22"/>
        </w:rPr>
        <w:t xml:space="preserve">( </w:t>
      </w:r>
      <w:r w:rsidRPr="00C15A1F">
        <w:rPr>
          <w:rFonts w:ascii="Helvetica" w:hAnsi="Helvetica" w:cs="Helvetica"/>
          <w:b/>
          <w:sz w:val="22"/>
          <w:szCs w:val="22"/>
        </w:rPr>
        <w:t>talk</w:t>
      </w:r>
      <w:proofErr w:type="gramEnd"/>
      <w:r w:rsidRPr="00C15A1F">
        <w:rPr>
          <w:rFonts w:ascii="Helvetica" w:hAnsi="Helvetica" w:cs="Helvetica"/>
          <w:b/>
          <w:sz w:val="22"/>
          <w:szCs w:val="22"/>
        </w:rPr>
        <w:t>-to-peers</w:t>
      </w:r>
      <w:r>
        <w:rPr>
          <w:rFonts w:ascii="Helvetica" w:hAnsi="Helvetica" w:cs="Helvetica"/>
          <w:b/>
          <w:sz w:val="22"/>
          <w:szCs w:val="22"/>
        </w:rPr>
        <w:t xml:space="preserve"> </w:t>
      </w:r>
      <w:r>
        <w:rPr>
          <w:rFonts w:ascii="Helvetica" w:hAnsi="Helvetica" w:cs="Helvetica"/>
          <w:sz w:val="22"/>
          <w:szCs w:val="22"/>
        </w:rPr>
        <w:t>)</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4300D41C" w14:textId="2AF3E03C" w:rsidR="00FC7FB0" w:rsidRPr="00C15A1F"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 turtle of the opposite gender</w:t>
      </w:r>
      <w:r w:rsidR="00AD259A">
        <w:rPr>
          <w:rFonts w:ascii="Helvetica" w:hAnsi="Helvetica"/>
          <w:sz w:val="22"/>
          <w:szCs w:val="22"/>
        </w:rPr>
        <w:t xml:space="preserve">, i.e., </w:t>
      </w:r>
      <w:r w:rsidRPr="006E4950">
        <w:rPr>
          <w:rFonts w:ascii="Helvetica" w:hAnsi="Helvetica"/>
          <w:sz w:val="22"/>
          <w:szCs w:val="22"/>
        </w:rPr>
        <w:t>someone to mate with (based on their personal coupling tendency). First they look at friends of the opposite sex</w:t>
      </w:r>
      <w:r w:rsidR="00AD259A">
        <w:rPr>
          <w:rFonts w:ascii="Helvetica" w:hAnsi="Helvetica"/>
          <w:sz w:val="22"/>
          <w:szCs w:val="22"/>
        </w:rPr>
        <w:t>;</w:t>
      </w:r>
      <w:r w:rsidRPr="006E4950">
        <w:rPr>
          <w:rFonts w:ascii="Helvetica" w:hAnsi="Helvetica"/>
          <w:sz w:val="22"/>
          <w:szCs w:val="22"/>
        </w:rPr>
        <w:t xml:space="preserve"> if they have none, then they choose a person of the opposite sex within their friend group</w:t>
      </w:r>
      <w:r w:rsidR="00AD259A">
        <w:rPr>
          <w:rFonts w:ascii="Helvetica" w:hAnsi="Helvetica"/>
          <w:sz w:val="22"/>
          <w:szCs w:val="22"/>
        </w:rPr>
        <w:t>;</w:t>
      </w:r>
      <w:r w:rsidRPr="006E4950">
        <w:rPr>
          <w:rFonts w:ascii="Helvetica" w:hAnsi="Helvetica"/>
          <w:sz w:val="22"/>
          <w:szCs w:val="22"/>
        </w:rPr>
        <w:t xml:space="preserve"> and if there isn’t one, then they resort to choosing the closest non-linked opposite sex turtle. The probability of successfully coupling decreases for each of these </w:t>
      </w:r>
      <w:r w:rsidR="00AD259A">
        <w:rPr>
          <w:rFonts w:ascii="Helvetica" w:hAnsi="Helvetica"/>
          <w:sz w:val="22"/>
          <w:szCs w:val="22"/>
        </w:rPr>
        <w:t>three</w:t>
      </w:r>
      <w:r w:rsidRPr="006E4950">
        <w:rPr>
          <w:rFonts w:ascii="Helvetica" w:hAnsi="Helvetica"/>
          <w:sz w:val="22"/>
          <w:szCs w:val="22"/>
        </w:rPr>
        <w:t xml:space="preserve"> types of potential partners. If both partners are willing to become a couple, they form a sexual</w:t>
      </w:r>
      <w:r w:rsidR="00AD259A">
        <w:rPr>
          <w:rFonts w:ascii="Helvetica" w:hAnsi="Helvetica"/>
          <w:sz w:val="22"/>
          <w:szCs w:val="22"/>
        </w:rPr>
        <w:noBreakHyphen/>
      </w:r>
      <w:r w:rsidRPr="006E4950">
        <w:rPr>
          <w:rFonts w:ascii="Helvetica" w:hAnsi="Helvetica"/>
          <w:sz w:val="22"/>
          <w:szCs w:val="22"/>
        </w:rPr>
        <w:t>partner link (if the two turtles were previously friends, this destroys their friendship link).</w:t>
      </w:r>
    </w:p>
    <w:p w14:paraId="225F5427" w14:textId="2D8AF397"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sidRPr="00C15A1F">
        <w:rPr>
          <w:rFonts w:ascii="Helvetica" w:hAnsi="Helvetica"/>
          <w:sz w:val="22"/>
          <w:szCs w:val="22"/>
        </w:rPr>
        <w:t xml:space="preserve">If </w:t>
      </w:r>
      <w:r w:rsidR="00AD259A">
        <w:rPr>
          <w:rFonts w:ascii="Helvetica" w:hAnsi="Helvetica"/>
          <w:sz w:val="22"/>
          <w:szCs w:val="22"/>
        </w:rPr>
        <w:t xml:space="preserve">they are </w:t>
      </w:r>
      <w:r w:rsidRPr="00C15A1F">
        <w:rPr>
          <w:rFonts w:ascii="Helvetica" w:hAnsi="Helvetica"/>
          <w:sz w:val="22"/>
          <w:szCs w:val="22"/>
        </w:rPr>
        <w:t>already coupled with a sexual partner,</w:t>
      </w:r>
      <w:r>
        <w:rPr>
          <w:rFonts w:ascii="Helvetica" w:hAnsi="Helvetica"/>
          <w:sz w:val="22"/>
          <w:szCs w:val="22"/>
        </w:rPr>
        <w:t xml:space="preserve"> </w:t>
      </w:r>
      <w:r w:rsidR="00AD259A">
        <w:rPr>
          <w:rFonts w:ascii="Helvetica" w:hAnsi="Helvetica"/>
          <w:sz w:val="22"/>
          <w:szCs w:val="22"/>
        </w:rPr>
        <w:t xml:space="preserve">they </w:t>
      </w:r>
      <w:r w:rsidRPr="00C15A1F">
        <w:rPr>
          <w:rFonts w:ascii="Helvetica" w:hAnsi="Helvetica"/>
          <w:sz w:val="22"/>
          <w:szCs w:val="22"/>
        </w:rPr>
        <w:t>just</w:t>
      </w:r>
      <w:r>
        <w:rPr>
          <w:rFonts w:ascii="Helvetica" w:hAnsi="Helvetica"/>
          <w:sz w:val="22"/>
          <w:szCs w:val="22"/>
        </w:rPr>
        <w:t xml:space="preserve"> increase length of relationship </w:t>
      </w:r>
      <w:r w:rsidRPr="00C15A1F">
        <w:rPr>
          <w:rFonts w:ascii="Helvetica" w:hAnsi="Helvetica"/>
          <w:sz w:val="22"/>
          <w:szCs w:val="22"/>
        </w:rPr>
        <w:t>(turtles are monogamous in this simulation)</w:t>
      </w:r>
    </w:p>
    <w:p w14:paraId="7D88A60E" w14:textId="38A7507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sidRPr="00C15A1F">
        <w:rPr>
          <w:rFonts w:ascii="Helvetica" w:hAnsi="Helvetica"/>
          <w:sz w:val="22"/>
          <w:szCs w:val="22"/>
        </w:rPr>
        <w:t>If they are NOT coupled, a turtle tries to find a mate</w:t>
      </w:r>
      <w:r>
        <w:rPr>
          <w:rFonts w:ascii="Helvetica" w:hAnsi="Helvetica"/>
          <w:sz w:val="22"/>
          <w:szCs w:val="22"/>
        </w:rPr>
        <w:t xml:space="preserve">. </w:t>
      </w:r>
      <w:r w:rsidRPr="00C15A1F">
        <w:rPr>
          <w:rFonts w:ascii="Helvetica" w:hAnsi="Helvetica"/>
          <w:sz w:val="22"/>
          <w:szCs w:val="22"/>
        </w:rPr>
        <w:t>Any turtle can initiate mating if they are not coupled</w:t>
      </w:r>
      <w:r>
        <w:rPr>
          <w:rFonts w:ascii="Helvetica" w:hAnsi="Helvetica"/>
          <w:sz w:val="22"/>
          <w:szCs w:val="22"/>
        </w:rPr>
        <w:t xml:space="preserve"> </w:t>
      </w:r>
      <w:r w:rsidRPr="00C15A1F">
        <w:rPr>
          <w:rFonts w:ascii="Helvetica" w:hAnsi="Helvetica"/>
          <w:sz w:val="22"/>
          <w:szCs w:val="22"/>
        </w:rPr>
        <w:t>(and random chance permits)</w:t>
      </w:r>
    </w:p>
    <w:p w14:paraId="74B2653D" w14:textId="77A983D5" w:rsidR="00FC7FB0" w:rsidRPr="00EC48B1"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Agents make friends</w:t>
      </w:r>
      <w:ins w:id="146" w:author="Bartos, Thomas M" w:date="2013-07-06T20:54:00Z">
        <w:r w:rsidR="00AD259A">
          <w:rPr>
            <w:rFonts w:ascii="Helvetica" w:hAnsi="Helvetica"/>
            <w:sz w:val="22"/>
            <w:szCs w:val="22"/>
          </w:rPr>
          <w:t xml:space="preserve">. This </w:t>
        </w:r>
      </w:ins>
      <w:r w:rsidR="00C15A1F" w:rsidRPr="00C15A1F">
        <w:rPr>
          <w:rFonts w:ascii="Helvetica" w:hAnsi="Helvetica"/>
          <w:sz w:val="22"/>
          <w:szCs w:val="22"/>
        </w:rPr>
        <w:t>give</w:t>
      </w:r>
      <w:ins w:id="147" w:author="Bartos, Thomas M" w:date="2013-07-06T20:54:00Z">
        <w:r w:rsidR="00AD259A">
          <w:rPr>
            <w:rFonts w:ascii="Helvetica" w:hAnsi="Helvetica"/>
            <w:sz w:val="22"/>
            <w:szCs w:val="22"/>
          </w:rPr>
          <w:t>s</w:t>
        </w:r>
      </w:ins>
      <w:r w:rsidR="00C15A1F" w:rsidRPr="00C15A1F">
        <w:rPr>
          <w:rFonts w:ascii="Helvetica" w:hAnsi="Helvetica"/>
          <w:sz w:val="22"/>
          <w:szCs w:val="22"/>
        </w:rPr>
        <w:t xml:space="preserve"> everyone (coupled or not) a chance to make a friend</w:t>
      </w:r>
      <w:ins w:id="148" w:author="Bartos, Thomas M" w:date="2013-07-06T20:54:00Z">
        <w:r w:rsidR="00AD259A">
          <w:rPr>
            <w:rFonts w:ascii="Helvetica" w:hAnsi="Helvetica"/>
            <w:sz w:val="22"/>
            <w:szCs w:val="22"/>
          </w:rPr>
          <w:t>.</w:t>
        </w:r>
      </w:ins>
    </w:p>
    <w:p w14:paraId="63371AA9" w14:textId="4966F689" w:rsidR="00EC48B1" w:rsidRDefault="00EC48B1"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sidR="00C15A1F">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sidR="00C15A1F">
        <w:rPr>
          <w:rFonts w:ascii="Helvetica" w:hAnsi="Helvetica" w:cs="Helvetica"/>
          <w:sz w:val="22"/>
          <w:szCs w:val="22"/>
        </w:rPr>
        <w:t xml:space="preserve">, </w:t>
      </w:r>
      <w:r w:rsidRPr="00C15A1F">
        <w:rPr>
          <w:rFonts w:ascii="Helvetica" w:hAnsi="Helvetica" w:cs="Helvetica"/>
          <w:sz w:val="22"/>
          <w:szCs w:val="22"/>
        </w:rPr>
        <w:t>then it becomes single-sex clusters and n</w:t>
      </w:r>
      <w:ins w:id="149" w:author="Bartos, Thomas M" w:date="2013-07-06T20:54:00Z">
        <w:r w:rsidR="00AD259A">
          <w:rPr>
            <w:rFonts w:ascii="Helvetica" w:hAnsi="Helvetica" w:cs="Helvetica"/>
            <w:sz w:val="22"/>
            <w:szCs w:val="22"/>
          </w:rPr>
          <w:t xml:space="preserve">o sexual </w:t>
        </w:r>
      </w:ins>
      <w:del w:id="150" w:author="Bartos, Thomas M" w:date="2013-07-06T20:54:00Z">
        <w:r w:rsidRPr="00C15A1F" w:rsidDel="00AD259A">
          <w:rPr>
            <w:rFonts w:ascii="Helvetica" w:hAnsi="Helvetica" w:cs="Helvetica"/>
            <w:sz w:val="22"/>
            <w:szCs w:val="22"/>
          </w:rPr>
          <w:delText xml:space="preserve">othing cool </w:delText>
        </w:r>
      </w:del>
      <w:ins w:id="151" w:author="Bartos, Thomas M" w:date="2013-07-06T20:54:00Z">
        <w:r w:rsidR="00AD259A">
          <w:rPr>
            <w:rFonts w:ascii="Helvetica" w:hAnsi="Helvetica" w:cs="Helvetica"/>
            <w:sz w:val="22"/>
            <w:szCs w:val="22"/>
          </w:rPr>
          <w:t>behavior ha</w:t>
        </w:r>
      </w:ins>
      <w:del w:id="152" w:author="Bartos, Thomas M" w:date="2013-07-06T20:54:00Z">
        <w:r w:rsidRPr="00C15A1F" w:rsidDel="00AD259A">
          <w:rPr>
            <w:rFonts w:ascii="Helvetica" w:hAnsi="Helvetica" w:cs="Helvetica"/>
            <w:sz w:val="22"/>
            <w:szCs w:val="22"/>
          </w:rPr>
          <w:delText>ha</w:delText>
        </w:r>
      </w:del>
      <w:r w:rsidRPr="00C15A1F">
        <w:rPr>
          <w:rFonts w:ascii="Helvetica" w:hAnsi="Helvetica" w:cs="Helvetica"/>
          <w:sz w:val="22"/>
          <w:szCs w:val="22"/>
        </w:rPr>
        <w:t>ppens</w:t>
      </w:r>
    </w:p>
    <w:p w14:paraId="1E6024E1" w14:textId="0E0CB965"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lastRenderedPageBreak/>
        <w:t>If this agent already has reached their maximum limit of friends,</w:t>
      </w:r>
      <w:r>
        <w:rPr>
          <w:rFonts w:ascii="Helvetica" w:hAnsi="Helvetica" w:cs="Helvetica"/>
          <w:sz w:val="22"/>
          <w:szCs w:val="22"/>
        </w:rPr>
        <w:t xml:space="preserve"> </w:t>
      </w:r>
      <w:ins w:id="153" w:author="Bartos, Thomas M" w:date="2013-07-06T20:54:00Z">
        <w:r w:rsidR="00AD259A">
          <w:rPr>
            <w:rFonts w:ascii="Helvetica" w:hAnsi="Helvetica" w:cs="Helvetica"/>
            <w:sz w:val="22"/>
            <w:szCs w:val="22"/>
          </w:rPr>
          <w:t xml:space="preserve">they </w:t>
        </w:r>
      </w:ins>
      <w:r w:rsidRPr="00C15A1F">
        <w:rPr>
          <w:rFonts w:ascii="Helvetica" w:hAnsi="Helvetica" w:cs="Helvetica"/>
          <w:sz w:val="22"/>
          <w:szCs w:val="22"/>
        </w:rPr>
        <w:t>don't try to create any more friend links</w:t>
      </w:r>
    </w:p>
    <w:p w14:paraId="7D170882" w14:textId="640AD874"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ins w:id="154" w:author="Bartos, Thomas M" w:date="2013-07-06T20:55:00Z">
        <w:r w:rsidR="00AD259A">
          <w:rPr>
            <w:rFonts w:ascii="Helvetica" w:hAnsi="Helvetica" w:cs="Helvetica"/>
            <w:sz w:val="22"/>
            <w:szCs w:val="22"/>
          </w:rPr>
          <w:t xml:space="preserve">they </w:t>
        </w:r>
      </w:ins>
      <w:r w:rsidRPr="00C15A1F">
        <w:rPr>
          <w:rFonts w:ascii="Helvetica" w:hAnsi="Helvetica" w:cs="Helvetica"/>
          <w:sz w:val="22"/>
          <w:szCs w:val="22"/>
        </w:rPr>
        <w:t xml:space="preserve">try to make a friend </w:t>
      </w:r>
      <w:del w:id="155" w:author="Bartos, Thomas M" w:date="2013-07-06T20:55:00Z">
        <w:r w:rsidRPr="00C15A1F" w:rsidDel="00AD259A">
          <w:rPr>
            <w:rFonts w:ascii="Helvetica" w:hAnsi="Helvetica" w:cs="Helvetica"/>
            <w:sz w:val="22"/>
            <w:szCs w:val="22"/>
          </w:rPr>
          <w:delText>/ create a friend link</w:delText>
        </w:r>
        <w:r w:rsidR="009943B3" w:rsidDel="00AD259A">
          <w:rPr>
            <w:rFonts w:ascii="Helvetica" w:hAnsi="Helvetica" w:cs="Helvetica"/>
            <w:sz w:val="22"/>
            <w:szCs w:val="22"/>
          </w:rPr>
          <w:delText xml:space="preserve">… if </w:delText>
        </w:r>
        <w:r w:rsidR="009943B3" w:rsidRPr="00C15A1F" w:rsidDel="00AD259A">
          <w:rPr>
            <w:rFonts w:ascii="Helvetica" w:hAnsi="Helvetica"/>
            <w:sz w:val="22"/>
            <w:szCs w:val="22"/>
          </w:rPr>
          <w:delText>(and random chance permits)</w:delText>
        </w:r>
        <w:r w:rsidR="009943B3" w:rsidDel="00AD259A">
          <w:rPr>
            <w:rFonts w:ascii="Helvetica" w:hAnsi="Helvetica"/>
            <w:sz w:val="22"/>
            <w:szCs w:val="22"/>
          </w:rPr>
          <w:delText xml:space="preserve"> ???</w:delText>
        </w:r>
        <w:r w:rsidR="009943B3" w:rsidRPr="00C15A1F" w:rsidDel="00AD259A">
          <w:rPr>
            <w:rFonts w:ascii="Helvetica" w:hAnsi="Helvetica" w:cs="Helvetica"/>
            <w:sz w:val="22"/>
            <w:szCs w:val="22"/>
          </w:rPr>
          <w:delText xml:space="preserve">    </w:delText>
        </w:r>
      </w:del>
      <w:proofErr w:type="gramStart"/>
      <w:r w:rsidR="009943B3" w:rsidRPr="009943B3">
        <w:rPr>
          <w:rFonts w:ascii="Helvetica" w:hAnsi="Helvetica" w:cs="Helvetica"/>
          <w:b/>
          <w:sz w:val="22"/>
          <w:szCs w:val="22"/>
        </w:rPr>
        <w:t>[ make</w:t>
      </w:r>
      <w:proofErr w:type="gramEnd"/>
      <w:r w:rsidR="009943B3" w:rsidRPr="009943B3">
        <w:rPr>
          <w:rFonts w:ascii="Helvetica" w:hAnsi="Helvetica" w:cs="Helvetica"/>
          <w:b/>
          <w:sz w:val="22"/>
          <w:szCs w:val="22"/>
        </w:rPr>
        <w:t>-friends ]</w:t>
      </w:r>
    </w:p>
    <w:p w14:paraId="7AE2D283" w14:textId="07F00028" w:rsidR="00FC7FB0" w:rsidRPr="009943B3"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Agents </w:t>
      </w:r>
      <w:ins w:id="156" w:author="Bartos, Thomas M" w:date="2013-07-06T20:55:00Z">
        <w:r w:rsidR="00AD259A">
          <w:rPr>
            <w:rFonts w:ascii="Helvetica" w:hAnsi="Helvetica"/>
            <w:sz w:val="22"/>
            <w:szCs w:val="22"/>
          </w:rPr>
          <w:t xml:space="preserve">can uncouple or </w:t>
        </w:r>
      </w:ins>
      <w:r w:rsidRPr="006E4950">
        <w:rPr>
          <w:rFonts w:ascii="Helvetica" w:hAnsi="Helvetica"/>
          <w:sz w:val="22"/>
          <w:szCs w:val="22"/>
        </w:rPr>
        <w:t>potentially break up</w:t>
      </w:r>
      <w:ins w:id="157" w:author="Bartos, Thomas M" w:date="2013-07-06T20:55:00Z">
        <w:r w:rsidR="00AD259A">
          <w:rPr>
            <w:rFonts w:ascii="Helvetica" w:hAnsi="Helvetica"/>
            <w:sz w:val="22"/>
            <w:szCs w:val="22"/>
          </w:rPr>
          <w:t xml:space="preserve">. </w:t>
        </w:r>
      </w:ins>
      <w:r w:rsidR="009943B3" w:rsidRPr="009943B3">
        <w:rPr>
          <w:rFonts w:ascii="Helvetica" w:hAnsi="Helvetica"/>
          <w:sz w:val="22"/>
          <w:szCs w:val="22"/>
        </w:rPr>
        <w:t xml:space="preserve">Agents will </w:t>
      </w:r>
      <w:r w:rsidR="009943B3" w:rsidRPr="009943B3">
        <w:rPr>
          <w:rFonts w:ascii="Helvetica" w:hAnsi="Helvetica"/>
          <w:b/>
          <w:sz w:val="22"/>
          <w:szCs w:val="22"/>
        </w:rPr>
        <w:t>uncouple</w:t>
      </w:r>
      <w:r w:rsidR="009943B3" w:rsidRPr="009943B3">
        <w:rPr>
          <w:rFonts w:ascii="Helvetica" w:hAnsi="Helvetica"/>
          <w:sz w:val="22"/>
          <w:szCs w:val="22"/>
        </w:rPr>
        <w:t xml:space="preserve"> if the length of the relationship reaches</w:t>
      </w:r>
      <w:r w:rsidR="009943B3">
        <w:rPr>
          <w:rFonts w:ascii="Helvetica" w:hAnsi="Helvetica"/>
          <w:sz w:val="22"/>
          <w:szCs w:val="22"/>
        </w:rPr>
        <w:t xml:space="preserve"> t</w:t>
      </w:r>
      <w:r w:rsidR="009943B3" w:rsidRPr="009943B3">
        <w:rPr>
          <w:rFonts w:ascii="Helvetica" w:hAnsi="Helvetica"/>
          <w:sz w:val="22"/>
          <w:szCs w:val="22"/>
        </w:rPr>
        <w:t>he commitment threshold for one of the partners</w:t>
      </w:r>
      <w:r w:rsidR="009943B3">
        <w:rPr>
          <w:rFonts w:ascii="Helvetica" w:hAnsi="Helvetica"/>
          <w:sz w:val="22"/>
          <w:szCs w:val="22"/>
        </w:rPr>
        <w:t xml:space="preserve">. </w:t>
      </w:r>
    </w:p>
    <w:p w14:paraId="3C3EBF9A" w14:textId="1FF7E95A" w:rsidR="009943B3" w:rsidRPr="006E4950" w:rsidRDefault="009943B3"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del w:id="158" w:author="Bartos, Thomas M" w:date="2013-07-06T20:59:00Z">
        <w:r w:rsidRPr="009943B3" w:rsidDel="004135C3">
          <w:rPr>
            <w:rFonts w:ascii="Helvetica" w:hAnsi="Helvetica" w:cs="Helvetica"/>
            <w:sz w:val="22"/>
            <w:szCs w:val="22"/>
          </w:rPr>
          <w:delText>Call uncouple after make-friends and couple</w:delText>
        </w:r>
      </w:del>
      <w:ins w:id="159" w:author="Bartos, Thomas M" w:date="2013-07-06T20:59:00Z">
        <w:r w:rsidR="004135C3">
          <w:rPr>
            <w:rFonts w:ascii="Helvetica" w:hAnsi="Helvetica" w:cs="Helvetica"/>
            <w:sz w:val="22"/>
            <w:szCs w:val="22"/>
          </w:rPr>
          <w:t>A restriction is placed on who can couple after uncoupling</w:t>
        </w:r>
      </w:ins>
      <w:r w:rsidRPr="009943B3">
        <w:rPr>
          <w:rFonts w:ascii="Helvetica" w:hAnsi="Helvetica" w:cs="Helvetica"/>
          <w:sz w:val="22"/>
          <w:szCs w:val="22"/>
        </w:rPr>
        <w:t>,</w:t>
      </w:r>
      <w:r>
        <w:rPr>
          <w:rFonts w:ascii="Helvetica" w:hAnsi="Helvetica" w:cs="Helvetica"/>
          <w:sz w:val="22"/>
          <w:szCs w:val="22"/>
        </w:rPr>
        <w:t xml:space="preserve"> </w:t>
      </w:r>
      <w:ins w:id="160" w:author="Bartos, Thomas M" w:date="2013-07-06T20:59:00Z">
        <w:r w:rsidR="004135C3">
          <w:rPr>
            <w:rFonts w:ascii="Helvetica" w:hAnsi="Helvetica" w:cs="Helvetica"/>
            <w:sz w:val="22"/>
            <w:szCs w:val="22"/>
          </w:rPr>
          <w:t>to simulate that exes</w:t>
        </w:r>
      </w:ins>
      <w:r w:rsidRPr="009943B3">
        <w:rPr>
          <w:rFonts w:ascii="Helvetica" w:hAnsi="Helvetica" w:cs="Helvetica"/>
          <w:sz w:val="22"/>
          <w:szCs w:val="22"/>
        </w:rPr>
        <w:t xml:space="preserve"> wouldn</w:t>
      </w:r>
      <w:ins w:id="161" w:author="Bartos, Thomas M" w:date="2013-07-06T20:55:00Z">
        <w:r w:rsidR="00AD259A">
          <w:rPr>
            <w:rFonts w:ascii="Helvetica" w:hAnsi="Helvetica" w:cs="Helvetica"/>
            <w:sz w:val="22"/>
            <w:szCs w:val="22"/>
          </w:rPr>
          <w:t>’</w:t>
        </w:r>
      </w:ins>
      <w:r w:rsidRPr="009943B3">
        <w:rPr>
          <w:rFonts w:ascii="Helvetica" w:hAnsi="Helvetica" w:cs="Helvetica"/>
          <w:sz w:val="22"/>
          <w:szCs w:val="22"/>
        </w:rPr>
        <w:t xml:space="preserve">t </w:t>
      </w:r>
      <w:ins w:id="162" w:author="Bartos, Thomas M" w:date="2013-07-06T21:00:00Z">
        <w:r w:rsidR="004135C3">
          <w:rPr>
            <w:rFonts w:ascii="Helvetica" w:hAnsi="Helvetica" w:cs="Helvetica"/>
            <w:sz w:val="22"/>
            <w:szCs w:val="22"/>
          </w:rPr>
          <w:t>be</w:t>
        </w:r>
      </w:ins>
      <w:del w:id="163" w:author="Bartos, Thomas M" w:date="2013-07-06T21:00:00Z">
        <w:r w:rsidRPr="009943B3" w:rsidDel="004135C3">
          <w:rPr>
            <w:rFonts w:ascii="Helvetica" w:hAnsi="Helvetica" w:cs="Helvetica"/>
            <w:sz w:val="22"/>
            <w:szCs w:val="22"/>
          </w:rPr>
          <w:delText>want exes immediately</w:delText>
        </w:r>
      </w:del>
      <w:r w:rsidRPr="009943B3">
        <w:rPr>
          <w:rFonts w:ascii="Helvetica" w:hAnsi="Helvetica" w:cs="Helvetica"/>
          <w:sz w:val="22"/>
          <w:szCs w:val="22"/>
        </w:rPr>
        <w:t xml:space="preserve"> friending each other again,</w:t>
      </w:r>
      <w:r>
        <w:rPr>
          <w:rFonts w:ascii="Helvetica" w:hAnsi="Helvetica" w:cs="Helvetica"/>
          <w:sz w:val="22"/>
          <w:szCs w:val="22"/>
        </w:rPr>
        <w:t xml:space="preserve"> </w:t>
      </w:r>
      <w:r w:rsidRPr="009943B3">
        <w:rPr>
          <w:rFonts w:ascii="Helvetica" w:hAnsi="Helvetica" w:cs="Helvetica"/>
          <w:sz w:val="22"/>
          <w:szCs w:val="22"/>
        </w:rPr>
        <w:t xml:space="preserve">and this model doesn't </w:t>
      </w:r>
      <w:r>
        <w:rPr>
          <w:rFonts w:ascii="Helvetica" w:hAnsi="Helvetica" w:cs="Helvetica"/>
          <w:sz w:val="22"/>
          <w:szCs w:val="22"/>
        </w:rPr>
        <w:t xml:space="preserve">(intend to) </w:t>
      </w:r>
      <w:r w:rsidRPr="009943B3">
        <w:rPr>
          <w:rFonts w:ascii="Helvetica" w:hAnsi="Helvetica" w:cs="Helvetica"/>
          <w:sz w:val="22"/>
          <w:szCs w:val="22"/>
        </w:rPr>
        <w:t>simulate instant rebounds</w:t>
      </w:r>
    </w:p>
    <w:p w14:paraId="22F03354" w14:textId="0ADC9FB9"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 still</w:t>
      </w:r>
      <w:r w:rsidRPr="006E4950">
        <w:rPr>
          <w:rFonts w:ascii="Helvetica" w:hAnsi="Helvetica" w:cs="Helvetica"/>
          <w:sz w:val="22"/>
          <w:szCs w:val="22"/>
        </w:rPr>
        <w:t xml:space="preserve"> in a couple</w:t>
      </w:r>
      <w:ins w:id="164" w:author="Bartos, Thomas M" w:date="2013-07-06T21:00:00Z">
        <w:r w:rsidR="004135C3">
          <w:rPr>
            <w:rFonts w:ascii="Helvetica" w:hAnsi="Helvetica" w:cs="Helvetica"/>
            <w:sz w:val="22"/>
            <w:szCs w:val="22"/>
          </w:rPr>
          <w:t>, each tick</w:t>
        </w:r>
      </w:ins>
      <w:del w:id="165" w:author="Bartos, Thomas M" w:date="2013-07-06T21:00:00Z">
        <w:r w:rsidRPr="006E4950" w:rsidDel="004135C3">
          <w:rPr>
            <w:rFonts w:ascii="Helvetica" w:hAnsi="Helvetica" w:cs="Helvetica"/>
            <w:sz w:val="22"/>
            <w:szCs w:val="22"/>
          </w:rPr>
          <w:delText xml:space="preserve">/have a sexual partner/link …. </w:delText>
        </w:r>
        <w:r w:rsidR="006B6B19" w:rsidRPr="006E4950" w:rsidDel="004135C3">
          <w:rPr>
            <w:rFonts w:ascii="Helvetica" w:hAnsi="Helvetica" w:cs="Helvetica"/>
            <w:sz w:val="22"/>
            <w:szCs w:val="22"/>
          </w:rPr>
          <w:delText>If they already have one,</w:delText>
        </w:r>
      </w:del>
      <w:r w:rsidR="006B6B19" w:rsidRPr="006E4950">
        <w:rPr>
          <w:rFonts w:ascii="Helvetica" w:hAnsi="Helvetica" w:cs="Helvetica"/>
          <w:sz w:val="22"/>
          <w:szCs w:val="22"/>
        </w:rPr>
        <w:t xml:space="preserve"> they have sex. </w:t>
      </w:r>
      <w:r w:rsidR="009943B3">
        <w:rPr>
          <w:rFonts w:ascii="Helvetica" w:hAnsi="Helvetica" w:cs="Helvetica"/>
          <w:sz w:val="22"/>
          <w:szCs w:val="22"/>
        </w:rPr>
        <w:t xml:space="preserve"> </w:t>
      </w:r>
      <w:r w:rsidR="006B6B19" w:rsidRPr="006E4950">
        <w:rPr>
          <w:rFonts w:ascii="Helvetica" w:hAnsi="Helvetica" w:cs="Helvetica"/>
          <w:sz w:val="22"/>
          <w:szCs w:val="22"/>
        </w:rPr>
        <w:t xml:space="preserve">The likelihood that the couple will engage in safe sex depends on the </w:t>
      </w:r>
      <w:ins w:id="166" w:author="Bartos, Thomas M" w:date="2013-07-06T21:00:00Z">
        <w:r w:rsidR="004135C3">
          <w:rPr>
            <w:rFonts w:ascii="Helvetica" w:hAnsi="Helvetica" w:cs="Helvetica"/>
            <w:sz w:val="22"/>
            <w:szCs w:val="22"/>
          </w:rPr>
          <w:t xml:space="preserve">attitudes of both </w:t>
        </w:r>
      </w:ins>
      <w:del w:id="167" w:author="Bartos, Thomas M" w:date="2013-07-06T21:00:00Z">
        <w:r w:rsidR="006B6B19" w:rsidRPr="006E4950" w:rsidDel="004135C3">
          <w:rPr>
            <w:rFonts w:ascii="Helvetica" w:hAnsi="Helvetica" w:cs="Helvetica"/>
            <w:sz w:val="22"/>
            <w:szCs w:val="22"/>
          </w:rPr>
          <w:delText>willingness of both</w:delText>
        </w:r>
        <w:r w:rsidR="002F32BF" w:rsidRPr="006E4950" w:rsidDel="004135C3">
          <w:rPr>
            <w:rFonts w:ascii="Helvetica" w:hAnsi="Helvetica" w:cs="Helvetica"/>
            <w:sz w:val="22"/>
            <w:szCs w:val="22"/>
          </w:rPr>
          <w:delText>????</w:delText>
        </w:r>
        <w:r w:rsidR="006B6B19" w:rsidRPr="006E4950" w:rsidDel="004135C3">
          <w:rPr>
            <w:rFonts w:ascii="Helvetica" w:hAnsi="Helvetica" w:cs="Helvetica"/>
            <w:sz w:val="22"/>
            <w:szCs w:val="22"/>
          </w:rPr>
          <w:delText xml:space="preserve"> </w:delText>
        </w:r>
      </w:del>
      <w:r w:rsidR="006B6B19" w:rsidRPr="006E4950">
        <w:rPr>
          <w:rFonts w:ascii="Helvetica" w:hAnsi="Helvetica" w:cs="Helvetica"/>
          <w:sz w:val="22"/>
          <w:szCs w:val="22"/>
        </w:rPr>
        <w:t>participants.</w:t>
      </w:r>
      <w:r w:rsidR="009943B3">
        <w:rPr>
          <w:rFonts w:ascii="Helvetica" w:hAnsi="Helvetica" w:cs="Helvetica"/>
          <w:sz w:val="22"/>
          <w:szCs w:val="22"/>
        </w:rPr>
        <w:t xml:space="preserve"> </w:t>
      </w:r>
      <w:r w:rsidR="009943B3" w:rsidRPr="009943B3">
        <w:rPr>
          <w:rFonts w:ascii="Helvetica" w:hAnsi="Helvetica" w:cs="Helvetica"/>
          <w:sz w:val="22"/>
          <w:szCs w:val="22"/>
        </w:rPr>
        <w:t xml:space="preserve">If turtles are coupled (have a sexual partner), they will have sex on each tick, and </w:t>
      </w:r>
      <w:ins w:id="168" w:author="Bartos, Thomas M" w:date="2013-07-06T21:01:00Z">
        <w:r w:rsidR="004135C3">
          <w:rPr>
            <w:rFonts w:ascii="Helvetica" w:hAnsi="Helvetica" w:cs="Helvetica"/>
            <w:sz w:val="22"/>
            <w:szCs w:val="22"/>
          </w:rPr>
          <w:t xml:space="preserve">thus will </w:t>
        </w:r>
      </w:ins>
      <w:r w:rsidR="009943B3" w:rsidRPr="009943B3">
        <w:rPr>
          <w:rFonts w:ascii="Helvetica" w:hAnsi="Helvetica" w:cs="Helvetica"/>
          <w:sz w:val="22"/>
          <w:szCs w:val="22"/>
        </w:rPr>
        <w:t>have the potential of spreading an STI if they have unprotected sex</w:t>
      </w:r>
      <w:ins w:id="169" w:author="Bartos, Thomas M" w:date="2013-07-06T21:01:00Z">
        <w:r w:rsidR="004135C3">
          <w:rPr>
            <w:rFonts w:ascii="Helvetica" w:hAnsi="Helvetica" w:cs="Helvetica"/>
            <w:sz w:val="22"/>
            <w:szCs w:val="22"/>
          </w:rPr>
          <w:t>.</w:t>
        </w:r>
      </w:ins>
      <w:del w:id="170" w:author="Bartos, Thomas M" w:date="2013-07-06T21:01:00Z">
        <w:r w:rsidR="009943B3" w:rsidRPr="009943B3" w:rsidDel="004135C3">
          <w:rPr>
            <w:rFonts w:ascii="Helvetica" w:hAnsi="Helvetica" w:cs="Helvetica"/>
            <w:sz w:val="22"/>
            <w:szCs w:val="22"/>
          </w:rPr>
          <w:delText>…. and one of them doesnt know they are infected?? [ have-sex ]</w:delText>
        </w:r>
      </w:del>
    </w:p>
    <w:p w14:paraId="7AAFDD53" w14:textId="37DCCF01" w:rsidR="00A8029C" w:rsidRPr="006E4950" w:rsidRDefault="00A8029C"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If they mate, there is a probability they will use a form of protection. This probability will be influenced by attitudes and behaviors towards safe sex that a given turtle has, and </w:t>
      </w:r>
      <w:proofErr w:type="gramStart"/>
      <w:r w:rsidRPr="006E4950">
        <w:rPr>
          <w:rFonts w:ascii="Helvetica" w:hAnsi="Helvetica"/>
          <w:sz w:val="22"/>
          <w:szCs w:val="22"/>
        </w:rPr>
        <w:t>these attitudes</w:t>
      </w:r>
      <w:del w:id="171" w:author="Bartos, Thomas M" w:date="2013-07-06T21:01:00Z">
        <w:r w:rsidRPr="006E4950" w:rsidDel="004135C3">
          <w:rPr>
            <w:rFonts w:ascii="Helvetica" w:hAnsi="Helvetica"/>
            <w:sz w:val="22"/>
            <w:szCs w:val="22"/>
          </w:rPr>
          <w:delText>/behaviors</w:delText>
        </w:r>
      </w:del>
      <w:r w:rsidRPr="006E4950">
        <w:rPr>
          <w:rFonts w:ascii="Helvetica" w:hAnsi="Helvetica"/>
          <w:sz w:val="22"/>
          <w:szCs w:val="22"/>
        </w:rPr>
        <w:t xml:space="preserve"> are influenced by the other turtles (“friend group”) that the turtle is linked with</w:t>
      </w:r>
      <w:proofErr w:type="gramEnd"/>
      <w:r w:rsidRPr="006E4950">
        <w:rPr>
          <w:rFonts w:ascii="Helvetica" w:hAnsi="Helvetica"/>
          <w:sz w:val="22"/>
          <w:szCs w:val="22"/>
        </w:rPr>
        <w:t xml:space="preserve">. </w:t>
      </w:r>
    </w:p>
    <w:p w14:paraId="02736236" w14:textId="7CDADF2E"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If the turtles are coupled, on each tick, they have sex, and have a chance of using protection based o</w:t>
      </w:r>
      <w:ins w:id="172" w:author="Bartos, Thomas M" w:date="2013-07-06T21:02:00Z">
        <w:r w:rsidR="005617D0">
          <w:rPr>
            <w:rFonts w:ascii="Helvetica" w:hAnsi="Helvetica"/>
            <w:sz w:val="22"/>
            <w:szCs w:val="22"/>
          </w:rPr>
          <w:t>n a probability derived from a function based on attitude.</w:t>
        </w:r>
      </w:ins>
      <w:del w:id="173" w:author="Bartos, Thomas M" w:date="2013-07-06T21:02:00Z">
        <w:r w:rsidRPr="006E4950" w:rsidDel="005617D0">
          <w:rPr>
            <w:rFonts w:ascii="Helvetica" w:hAnsi="Helvetica"/>
            <w:sz w:val="22"/>
            <w:szCs w:val="22"/>
          </w:rPr>
          <w:delText>n….</w:delText>
        </w:r>
      </w:del>
      <w:r w:rsidRPr="006E4950">
        <w:rPr>
          <w:rFonts w:ascii="Helvetica" w:hAnsi="Helvetica"/>
          <w:sz w:val="22"/>
          <w:szCs w:val="22"/>
        </w:rPr>
        <w:t xml:space="preserve"> If the couple does choose to use a condom, there is </w:t>
      </w:r>
      <w:ins w:id="174" w:author="Bartos, Thomas M" w:date="2013-07-06T21:02:00Z">
        <w:r w:rsidR="005617D0">
          <w:rPr>
            <w:rFonts w:ascii="Helvetica" w:hAnsi="Helvetica"/>
            <w:sz w:val="22"/>
            <w:szCs w:val="22"/>
          </w:rPr>
          <w:t xml:space="preserve">additionally </w:t>
        </w:r>
      </w:ins>
      <w:r w:rsidRPr="006E4950">
        <w:rPr>
          <w:rFonts w:ascii="Helvetica" w:hAnsi="Helvetica"/>
          <w:sz w:val="22"/>
          <w:szCs w:val="22"/>
        </w:rPr>
        <w:t xml:space="preserve">a chance that they will use the condom correctly, based on </w:t>
      </w:r>
      <w:ins w:id="175" w:author="Bartos, Thomas M" w:date="2013-07-06T21:02:00Z">
        <w:r w:rsidR="005617D0">
          <w:rPr>
            <w:rFonts w:ascii="Helvetica" w:hAnsi="Helvetica"/>
            <w:sz w:val="22"/>
            <w:szCs w:val="22"/>
          </w:rPr>
          <w:t xml:space="preserve">available statistics. </w:t>
        </w:r>
      </w:ins>
      <w:del w:id="176" w:author="Bartos, Thomas M" w:date="2013-07-06T21:02:00Z">
        <w:r w:rsidRPr="006E4950" w:rsidDel="005617D0">
          <w:rPr>
            <w:rFonts w:ascii="Helvetica" w:hAnsi="Helvetica"/>
            <w:sz w:val="22"/>
            <w:szCs w:val="22"/>
          </w:rPr>
          <w:delText xml:space="preserve">stats from WHERE??? </w:delText>
        </w:r>
      </w:del>
      <w:r w:rsidRPr="006E4950">
        <w:rPr>
          <w:rFonts w:ascii="Helvetica" w:hAnsi="Helvetica"/>
          <w:sz w:val="22"/>
          <w:szCs w:val="22"/>
        </w:rPr>
        <w:t>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71DDF6E6" w:rsidR="006B6B19" w:rsidRPr="006E4950" w:rsidRDefault="005617D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ins w:id="177" w:author="Bartos, Thomas M" w:date="2013-07-06T21:03:00Z">
        <w:r>
          <w:rPr>
            <w:rFonts w:ascii="Helvetica" w:hAnsi="Helvetica" w:cs="Helvetica"/>
            <w:sz w:val="22"/>
            <w:szCs w:val="22"/>
          </w:rPr>
          <w:t>Turtles c</w:t>
        </w:r>
      </w:ins>
      <w:r w:rsidR="004F0E10" w:rsidRPr="006E4950">
        <w:rPr>
          <w:rFonts w:ascii="Helvetica" w:hAnsi="Helvetica" w:cs="Helvetica"/>
          <w:sz w:val="22"/>
          <w:szCs w:val="22"/>
        </w:rPr>
        <w:t>heck</w:t>
      </w:r>
      <w:ins w:id="178" w:author="Bartos, Thomas M" w:date="2013-07-06T21:03:00Z">
        <w:r>
          <w:rPr>
            <w:rFonts w:ascii="Helvetica" w:hAnsi="Helvetica" w:cs="Helvetica"/>
            <w:sz w:val="22"/>
            <w:szCs w:val="22"/>
          </w:rPr>
          <w:t xml:space="preserve"> to see if they are</w:t>
        </w:r>
      </w:ins>
      <w:r w:rsidR="004F0E10" w:rsidRPr="006E4950">
        <w:rPr>
          <w:rFonts w:ascii="Helvetica" w:hAnsi="Helvetica" w:cs="Helvetica"/>
          <w:sz w:val="22"/>
          <w:szCs w:val="22"/>
        </w:rPr>
        <w:t xml:space="preserve"> infected only after having sex</w:t>
      </w:r>
      <w:del w:id="179" w:author="Bartos, Thomas M" w:date="2013-07-06T21:03:00Z">
        <w:r w:rsidR="004F0E10" w:rsidRPr="006E4950" w:rsidDel="005617D0">
          <w:rPr>
            <w:rFonts w:ascii="Helvetica" w:hAnsi="Helvetica" w:cs="Helvetica"/>
            <w:sz w:val="22"/>
            <w:szCs w:val="22"/>
          </w:rPr>
          <w:delText xml:space="preserve"> ….. or somewhere….. and talking to friends</w:delText>
        </w:r>
      </w:del>
      <w:r w:rsidR="004F0E10" w:rsidRPr="006E4950">
        <w:rPr>
          <w:rFonts w:ascii="Helvetica" w:hAnsi="Helvetica" w:cs="Helvetica"/>
          <w:sz w:val="22"/>
          <w:szCs w:val="22"/>
        </w:rPr>
        <w:t>,</w:t>
      </w:r>
      <w:r w:rsidR="00221E2B" w:rsidRPr="006E4950">
        <w:rPr>
          <w:rFonts w:ascii="Helvetica" w:hAnsi="Helvetica" w:cs="Helvetica"/>
          <w:sz w:val="22"/>
          <w:szCs w:val="22"/>
        </w:rPr>
        <w:t xml:space="preserve"> because sy</w:t>
      </w:r>
      <w:r w:rsidR="004F0E10" w:rsidRPr="006E4950">
        <w:rPr>
          <w:rFonts w:ascii="Helvetica" w:hAnsi="Helvetica" w:cs="Helvetica"/>
          <w:sz w:val="22"/>
          <w:szCs w:val="22"/>
        </w:rPr>
        <w:t xml:space="preserve">mptoms take a </w:t>
      </w:r>
      <w:ins w:id="180" w:author="Bartos, Thomas M" w:date="2013-07-06T21:03:00Z">
        <w:r>
          <w:rPr>
            <w:rFonts w:ascii="Helvetica" w:hAnsi="Helvetica" w:cs="Helvetica"/>
            <w:sz w:val="22"/>
            <w:szCs w:val="22"/>
          </w:rPr>
          <w:t>while</w:t>
        </w:r>
      </w:ins>
      <w:r w:rsidR="004F0E10" w:rsidRPr="006E4950">
        <w:rPr>
          <w:rFonts w:ascii="Helvetica" w:hAnsi="Helvetica" w:cs="Helvetica"/>
          <w:sz w:val="22"/>
          <w:szCs w:val="22"/>
        </w:rPr>
        <w:t xml:space="preserve"> to show up</w:t>
      </w:r>
      <w:ins w:id="181" w:author="Bartos, Thomas M" w:date="2013-07-06T21:03:00Z">
        <w:r>
          <w:rPr>
            <w:rFonts w:ascii="Helvetica" w:hAnsi="Helvetica" w:cs="Helvetica"/>
            <w:sz w:val="22"/>
            <w:szCs w:val="22"/>
          </w:rPr>
          <w:t xml:space="preserve">. </w:t>
        </w:r>
      </w:ins>
      <w:r w:rsidR="006B6B19" w:rsidRPr="006E4950">
        <w:rPr>
          <w:rFonts w:ascii="Helvetica" w:hAnsi="Helvetica" w:cs="Helvetica"/>
          <w:sz w:val="22"/>
          <w:szCs w:val="22"/>
        </w:rPr>
        <w:t xml:space="preserve">Only agents of genders that are symptomatic (set by the symptomatic? slider) will know they are infected. If an agent knows s/he is infected, s/he will always </w:t>
      </w:r>
      <w:r w:rsidR="006B6B19" w:rsidRPr="006E4950">
        <w:rPr>
          <w:rFonts w:ascii="Helvetica" w:hAnsi="Helvetica" w:cs="Helvetica"/>
          <w:sz w:val="22"/>
          <w:szCs w:val="22"/>
        </w:rPr>
        <w:lastRenderedPageBreak/>
        <w:t>want to practice safe sex for the rest of the simulation.</w:t>
      </w:r>
      <w:del w:id="182" w:author="Bartos, Thomas M" w:date="2013-07-06T21:05:00Z">
        <w:r w:rsidR="009943B3" w:rsidDel="005617D0">
          <w:rPr>
            <w:rFonts w:ascii="Helvetica" w:hAnsi="Helvetica" w:cs="Helvetica"/>
            <w:sz w:val="22"/>
            <w:szCs w:val="22"/>
          </w:rPr>
          <w:delText xml:space="preserve"> </w:delText>
        </w:r>
      </w:del>
      <w:del w:id="183" w:author="Bartos, Thomas M" w:date="2013-07-06T21:04:00Z">
        <w:r w:rsidR="009943B3" w:rsidDel="005617D0">
          <w:rPr>
            <w:rFonts w:ascii="Helvetica" w:hAnsi="Helvetica" w:cs="Helvetica"/>
            <w:sz w:val="22"/>
            <w:szCs w:val="22"/>
          </w:rPr>
          <w:delText xml:space="preserve">,…. </w:delText>
        </w:r>
      </w:del>
      <w:del w:id="184" w:author="Bartos, Thomas M" w:date="2013-07-06T21:05:00Z">
        <w:r w:rsidR="009943B3" w:rsidRPr="009943B3" w:rsidDel="005617D0">
          <w:rPr>
            <w:rFonts w:ascii="Helvetica" w:hAnsi="Helvetica" w:cs="Helvetica"/>
            <w:sz w:val="22"/>
            <w:szCs w:val="22"/>
          </w:rPr>
          <w:delText xml:space="preserve">In order to best simulate that STIs may not present symptoms immediately, don't check if infected [ check-infected ] (known determined by being symptomatic) until after talking to friends about attitude and having sex </w:delText>
        </w:r>
      </w:del>
      <w:r w:rsidR="009943B3" w:rsidRPr="009943B3">
        <w:rPr>
          <w:rFonts w:ascii="Helvetica" w:hAnsi="Helvetica" w:cs="Helvetica"/>
          <w:sz w:val="22"/>
          <w:szCs w:val="22"/>
        </w:rPr>
        <w:t xml:space="preserve"> </w:t>
      </w:r>
    </w:p>
    <w:p w14:paraId="7BC71F3E" w14:textId="40C8690A"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Depending on the disease and whether an agent is male or female, the agent will feel symptoms. It will be assumed that if the agent detects symptoms, they get checked by a doctor, are diagnosed, and are gradually cured of the infection. </w:t>
      </w:r>
    </w:p>
    <w:p w14:paraId="37EFE02B" w14:textId="2A100370" w:rsidR="006628DB" w:rsidRPr="00087CF8"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If an agent has unsafe sex and doesn’t notice any consequences (either is not infected, or is not symptomatic), that agent’s inclination to practice safe sex will decrease.</w:t>
      </w:r>
    </w:p>
    <w:p w14:paraId="7762A51E" w14:textId="77777777" w:rsidR="00E61142" w:rsidRPr="006E4950" w:rsidRDefault="00E61142" w:rsidP="006E4950">
      <w:pPr>
        <w:spacing w:line="360" w:lineRule="auto"/>
        <w:rPr>
          <w:rFonts w:ascii="Helvetica" w:hAnsi="Helvetica"/>
          <w:sz w:val="22"/>
          <w:szCs w:val="22"/>
        </w:rPr>
      </w:pPr>
    </w:p>
    <w:p w14:paraId="541E9757" w14:textId="0D10925D" w:rsidR="002C7CD4" w:rsidRPr="006E4950" w:rsidDel="00497376" w:rsidRDefault="002C7CD4" w:rsidP="006E4950">
      <w:pPr>
        <w:pStyle w:val="Normal1"/>
        <w:spacing w:line="360" w:lineRule="auto"/>
        <w:rPr>
          <w:del w:id="185" w:author="Lizz Bartos" w:date="2013-07-13T12:48:00Z"/>
          <w:rFonts w:ascii="Helvetica" w:hAnsi="Helvetica"/>
          <w:i/>
          <w:color w:val="4BACC6" w:themeColor="accent5"/>
          <w:sz w:val="22"/>
          <w:szCs w:val="22"/>
        </w:rPr>
      </w:pPr>
      <w:del w:id="186" w:author="Lizz Bartos" w:date="2013-07-13T12:48:00Z">
        <w:r w:rsidRPr="006E4950" w:rsidDel="00497376">
          <w:rPr>
            <w:rFonts w:ascii="Helvetica" w:hAnsi="Helvetica"/>
            <w:b/>
            <w:color w:val="4BACC6" w:themeColor="accent5"/>
            <w:sz w:val="22"/>
            <w:szCs w:val="22"/>
          </w:rPr>
          <w:delText xml:space="preserve">Rationale for agent rules:  </w:delText>
        </w:r>
        <w:r w:rsidRPr="006E4950" w:rsidDel="00497376">
          <w:rPr>
            <w:rFonts w:ascii="Helvetica" w:hAnsi="Helvetica"/>
            <w:i/>
            <w:color w:val="4BACC6" w:themeColor="accent5"/>
            <w:sz w:val="22"/>
            <w:szCs w:val="22"/>
          </w:rPr>
          <w:delText xml:space="preserve">Why did you give the agents these rules? </w:delText>
        </w:r>
      </w:del>
    </w:p>
    <w:p w14:paraId="77262DB9" w14:textId="56D65193" w:rsidR="0034407F" w:rsidRPr="006E4950" w:rsidDel="00497376" w:rsidRDefault="005617D0" w:rsidP="006E4950">
      <w:pPr>
        <w:widowControl w:val="0"/>
        <w:autoSpaceDE w:val="0"/>
        <w:autoSpaceDN w:val="0"/>
        <w:adjustRightInd w:val="0"/>
        <w:spacing w:line="360" w:lineRule="auto"/>
        <w:rPr>
          <w:del w:id="187" w:author="Lizz Bartos" w:date="2013-07-13T12:48:00Z"/>
          <w:rFonts w:ascii="Helvetica" w:hAnsi="Helvetica" w:cs="Helvetica"/>
          <w:sz w:val="22"/>
          <w:szCs w:val="22"/>
        </w:rPr>
      </w:pPr>
      <w:del w:id="188" w:author="Lizz Bartos" w:date="2013-07-13T12:48:00Z">
        <w:r w:rsidDel="00497376">
          <w:rPr>
            <w:rFonts w:ascii="Helvetica" w:hAnsi="Helvetica" w:cs="Helvetica"/>
            <w:sz w:val="22"/>
            <w:szCs w:val="22"/>
          </w:rPr>
          <w:delText>Assumption development was based on studies drawn from the scientific literature</w:delText>
        </w:r>
        <w:r w:rsidR="0034407F" w:rsidRPr="006E4950" w:rsidDel="00497376">
          <w:rPr>
            <w:rFonts w:ascii="Helvetica" w:hAnsi="Helvetica" w:cs="Helvetica"/>
            <w:sz w:val="22"/>
            <w:szCs w:val="22"/>
          </w:rPr>
          <w:delText>.</w:delText>
        </w:r>
      </w:del>
    </w:p>
    <w:p w14:paraId="668D41B5" w14:textId="62593AA6" w:rsidR="002C7CD4" w:rsidRPr="006E4950" w:rsidDel="00497376" w:rsidRDefault="008A4F44" w:rsidP="006E4950">
      <w:pPr>
        <w:spacing w:line="360" w:lineRule="auto"/>
        <w:rPr>
          <w:del w:id="189" w:author="Lizz Bartos" w:date="2013-07-13T12:48:00Z"/>
          <w:rFonts w:ascii="Helvetica" w:hAnsi="Helvetica"/>
          <w:sz w:val="22"/>
          <w:szCs w:val="22"/>
        </w:rPr>
      </w:pPr>
      <w:ins w:id="190" w:author="Bartos, Thomas M" w:date="2013-07-06T21:07:00Z">
        <w:del w:id="191" w:author="Lizz Bartos" w:date="2013-07-13T12:48:00Z">
          <w:r w:rsidDel="00497376">
            <w:rPr>
              <w:rFonts w:ascii="Helvetica" w:hAnsi="Helvetica"/>
              <w:sz w:val="22"/>
              <w:szCs w:val="22"/>
            </w:rPr>
            <w:delText>*******************stop reviewing******************************</w:delText>
          </w:r>
        </w:del>
      </w:ins>
    </w:p>
    <w:p w14:paraId="58123A7C" w14:textId="7411C1C2" w:rsidR="00B80473" w:rsidRPr="006E4950" w:rsidDel="00497376" w:rsidRDefault="00B80473" w:rsidP="006E4950">
      <w:pPr>
        <w:widowControl w:val="0"/>
        <w:autoSpaceDE w:val="0"/>
        <w:autoSpaceDN w:val="0"/>
        <w:adjustRightInd w:val="0"/>
        <w:spacing w:line="360" w:lineRule="auto"/>
        <w:rPr>
          <w:del w:id="192" w:author="Lizz Bartos" w:date="2013-07-13T12:48:00Z"/>
          <w:rFonts w:ascii="Helvetica" w:hAnsi="Helvetica" w:cs="Helvetica"/>
          <w:sz w:val="22"/>
          <w:szCs w:val="22"/>
        </w:rPr>
      </w:pPr>
      <w:del w:id="193" w:author="Lizz Bartos" w:date="2013-07-13T12:48:00Z">
        <w:r w:rsidRPr="006E4950" w:rsidDel="00497376">
          <w:rPr>
            <w:rFonts w:ascii="Helvetica" w:hAnsi="Helvetica" w:cs="Helvetica"/>
            <w:sz w:val="22"/>
            <w:szCs w:val="22"/>
          </w:rPr>
          <w:delText>-- Determining what factors inform/influence attitudes towards safe sex (and consequently behaviors), and to what extent they do so [potential options: attitudes of parents/friends/sexual partners, infection history of self or friends, education/awareness of safe sex practices]</w:delText>
        </w:r>
      </w:del>
    </w:p>
    <w:p w14:paraId="4E5A7951" w14:textId="68433020" w:rsidR="00B80473" w:rsidRPr="006E4950" w:rsidDel="00497376" w:rsidRDefault="00B80473" w:rsidP="006E4950">
      <w:pPr>
        <w:spacing w:line="360" w:lineRule="auto"/>
        <w:rPr>
          <w:del w:id="194" w:author="Lizz Bartos" w:date="2013-07-13T12:48:00Z"/>
          <w:rFonts w:ascii="Helvetica" w:hAnsi="Helvetica"/>
          <w:sz w:val="22"/>
          <w:szCs w:val="22"/>
        </w:rPr>
      </w:pPr>
    </w:p>
    <w:p w14:paraId="34A0D599" w14:textId="749A372E" w:rsidR="002C7CD4" w:rsidRPr="006E4950" w:rsidDel="00497376" w:rsidRDefault="002C7CD4" w:rsidP="006E4950">
      <w:pPr>
        <w:spacing w:line="360" w:lineRule="auto"/>
        <w:rPr>
          <w:del w:id="195" w:author="Lizz Bartos" w:date="2013-07-13T12:48:00Z"/>
          <w:rFonts w:ascii="Helvetica" w:hAnsi="Helvetica"/>
          <w:b/>
          <w:sz w:val="22"/>
          <w:szCs w:val="22"/>
        </w:rPr>
      </w:pPr>
      <w:del w:id="196" w:author="Lizz Bartos" w:date="2013-07-13T12:48:00Z">
        <w:r w:rsidRPr="006E4950" w:rsidDel="00497376">
          <w:rPr>
            <w:rFonts w:ascii="Helvetica" w:hAnsi="Helvetica"/>
            <w:b/>
            <w:sz w:val="22"/>
            <w:szCs w:val="22"/>
          </w:rPr>
          <w:delText>Explanation of theories of petty, etc.  ***</w:delText>
        </w:r>
      </w:del>
    </w:p>
    <w:p w14:paraId="39D93F94" w14:textId="5B43CDB4" w:rsidR="0067204B" w:rsidRPr="006E4950" w:rsidDel="00497376" w:rsidRDefault="0067204B" w:rsidP="006E4950">
      <w:pPr>
        <w:widowControl w:val="0"/>
        <w:autoSpaceDE w:val="0"/>
        <w:autoSpaceDN w:val="0"/>
        <w:adjustRightInd w:val="0"/>
        <w:spacing w:line="360" w:lineRule="auto"/>
        <w:rPr>
          <w:del w:id="197" w:author="Lizz Bartos" w:date="2013-07-13T12:48:00Z"/>
          <w:rFonts w:ascii="Helvetica" w:hAnsi="Helvetica" w:cs="Helvetica"/>
          <w:sz w:val="22"/>
          <w:szCs w:val="22"/>
        </w:rPr>
      </w:pPr>
    </w:p>
    <w:p w14:paraId="5E68E68F" w14:textId="0968D413" w:rsidR="0067204B" w:rsidDel="00497376" w:rsidRDefault="005421B8" w:rsidP="006E4950">
      <w:pPr>
        <w:widowControl w:val="0"/>
        <w:autoSpaceDE w:val="0"/>
        <w:autoSpaceDN w:val="0"/>
        <w:adjustRightInd w:val="0"/>
        <w:spacing w:line="360" w:lineRule="auto"/>
        <w:rPr>
          <w:del w:id="198" w:author="Lizz Bartos" w:date="2013-07-13T12:48:00Z"/>
          <w:rFonts w:ascii="Helvetica" w:hAnsi="Helvetica" w:cs="Helvetica"/>
          <w:sz w:val="22"/>
          <w:szCs w:val="22"/>
        </w:rPr>
      </w:pPr>
      <w:del w:id="199" w:author="Lizz Bartos" w:date="2013-07-13T12:48:00Z">
        <w:r w:rsidRPr="0027357C" w:rsidDel="00497376">
          <w:rPr>
            <w:rFonts w:ascii="Helvetica" w:hAnsi="Helvetica" w:cs="Helvetica"/>
            <w:sz w:val="22"/>
            <w:szCs w:val="22"/>
            <w:u w:val="single"/>
          </w:rPr>
          <w:delText>Attitude</w:delText>
        </w:r>
        <w:r w:rsidR="0027357C" w:rsidRPr="0027357C" w:rsidDel="00497376">
          <w:rPr>
            <w:rFonts w:ascii="Helvetica" w:hAnsi="Helvetica" w:cs="Helvetica"/>
            <w:sz w:val="22"/>
            <w:szCs w:val="22"/>
          </w:rPr>
          <w:delText xml:space="preserve"> </w:delText>
        </w:r>
        <w:r w:rsidR="0027357C" w:rsidDel="00497376">
          <w:rPr>
            <w:rFonts w:ascii="Helvetica" w:hAnsi="Helvetica" w:cs="Helvetica"/>
            <w:sz w:val="22"/>
            <w:szCs w:val="22"/>
          </w:rPr>
          <w:delText xml:space="preserve">– asdkfj </w:delText>
        </w:r>
      </w:del>
    </w:p>
    <w:p w14:paraId="2C2E374E" w14:textId="26D3E5B8" w:rsidR="0027357C" w:rsidDel="00497376" w:rsidRDefault="0027357C" w:rsidP="006E4950">
      <w:pPr>
        <w:widowControl w:val="0"/>
        <w:autoSpaceDE w:val="0"/>
        <w:autoSpaceDN w:val="0"/>
        <w:adjustRightInd w:val="0"/>
        <w:spacing w:line="360" w:lineRule="auto"/>
        <w:rPr>
          <w:del w:id="200" w:author="Lizz Bartos" w:date="2013-07-13T12:48:00Z"/>
          <w:rFonts w:ascii="Helvetica" w:hAnsi="Helvetica" w:cs="Helvetica"/>
          <w:b/>
          <w:sz w:val="22"/>
          <w:szCs w:val="22"/>
        </w:rPr>
      </w:pPr>
      <w:del w:id="201" w:author="Lizz Bartos" w:date="2013-07-13T12:48:00Z">
        <w:r w:rsidDel="00497376">
          <w:rPr>
            <w:rFonts w:ascii="Helvetica" w:hAnsi="Helvetica" w:cs="Helvetica"/>
            <w:sz w:val="22"/>
            <w:szCs w:val="22"/>
            <w:u w:val="single"/>
          </w:rPr>
          <w:delText>Certainty</w:delText>
        </w:r>
        <w:r w:rsidRPr="0027357C" w:rsidDel="00497376">
          <w:rPr>
            <w:rFonts w:ascii="Helvetica" w:hAnsi="Helvetica" w:cs="Helvetica"/>
            <w:sz w:val="22"/>
            <w:szCs w:val="22"/>
          </w:rPr>
          <w:delText xml:space="preserve"> </w:delText>
        </w:r>
        <w:r w:rsidDel="00497376">
          <w:rPr>
            <w:rFonts w:ascii="Helvetica" w:hAnsi="Helvetica" w:cs="Helvetica"/>
            <w:sz w:val="22"/>
            <w:szCs w:val="22"/>
          </w:rPr>
          <w:delText xml:space="preserve">– asdkfj </w:delText>
        </w:r>
      </w:del>
    </w:p>
    <w:p w14:paraId="32F35194" w14:textId="424CFE13" w:rsidR="0027357C" w:rsidDel="00497376" w:rsidRDefault="0027357C" w:rsidP="0027357C">
      <w:pPr>
        <w:widowControl w:val="0"/>
        <w:autoSpaceDE w:val="0"/>
        <w:autoSpaceDN w:val="0"/>
        <w:adjustRightInd w:val="0"/>
        <w:spacing w:line="360" w:lineRule="auto"/>
        <w:rPr>
          <w:del w:id="202" w:author="Lizz Bartos" w:date="2013-07-13T12:48:00Z"/>
          <w:rFonts w:ascii="Helvetica" w:hAnsi="Helvetica" w:cs="Helvetica"/>
          <w:sz w:val="22"/>
          <w:szCs w:val="22"/>
        </w:rPr>
      </w:pPr>
      <w:del w:id="203" w:author="Lizz Bartos" w:date="2013-07-13T12:48:00Z">
        <w:r w:rsidDel="00497376">
          <w:rPr>
            <w:rFonts w:ascii="Helvetica" w:hAnsi="Helvetica" w:cs="Helvetica"/>
            <w:sz w:val="22"/>
            <w:szCs w:val="22"/>
            <w:u w:val="single"/>
          </w:rPr>
          <w:delText>Justification</w:delText>
        </w:r>
        <w:r w:rsidRPr="0027357C" w:rsidDel="00497376">
          <w:rPr>
            <w:rFonts w:ascii="Helvetica" w:hAnsi="Helvetica" w:cs="Helvetica"/>
            <w:sz w:val="22"/>
            <w:szCs w:val="22"/>
          </w:rPr>
          <w:delText xml:space="preserve"> </w:delText>
        </w:r>
        <w:r w:rsidDel="00497376">
          <w:rPr>
            <w:rFonts w:ascii="Helvetica" w:hAnsi="Helvetica" w:cs="Helvetica"/>
            <w:sz w:val="22"/>
            <w:szCs w:val="22"/>
          </w:rPr>
          <w:delText xml:space="preserve">– asdkfj </w:delText>
        </w:r>
      </w:del>
    </w:p>
    <w:p w14:paraId="20C6C25D" w14:textId="278A661D" w:rsidR="0027357C" w:rsidRPr="0027357C" w:rsidDel="00497376" w:rsidRDefault="0027357C" w:rsidP="0027357C">
      <w:pPr>
        <w:widowControl w:val="0"/>
        <w:autoSpaceDE w:val="0"/>
        <w:autoSpaceDN w:val="0"/>
        <w:adjustRightInd w:val="0"/>
        <w:spacing w:line="360" w:lineRule="auto"/>
        <w:rPr>
          <w:del w:id="204" w:author="Lizz Bartos" w:date="2013-07-13T12:48:00Z"/>
          <w:rFonts w:ascii="Helvetica" w:hAnsi="Helvetica" w:cs="Helvetica"/>
          <w:b/>
          <w:sz w:val="22"/>
          <w:szCs w:val="22"/>
        </w:rPr>
      </w:pPr>
      <w:del w:id="205" w:author="Lizz Bartos" w:date="2013-07-13T12:48:00Z">
        <w:r w:rsidDel="00497376">
          <w:rPr>
            <w:rFonts w:ascii="Helvetica" w:hAnsi="Helvetica" w:cs="Helvetica"/>
            <w:sz w:val="22"/>
            <w:szCs w:val="22"/>
            <w:u w:val="single"/>
          </w:rPr>
          <w:delText>Likelihood</w:delText>
        </w:r>
        <w:r w:rsidRPr="0027357C" w:rsidDel="00497376">
          <w:rPr>
            <w:rFonts w:ascii="Helvetica" w:hAnsi="Helvetica" w:cs="Helvetica"/>
            <w:sz w:val="22"/>
            <w:szCs w:val="22"/>
          </w:rPr>
          <w:delText xml:space="preserve"> </w:delText>
        </w:r>
        <w:r w:rsidDel="00497376">
          <w:rPr>
            <w:rFonts w:ascii="Helvetica" w:hAnsi="Helvetica" w:cs="Helvetica"/>
            <w:sz w:val="22"/>
            <w:szCs w:val="22"/>
          </w:rPr>
          <w:delText xml:space="preserve">– asdkfj </w:delText>
        </w:r>
      </w:del>
    </w:p>
    <w:p w14:paraId="2C9665A9" w14:textId="037C3DD5" w:rsidR="0027357C" w:rsidRPr="0027357C" w:rsidDel="00497376" w:rsidRDefault="0027357C" w:rsidP="0027357C">
      <w:pPr>
        <w:widowControl w:val="0"/>
        <w:autoSpaceDE w:val="0"/>
        <w:autoSpaceDN w:val="0"/>
        <w:adjustRightInd w:val="0"/>
        <w:spacing w:line="360" w:lineRule="auto"/>
        <w:rPr>
          <w:del w:id="206" w:author="Lizz Bartos" w:date="2013-07-13T12:48:00Z"/>
          <w:rFonts w:ascii="Helvetica" w:hAnsi="Helvetica" w:cs="Helvetica"/>
          <w:b/>
          <w:sz w:val="22"/>
          <w:szCs w:val="22"/>
        </w:rPr>
      </w:pPr>
    </w:p>
    <w:p w14:paraId="7E15F3FE" w14:textId="505CB8F1" w:rsidR="006E4950" w:rsidDel="00497376" w:rsidRDefault="006E4950" w:rsidP="006E4950">
      <w:pPr>
        <w:widowControl w:val="0"/>
        <w:autoSpaceDE w:val="0"/>
        <w:autoSpaceDN w:val="0"/>
        <w:adjustRightInd w:val="0"/>
        <w:spacing w:line="360" w:lineRule="auto"/>
        <w:rPr>
          <w:del w:id="207" w:author="Lizz Bartos" w:date="2013-07-13T12:48:00Z"/>
          <w:rFonts w:ascii="Helvetica" w:hAnsi="Helvetica" w:cs="Helvetica"/>
          <w:sz w:val="22"/>
          <w:szCs w:val="22"/>
        </w:rPr>
      </w:pPr>
    </w:p>
    <w:p w14:paraId="24FBE508" w14:textId="102FE7F8" w:rsidR="006E4950" w:rsidRPr="006E4950" w:rsidDel="00497376" w:rsidRDefault="006E4950" w:rsidP="006E4950">
      <w:pPr>
        <w:widowControl w:val="0"/>
        <w:autoSpaceDE w:val="0"/>
        <w:autoSpaceDN w:val="0"/>
        <w:adjustRightInd w:val="0"/>
        <w:spacing w:line="360" w:lineRule="auto"/>
        <w:rPr>
          <w:del w:id="208" w:author="Lizz Bartos" w:date="2013-07-13T12:48:00Z"/>
          <w:rFonts w:ascii="Helvetica" w:hAnsi="Helvetica" w:cs="Helvetica"/>
          <w:b/>
          <w:sz w:val="22"/>
          <w:szCs w:val="22"/>
          <w:u w:val="single"/>
        </w:rPr>
      </w:pPr>
      <w:del w:id="209" w:author="Lizz Bartos" w:date="2013-07-13T12:48:00Z">
        <w:r w:rsidRPr="006E4950" w:rsidDel="00497376">
          <w:rPr>
            <w:rFonts w:ascii="Helvetica" w:hAnsi="Helvetica" w:cs="Helvetica"/>
            <w:b/>
            <w:sz w:val="22"/>
            <w:szCs w:val="22"/>
            <w:u w:val="single"/>
          </w:rPr>
          <w:delText>Likelihood</w:delText>
        </w:r>
      </w:del>
    </w:p>
    <w:p w14:paraId="6E8E21F2" w14:textId="514EE287" w:rsidR="006E4950" w:rsidRPr="006E4950" w:rsidDel="00497376" w:rsidRDefault="006E4950" w:rsidP="006E4950">
      <w:pPr>
        <w:widowControl w:val="0"/>
        <w:autoSpaceDE w:val="0"/>
        <w:autoSpaceDN w:val="0"/>
        <w:adjustRightInd w:val="0"/>
        <w:spacing w:line="360" w:lineRule="auto"/>
        <w:rPr>
          <w:del w:id="210" w:author="Lizz Bartos" w:date="2013-07-13T12:48:00Z"/>
          <w:rFonts w:ascii="Helvetica" w:hAnsi="Helvetica" w:cs="Helvetica"/>
          <w:sz w:val="22"/>
          <w:szCs w:val="22"/>
        </w:rPr>
      </w:pPr>
      <w:del w:id="211" w:author="Lizz Bartos" w:date="2013-07-13T12:48:00Z">
        <w:r w:rsidRPr="006E4950" w:rsidDel="00497376">
          <w:rPr>
            <w:rFonts w:ascii="Helvetica" w:hAnsi="Helvetica" w:cs="Helvetica"/>
            <w:sz w:val="22"/>
            <w:szCs w:val="22"/>
          </w:rPr>
          <w:delText>description of coming up with the formula for likelihood, deciding on attitude, justification, certainty, etc. possibly include a chart</w:delText>
        </w:r>
      </w:del>
    </w:p>
    <w:p w14:paraId="26EE2F25" w14:textId="5A552B0F" w:rsidR="006E4950" w:rsidDel="00497376" w:rsidRDefault="006E4950" w:rsidP="006E4950">
      <w:pPr>
        <w:widowControl w:val="0"/>
        <w:autoSpaceDE w:val="0"/>
        <w:autoSpaceDN w:val="0"/>
        <w:adjustRightInd w:val="0"/>
        <w:spacing w:line="360" w:lineRule="auto"/>
        <w:rPr>
          <w:del w:id="212" w:author="Lizz Bartos" w:date="2013-07-13T12:48:00Z"/>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rsidDel="00497376" w14:paraId="6BADF943" w14:textId="5FE30000" w:rsidTr="00DB352C">
        <w:trPr>
          <w:del w:id="213" w:author="Lizz Bartos" w:date="2013-07-13T12:48:00Z"/>
        </w:trPr>
        <w:tc>
          <w:tcPr>
            <w:tcW w:w="1638" w:type="dxa"/>
            <w:vAlign w:val="center"/>
          </w:tcPr>
          <w:p w14:paraId="5EA8CE0A" w14:textId="1061CC5F" w:rsidR="001F4FB5" w:rsidRPr="00DB352C" w:rsidDel="00497376" w:rsidRDefault="001F4FB5" w:rsidP="00235668">
            <w:pPr>
              <w:widowControl w:val="0"/>
              <w:autoSpaceDE w:val="0"/>
              <w:autoSpaceDN w:val="0"/>
              <w:adjustRightInd w:val="0"/>
              <w:spacing w:line="360" w:lineRule="auto"/>
              <w:jc w:val="center"/>
              <w:rPr>
                <w:del w:id="214" w:author="Lizz Bartos" w:date="2013-07-13T12:48:00Z"/>
                <w:rFonts w:ascii="Helvetica" w:hAnsi="Helvetica" w:cs="Helvetica"/>
                <w:sz w:val="18"/>
                <w:szCs w:val="18"/>
              </w:rPr>
            </w:pPr>
          </w:p>
        </w:tc>
        <w:tc>
          <w:tcPr>
            <w:tcW w:w="2160" w:type="dxa"/>
          </w:tcPr>
          <w:p w14:paraId="10DBFB1E" w14:textId="12EA1DE6" w:rsidR="001F4FB5" w:rsidRPr="00DB352C" w:rsidDel="00497376" w:rsidRDefault="001F4FB5" w:rsidP="00235668">
            <w:pPr>
              <w:widowControl w:val="0"/>
              <w:autoSpaceDE w:val="0"/>
              <w:autoSpaceDN w:val="0"/>
              <w:adjustRightInd w:val="0"/>
              <w:spacing w:line="360" w:lineRule="auto"/>
              <w:jc w:val="center"/>
              <w:rPr>
                <w:del w:id="215" w:author="Lizz Bartos" w:date="2013-07-13T12:48:00Z"/>
                <w:rFonts w:ascii="Helvetica" w:hAnsi="Helvetica" w:cs="Helvetica"/>
                <w:b/>
                <w:sz w:val="18"/>
                <w:szCs w:val="18"/>
              </w:rPr>
            </w:pPr>
            <w:del w:id="216" w:author="Lizz Bartos" w:date="2013-07-13T12:48:00Z">
              <w:r w:rsidRPr="00DB352C" w:rsidDel="00497376">
                <w:rPr>
                  <w:rFonts w:ascii="Helvetica" w:hAnsi="Helvetica" w:cs="Helvetica"/>
                  <w:b/>
                  <w:sz w:val="18"/>
                  <w:szCs w:val="18"/>
                </w:rPr>
                <w:delText>Initial factors</w:delText>
              </w:r>
            </w:del>
          </w:p>
        </w:tc>
        <w:tc>
          <w:tcPr>
            <w:tcW w:w="2160" w:type="dxa"/>
            <w:vAlign w:val="center"/>
          </w:tcPr>
          <w:p w14:paraId="0CF54475" w14:textId="3A89BBAC" w:rsidR="001F4FB5" w:rsidRPr="00DB352C" w:rsidDel="00497376" w:rsidRDefault="001F4FB5" w:rsidP="00235668">
            <w:pPr>
              <w:widowControl w:val="0"/>
              <w:autoSpaceDE w:val="0"/>
              <w:autoSpaceDN w:val="0"/>
              <w:adjustRightInd w:val="0"/>
              <w:spacing w:line="360" w:lineRule="auto"/>
              <w:jc w:val="center"/>
              <w:rPr>
                <w:del w:id="217" w:author="Lizz Bartos" w:date="2013-07-13T12:48:00Z"/>
                <w:rFonts w:ascii="Helvetica" w:hAnsi="Helvetica" w:cs="Helvetica"/>
                <w:b/>
                <w:sz w:val="18"/>
                <w:szCs w:val="18"/>
              </w:rPr>
            </w:pPr>
            <w:del w:id="218" w:author="Lizz Bartos" w:date="2013-07-13T12:48:00Z">
              <w:r w:rsidRPr="00DB352C" w:rsidDel="00497376">
                <w:rPr>
                  <w:rFonts w:ascii="Helvetica" w:hAnsi="Helvetica" w:cs="Helvetica"/>
                  <w:b/>
                  <w:sz w:val="18"/>
                  <w:szCs w:val="18"/>
                </w:rPr>
                <w:delText>Increase</w:delText>
              </w:r>
            </w:del>
          </w:p>
        </w:tc>
        <w:tc>
          <w:tcPr>
            <w:tcW w:w="3618" w:type="dxa"/>
            <w:vAlign w:val="center"/>
          </w:tcPr>
          <w:p w14:paraId="384FE26B" w14:textId="50F19B63" w:rsidR="001F4FB5" w:rsidRPr="00DB352C" w:rsidDel="00497376" w:rsidRDefault="001F4FB5" w:rsidP="00235668">
            <w:pPr>
              <w:widowControl w:val="0"/>
              <w:autoSpaceDE w:val="0"/>
              <w:autoSpaceDN w:val="0"/>
              <w:adjustRightInd w:val="0"/>
              <w:spacing w:line="360" w:lineRule="auto"/>
              <w:jc w:val="center"/>
              <w:rPr>
                <w:del w:id="219" w:author="Lizz Bartos" w:date="2013-07-13T12:48:00Z"/>
                <w:rFonts w:ascii="Helvetica" w:hAnsi="Helvetica" w:cs="Helvetica"/>
                <w:b/>
                <w:sz w:val="18"/>
                <w:szCs w:val="18"/>
              </w:rPr>
            </w:pPr>
            <w:del w:id="220" w:author="Lizz Bartos" w:date="2013-07-13T12:48:00Z">
              <w:r w:rsidRPr="00DB352C" w:rsidDel="00497376">
                <w:rPr>
                  <w:rFonts w:ascii="Helvetica" w:hAnsi="Helvetica" w:cs="Helvetica"/>
                  <w:b/>
                  <w:sz w:val="18"/>
                  <w:szCs w:val="18"/>
                </w:rPr>
                <w:delText>Decrease</w:delText>
              </w:r>
            </w:del>
          </w:p>
        </w:tc>
      </w:tr>
      <w:tr w:rsidR="00DB352C" w:rsidRPr="00DB352C" w:rsidDel="00497376" w14:paraId="5AE6264F" w14:textId="39BD288B" w:rsidTr="005D219D">
        <w:trPr>
          <w:del w:id="221" w:author="Lizz Bartos" w:date="2013-07-13T12:48:00Z"/>
        </w:trPr>
        <w:tc>
          <w:tcPr>
            <w:tcW w:w="1638" w:type="dxa"/>
            <w:vAlign w:val="center"/>
          </w:tcPr>
          <w:p w14:paraId="0C4069BE" w14:textId="2283F471" w:rsidR="001F4FB5" w:rsidRPr="00DB352C" w:rsidDel="00497376" w:rsidRDefault="001F4FB5" w:rsidP="00235668">
            <w:pPr>
              <w:widowControl w:val="0"/>
              <w:autoSpaceDE w:val="0"/>
              <w:autoSpaceDN w:val="0"/>
              <w:adjustRightInd w:val="0"/>
              <w:spacing w:line="360" w:lineRule="auto"/>
              <w:jc w:val="center"/>
              <w:rPr>
                <w:del w:id="222" w:author="Lizz Bartos" w:date="2013-07-13T12:48:00Z"/>
                <w:rFonts w:ascii="Helvetica" w:hAnsi="Helvetica" w:cs="Helvetica"/>
                <w:b/>
                <w:sz w:val="18"/>
                <w:szCs w:val="18"/>
              </w:rPr>
            </w:pPr>
            <w:del w:id="223" w:author="Lizz Bartos" w:date="2013-07-13T12:48:00Z">
              <w:r w:rsidRPr="00DB352C" w:rsidDel="00497376">
                <w:rPr>
                  <w:rFonts w:ascii="Helvetica" w:hAnsi="Helvetica" w:cs="Helvetica"/>
                  <w:b/>
                  <w:sz w:val="18"/>
                  <w:szCs w:val="18"/>
                </w:rPr>
                <w:delText>Attitude</w:delText>
              </w:r>
            </w:del>
          </w:p>
        </w:tc>
        <w:tc>
          <w:tcPr>
            <w:tcW w:w="2160" w:type="dxa"/>
            <w:vAlign w:val="center"/>
          </w:tcPr>
          <w:p w14:paraId="66F2FB60" w14:textId="3B4550DE" w:rsidR="001F4FB5" w:rsidRPr="00DB352C" w:rsidDel="00497376" w:rsidRDefault="001F4FB5" w:rsidP="00DB352C">
            <w:pPr>
              <w:widowControl w:val="0"/>
              <w:autoSpaceDE w:val="0"/>
              <w:autoSpaceDN w:val="0"/>
              <w:adjustRightInd w:val="0"/>
              <w:spacing w:line="360" w:lineRule="auto"/>
              <w:rPr>
                <w:del w:id="224" w:author="Lizz Bartos" w:date="2013-07-13T12:48:00Z"/>
                <w:rFonts w:ascii="Helvetica" w:hAnsi="Helvetica" w:cs="Helvetica"/>
                <w:sz w:val="18"/>
                <w:szCs w:val="18"/>
              </w:rPr>
            </w:pPr>
            <w:del w:id="225" w:author="Lizz Bartos" w:date="2013-07-13T12:48:00Z">
              <w:r w:rsidRPr="00DB352C" w:rsidDel="00497376">
                <w:rPr>
                  <w:rFonts w:ascii="Helvetica" w:hAnsi="Helvetica" w:cs="Helvetica"/>
                  <w:sz w:val="18"/>
                  <w:szCs w:val="18"/>
                </w:rPr>
                <w:delText>Condom desire</w:delText>
              </w:r>
            </w:del>
          </w:p>
        </w:tc>
        <w:tc>
          <w:tcPr>
            <w:tcW w:w="2160" w:type="dxa"/>
            <w:vAlign w:val="center"/>
          </w:tcPr>
          <w:p w14:paraId="1065FAC0" w14:textId="6D3C28DE" w:rsidR="00DB352C" w:rsidDel="00497376" w:rsidRDefault="00DB352C" w:rsidP="00DB352C">
            <w:pPr>
              <w:widowControl w:val="0"/>
              <w:autoSpaceDE w:val="0"/>
              <w:autoSpaceDN w:val="0"/>
              <w:adjustRightInd w:val="0"/>
              <w:spacing w:line="360" w:lineRule="auto"/>
              <w:jc w:val="center"/>
              <w:rPr>
                <w:del w:id="226" w:author="Lizz Bartos" w:date="2013-07-13T12:48:00Z"/>
                <w:rFonts w:ascii="Helvetica" w:hAnsi="Helvetica" w:cs="Helvetica"/>
                <w:sz w:val="18"/>
                <w:szCs w:val="18"/>
              </w:rPr>
            </w:pPr>
            <w:del w:id="227" w:author="Lizz Bartos" w:date="2013-07-13T12:48:00Z">
              <w:r w:rsidDel="00497376">
                <w:rPr>
                  <w:rFonts w:ascii="Helvetica" w:hAnsi="Helvetica" w:cs="Helvetica"/>
                  <w:sz w:val="18"/>
                  <w:szCs w:val="18"/>
                </w:rPr>
                <w:delText>Talking to peers with similar attitude</w:delText>
              </w:r>
            </w:del>
          </w:p>
          <w:p w14:paraId="42088B21" w14:textId="5A09504B" w:rsidR="001F4FB5" w:rsidDel="00497376" w:rsidRDefault="00DB352C" w:rsidP="00DB352C">
            <w:pPr>
              <w:pStyle w:val="ListParagraph"/>
              <w:widowControl w:val="0"/>
              <w:numPr>
                <w:ilvl w:val="0"/>
                <w:numId w:val="6"/>
              </w:numPr>
              <w:autoSpaceDE w:val="0"/>
              <w:autoSpaceDN w:val="0"/>
              <w:adjustRightInd w:val="0"/>
              <w:spacing w:line="360" w:lineRule="auto"/>
              <w:jc w:val="center"/>
              <w:rPr>
                <w:del w:id="228" w:author="Lizz Bartos" w:date="2013-07-13T12:48:00Z"/>
                <w:rFonts w:ascii="Helvetica" w:hAnsi="Helvetica" w:cs="Helvetica"/>
                <w:sz w:val="18"/>
                <w:szCs w:val="18"/>
              </w:rPr>
            </w:pPr>
            <w:del w:id="229" w:author="Lizz Bartos" w:date="2013-07-13T12:48:00Z">
              <w:r w:rsidRPr="00DB352C" w:rsidDel="00497376">
                <w:rPr>
                  <w:rFonts w:ascii="Helvetica" w:hAnsi="Helvetica" w:cs="Helvetica"/>
                  <w:sz w:val="18"/>
                  <w:szCs w:val="18"/>
                </w:rPr>
                <w:delText>(only slightly above? Or also slightly below, but on same pole as you?</w:delText>
              </w:r>
            </w:del>
          </w:p>
          <w:p w14:paraId="1D8AD495" w14:textId="325A2CB5" w:rsidR="00980124" w:rsidDel="00497376" w:rsidRDefault="00980124" w:rsidP="00980124">
            <w:pPr>
              <w:widowControl w:val="0"/>
              <w:autoSpaceDE w:val="0"/>
              <w:autoSpaceDN w:val="0"/>
              <w:adjustRightInd w:val="0"/>
              <w:spacing w:line="360" w:lineRule="auto"/>
              <w:jc w:val="center"/>
              <w:rPr>
                <w:del w:id="230" w:author="Lizz Bartos" w:date="2013-07-13T12:48:00Z"/>
                <w:rFonts w:ascii="Helvetica" w:hAnsi="Helvetica" w:cs="Helvetica"/>
                <w:sz w:val="18"/>
                <w:szCs w:val="18"/>
              </w:rPr>
            </w:pPr>
          </w:p>
          <w:p w14:paraId="3A30B0C6" w14:textId="538380F2" w:rsidR="00FE36DF" w:rsidDel="00497376" w:rsidRDefault="00FE36DF" w:rsidP="00FE36DF">
            <w:pPr>
              <w:widowControl w:val="0"/>
              <w:autoSpaceDE w:val="0"/>
              <w:autoSpaceDN w:val="0"/>
              <w:adjustRightInd w:val="0"/>
              <w:spacing w:line="360" w:lineRule="auto"/>
              <w:rPr>
                <w:del w:id="231" w:author="Lizz Bartos" w:date="2013-07-13T12:48:00Z"/>
                <w:rFonts w:ascii="Helvetica" w:hAnsi="Helvetica" w:cs="Helvetica"/>
                <w:sz w:val="18"/>
                <w:szCs w:val="18"/>
              </w:rPr>
            </w:pPr>
            <w:del w:id="232" w:author="Lizz Bartos" w:date="2013-07-13T12:48:00Z">
              <w:r w:rsidDel="00497376">
                <w:rPr>
                  <w:rFonts w:ascii="Helvetica" w:hAnsi="Helvetica" w:cs="Helvetica"/>
                  <w:sz w:val="18"/>
                  <w:szCs w:val="18"/>
                </w:rPr>
                <w:delText>If they have sex with a partner that is infected and use protection…??? proposed</w:delText>
              </w:r>
            </w:del>
          </w:p>
          <w:p w14:paraId="31B1E365" w14:textId="76F6AE3C" w:rsidR="00FE36DF" w:rsidDel="00497376" w:rsidRDefault="00FE36DF" w:rsidP="00FE36DF">
            <w:pPr>
              <w:widowControl w:val="0"/>
              <w:autoSpaceDE w:val="0"/>
              <w:autoSpaceDN w:val="0"/>
              <w:adjustRightInd w:val="0"/>
              <w:spacing w:line="360" w:lineRule="auto"/>
              <w:rPr>
                <w:del w:id="233" w:author="Lizz Bartos" w:date="2013-07-13T12:48:00Z"/>
                <w:rFonts w:ascii="Helvetica" w:hAnsi="Helvetica" w:cs="Helvetica"/>
                <w:sz w:val="18"/>
                <w:szCs w:val="18"/>
              </w:rPr>
            </w:pPr>
          </w:p>
          <w:p w14:paraId="1E254ECE" w14:textId="0C6FE682" w:rsidR="00980124" w:rsidRPr="00980124" w:rsidDel="00497376" w:rsidRDefault="00980124" w:rsidP="00980124">
            <w:pPr>
              <w:widowControl w:val="0"/>
              <w:autoSpaceDE w:val="0"/>
              <w:autoSpaceDN w:val="0"/>
              <w:adjustRightInd w:val="0"/>
              <w:spacing w:line="360" w:lineRule="auto"/>
              <w:rPr>
                <w:del w:id="234" w:author="Lizz Bartos" w:date="2013-07-13T12:48:00Z"/>
                <w:rFonts w:ascii="Helvetica" w:hAnsi="Helvetica" w:cs="Helvetica"/>
                <w:sz w:val="18"/>
                <w:szCs w:val="18"/>
              </w:rPr>
            </w:pPr>
            <w:del w:id="235" w:author="Lizz Bartos" w:date="2013-07-13T12:48:00Z">
              <w:r w:rsidDel="00497376">
                <w:rPr>
                  <w:rFonts w:ascii="Helvetica" w:hAnsi="Helvetica" w:cs="Helvetica"/>
                  <w:sz w:val="18"/>
                  <w:szCs w:val="18"/>
                </w:rPr>
                <w:delText>Super boosted if contract an STI and know it</w:delText>
              </w:r>
            </w:del>
          </w:p>
        </w:tc>
        <w:tc>
          <w:tcPr>
            <w:tcW w:w="3618" w:type="dxa"/>
            <w:vAlign w:val="center"/>
          </w:tcPr>
          <w:p w14:paraId="20908DD0" w14:textId="388C8919" w:rsidR="005D219D" w:rsidRPr="00DB352C" w:rsidDel="00497376" w:rsidRDefault="005D219D" w:rsidP="005D219D">
            <w:pPr>
              <w:widowControl w:val="0"/>
              <w:autoSpaceDE w:val="0"/>
              <w:autoSpaceDN w:val="0"/>
              <w:adjustRightInd w:val="0"/>
              <w:spacing w:line="360" w:lineRule="auto"/>
              <w:rPr>
                <w:del w:id="236" w:author="Lizz Bartos" w:date="2013-07-13T12:48:00Z"/>
                <w:rFonts w:ascii="Helvetica" w:hAnsi="Helvetica" w:cs="Helvetica"/>
                <w:sz w:val="18"/>
                <w:szCs w:val="18"/>
              </w:rPr>
            </w:pPr>
            <w:del w:id="237" w:author="Lizz Bartos" w:date="2013-07-13T12:48:00Z">
              <w:r w:rsidDel="00497376">
                <w:rPr>
                  <w:rFonts w:ascii="Helvetica" w:hAnsi="Helvetica" w:cs="Helvetica"/>
                  <w:sz w:val="18"/>
                  <w:szCs w:val="18"/>
                </w:rPr>
                <w:delText xml:space="preserve">Proposed: </w:delText>
              </w:r>
              <w:r w:rsidRPr="00DB352C" w:rsidDel="00497376">
                <w:rPr>
                  <w:rFonts w:ascii="Helvetica" w:hAnsi="Helvetica" w:cs="Helvetica"/>
                  <w:sz w:val="18"/>
                  <w:szCs w:val="18"/>
                </w:rPr>
                <w:delText>Think you “got away with” unsafe sex</w:delText>
              </w:r>
            </w:del>
          </w:p>
          <w:p w14:paraId="184CF1D5" w14:textId="193FA582" w:rsidR="001F4FB5" w:rsidRPr="005D219D" w:rsidDel="00497376" w:rsidRDefault="005D219D" w:rsidP="005D219D">
            <w:pPr>
              <w:pStyle w:val="ListParagraph"/>
              <w:widowControl w:val="0"/>
              <w:numPr>
                <w:ilvl w:val="0"/>
                <w:numId w:val="6"/>
              </w:numPr>
              <w:autoSpaceDE w:val="0"/>
              <w:autoSpaceDN w:val="0"/>
              <w:adjustRightInd w:val="0"/>
              <w:spacing w:line="360" w:lineRule="auto"/>
              <w:rPr>
                <w:del w:id="238" w:author="Lizz Bartos" w:date="2013-07-13T12:48:00Z"/>
                <w:rFonts w:ascii="Helvetica" w:hAnsi="Helvetica" w:cs="Helvetica"/>
                <w:sz w:val="18"/>
                <w:szCs w:val="18"/>
              </w:rPr>
            </w:pPr>
            <w:del w:id="239" w:author="Lizz Bartos" w:date="2013-07-13T12:48:00Z">
              <w:r w:rsidRPr="005D219D" w:rsidDel="00497376">
                <w:rPr>
                  <w:rFonts w:ascii="Helvetica" w:hAnsi="Helvetica" w:cs="Helvetica"/>
                  <w:sz w:val="18"/>
                  <w:szCs w:val="18"/>
                </w:rPr>
                <w:delText>but actually, increases justification, just attitude gets more negative? So initially likelihood should take safe sex justification and use it to potentially bump up lower likelihoods, which are most influenced by attitude…?</w:delText>
              </w:r>
            </w:del>
          </w:p>
        </w:tc>
      </w:tr>
      <w:tr w:rsidR="00DB352C" w:rsidRPr="00DB352C" w:rsidDel="00497376" w14:paraId="7844F82F" w14:textId="0B72CEF7" w:rsidTr="00DB352C">
        <w:trPr>
          <w:del w:id="240" w:author="Lizz Bartos" w:date="2013-07-13T12:48:00Z"/>
        </w:trPr>
        <w:tc>
          <w:tcPr>
            <w:tcW w:w="1638" w:type="dxa"/>
            <w:vAlign w:val="center"/>
          </w:tcPr>
          <w:p w14:paraId="4A588BCD" w14:textId="28C93ECE" w:rsidR="001F4FB5" w:rsidRPr="00DB352C" w:rsidDel="00497376" w:rsidRDefault="001F4FB5" w:rsidP="00235668">
            <w:pPr>
              <w:widowControl w:val="0"/>
              <w:autoSpaceDE w:val="0"/>
              <w:autoSpaceDN w:val="0"/>
              <w:adjustRightInd w:val="0"/>
              <w:spacing w:line="360" w:lineRule="auto"/>
              <w:jc w:val="center"/>
              <w:rPr>
                <w:del w:id="241" w:author="Lizz Bartos" w:date="2013-07-13T12:48:00Z"/>
                <w:rFonts w:ascii="Helvetica" w:hAnsi="Helvetica" w:cs="Helvetica"/>
                <w:b/>
                <w:sz w:val="18"/>
                <w:szCs w:val="18"/>
              </w:rPr>
            </w:pPr>
            <w:del w:id="242" w:author="Lizz Bartos" w:date="2013-07-13T12:48:00Z">
              <w:r w:rsidRPr="00DB352C" w:rsidDel="00497376">
                <w:rPr>
                  <w:rFonts w:ascii="Helvetica" w:hAnsi="Helvetica" w:cs="Helvetica"/>
                  <w:b/>
                  <w:sz w:val="18"/>
                  <w:szCs w:val="18"/>
                </w:rPr>
                <w:delText>Certainty</w:delText>
              </w:r>
            </w:del>
          </w:p>
        </w:tc>
        <w:tc>
          <w:tcPr>
            <w:tcW w:w="2160" w:type="dxa"/>
            <w:vAlign w:val="center"/>
          </w:tcPr>
          <w:p w14:paraId="7CEB5310" w14:textId="4B7B244D" w:rsidR="001F4FB5" w:rsidRPr="00DB352C" w:rsidDel="00497376" w:rsidRDefault="001F4FB5" w:rsidP="001F4FB5">
            <w:pPr>
              <w:widowControl w:val="0"/>
              <w:autoSpaceDE w:val="0"/>
              <w:autoSpaceDN w:val="0"/>
              <w:adjustRightInd w:val="0"/>
              <w:spacing w:line="360" w:lineRule="auto"/>
              <w:rPr>
                <w:del w:id="243" w:author="Lizz Bartos" w:date="2013-07-13T12:48:00Z"/>
                <w:rFonts w:ascii="Helvetica" w:hAnsi="Helvetica" w:cs="Helvetica"/>
                <w:sz w:val="18"/>
                <w:szCs w:val="18"/>
              </w:rPr>
            </w:pPr>
            <w:del w:id="244" w:author="Lizz Bartos" w:date="2013-07-13T12:48:00Z">
              <w:r w:rsidRPr="00DB352C" w:rsidDel="00497376">
                <w:rPr>
                  <w:rFonts w:ascii="Helvetica" w:hAnsi="Helvetica" w:cs="Helvetica"/>
                  <w:sz w:val="18"/>
                  <w:szCs w:val="18"/>
                </w:rPr>
                <w:delText>Mesosystem influence</w:delText>
              </w:r>
            </w:del>
          </w:p>
        </w:tc>
        <w:tc>
          <w:tcPr>
            <w:tcW w:w="2160" w:type="dxa"/>
            <w:vAlign w:val="center"/>
          </w:tcPr>
          <w:p w14:paraId="304D73EE" w14:textId="1A1FE232" w:rsidR="001F4FB5" w:rsidDel="00497376" w:rsidRDefault="001F4FB5" w:rsidP="001F4FB5">
            <w:pPr>
              <w:widowControl w:val="0"/>
              <w:autoSpaceDE w:val="0"/>
              <w:autoSpaceDN w:val="0"/>
              <w:adjustRightInd w:val="0"/>
              <w:spacing w:line="360" w:lineRule="auto"/>
              <w:rPr>
                <w:del w:id="245" w:author="Lizz Bartos" w:date="2013-07-13T12:48:00Z"/>
                <w:rFonts w:ascii="Helvetica" w:hAnsi="Helvetica" w:cs="Helvetica"/>
                <w:sz w:val="18"/>
                <w:szCs w:val="18"/>
              </w:rPr>
            </w:pPr>
            <w:del w:id="246" w:author="Lizz Bartos" w:date="2013-07-13T12:48:00Z">
              <w:r w:rsidRPr="00DB352C" w:rsidDel="00497376">
                <w:rPr>
                  <w:rFonts w:ascii="Helvetica" w:hAnsi="Helvetica" w:cs="Helvetica"/>
                  <w:sz w:val="18"/>
                  <w:szCs w:val="18"/>
                </w:rPr>
                <w:delText>Every time you repeat your attitude to someone else</w:delText>
              </w:r>
            </w:del>
          </w:p>
          <w:p w14:paraId="100DA4F0" w14:textId="5435559B" w:rsidR="00D95ED3" w:rsidDel="00497376" w:rsidRDefault="00D95ED3" w:rsidP="001F4FB5">
            <w:pPr>
              <w:widowControl w:val="0"/>
              <w:autoSpaceDE w:val="0"/>
              <w:autoSpaceDN w:val="0"/>
              <w:adjustRightInd w:val="0"/>
              <w:spacing w:line="360" w:lineRule="auto"/>
              <w:rPr>
                <w:del w:id="247" w:author="Lizz Bartos" w:date="2013-07-13T12:48:00Z"/>
                <w:rFonts w:ascii="Helvetica" w:hAnsi="Helvetica" w:cs="Helvetica"/>
                <w:sz w:val="18"/>
                <w:szCs w:val="18"/>
              </w:rPr>
            </w:pPr>
          </w:p>
          <w:p w14:paraId="767D3B5D" w14:textId="6955EFAA" w:rsidR="00D95ED3" w:rsidDel="00497376" w:rsidRDefault="00D95ED3" w:rsidP="001F4FB5">
            <w:pPr>
              <w:widowControl w:val="0"/>
              <w:autoSpaceDE w:val="0"/>
              <w:autoSpaceDN w:val="0"/>
              <w:adjustRightInd w:val="0"/>
              <w:spacing w:line="360" w:lineRule="auto"/>
              <w:rPr>
                <w:del w:id="248" w:author="Lizz Bartos" w:date="2013-07-13T12:48:00Z"/>
                <w:rFonts w:ascii="Helvetica" w:hAnsi="Helvetica" w:cs="Helvetica"/>
                <w:sz w:val="18"/>
                <w:szCs w:val="18"/>
              </w:rPr>
            </w:pPr>
            <w:del w:id="249" w:author="Lizz Bartos" w:date="2013-07-13T12:48:00Z">
              <w:r w:rsidDel="00497376">
                <w:rPr>
                  <w:rFonts w:ascii="Helvetica" w:hAnsi="Helvetica" w:cs="Helvetica"/>
                  <w:sz w:val="18"/>
                  <w:szCs w:val="18"/>
                </w:rPr>
                <w:delText>If you feel like others have the same</w:delText>
              </w:r>
              <w:r w:rsidR="003F523B" w:rsidDel="00497376">
                <w:rPr>
                  <w:rFonts w:ascii="Helvetica" w:hAnsi="Helvetica" w:cs="Helvetica"/>
                  <w:sz w:val="18"/>
                  <w:szCs w:val="18"/>
                </w:rPr>
                <w:delText>/similar</w:delText>
              </w:r>
              <w:r w:rsidDel="00497376">
                <w:rPr>
                  <w:rFonts w:ascii="Helvetica" w:hAnsi="Helvetica" w:cs="Helvetica"/>
                  <w:sz w:val="18"/>
                  <w:szCs w:val="18"/>
                </w:rPr>
                <w:delText xml:space="preserve"> attitude as you</w:delText>
              </w:r>
            </w:del>
          </w:p>
          <w:p w14:paraId="266550EC" w14:textId="20D82E64" w:rsidR="00980124" w:rsidDel="00497376" w:rsidRDefault="00980124" w:rsidP="001F4FB5">
            <w:pPr>
              <w:widowControl w:val="0"/>
              <w:autoSpaceDE w:val="0"/>
              <w:autoSpaceDN w:val="0"/>
              <w:adjustRightInd w:val="0"/>
              <w:spacing w:line="360" w:lineRule="auto"/>
              <w:rPr>
                <w:del w:id="250" w:author="Lizz Bartos" w:date="2013-07-13T12:48:00Z"/>
                <w:rFonts w:ascii="Helvetica" w:hAnsi="Helvetica" w:cs="Helvetica"/>
                <w:sz w:val="18"/>
                <w:szCs w:val="18"/>
              </w:rPr>
            </w:pPr>
          </w:p>
          <w:p w14:paraId="41F80EEA" w14:textId="49CBD4A2" w:rsidR="00980124" w:rsidRPr="00DB352C" w:rsidDel="00497376" w:rsidRDefault="00980124" w:rsidP="001F4FB5">
            <w:pPr>
              <w:widowControl w:val="0"/>
              <w:autoSpaceDE w:val="0"/>
              <w:autoSpaceDN w:val="0"/>
              <w:adjustRightInd w:val="0"/>
              <w:spacing w:line="360" w:lineRule="auto"/>
              <w:rPr>
                <w:del w:id="251" w:author="Lizz Bartos" w:date="2013-07-13T12:48:00Z"/>
                <w:rFonts w:ascii="Helvetica" w:hAnsi="Helvetica" w:cs="Helvetica"/>
                <w:sz w:val="18"/>
                <w:szCs w:val="18"/>
              </w:rPr>
            </w:pPr>
            <w:del w:id="252" w:author="Lizz Bartos" w:date="2013-07-13T12:48:00Z">
              <w:r w:rsidDel="00497376">
                <w:rPr>
                  <w:rFonts w:ascii="Helvetica" w:hAnsi="Helvetica" w:cs="Helvetica"/>
                  <w:sz w:val="18"/>
                  <w:szCs w:val="18"/>
                </w:rPr>
                <w:delText>Super boosted if contract an STI and know it</w:delText>
              </w:r>
            </w:del>
          </w:p>
        </w:tc>
        <w:tc>
          <w:tcPr>
            <w:tcW w:w="3618" w:type="dxa"/>
            <w:vAlign w:val="center"/>
          </w:tcPr>
          <w:p w14:paraId="303EF43C" w14:textId="2BA919AD" w:rsidR="001F4FB5" w:rsidRPr="00DB352C" w:rsidDel="00497376" w:rsidRDefault="001F4FB5" w:rsidP="001F4FB5">
            <w:pPr>
              <w:widowControl w:val="0"/>
              <w:autoSpaceDE w:val="0"/>
              <w:autoSpaceDN w:val="0"/>
              <w:adjustRightInd w:val="0"/>
              <w:spacing w:line="360" w:lineRule="auto"/>
              <w:rPr>
                <w:del w:id="253" w:author="Lizz Bartos" w:date="2013-07-13T12:48:00Z"/>
                <w:rFonts w:ascii="Helvetica" w:hAnsi="Helvetica" w:cs="Helvetica"/>
                <w:sz w:val="18"/>
                <w:szCs w:val="18"/>
              </w:rPr>
            </w:pPr>
            <w:del w:id="254" w:author="Lizz Bartos" w:date="2013-07-13T12:48:00Z">
              <w:r w:rsidRPr="00DB352C" w:rsidDel="00497376">
                <w:rPr>
                  <w:rFonts w:ascii="Helvetica" w:hAnsi="Helvetica" w:cs="Helvetica"/>
                  <w:sz w:val="18"/>
                  <w:szCs w:val="18"/>
                </w:rPr>
                <w:delText>Attitude challenged</w:delText>
              </w:r>
            </w:del>
          </w:p>
          <w:p w14:paraId="3A4E8605" w14:textId="114ADEFD" w:rsidR="001F4FB5" w:rsidRPr="00DB352C" w:rsidDel="00497376" w:rsidRDefault="001F4FB5" w:rsidP="001F4FB5">
            <w:pPr>
              <w:pStyle w:val="ListParagraph"/>
              <w:widowControl w:val="0"/>
              <w:numPr>
                <w:ilvl w:val="0"/>
                <w:numId w:val="5"/>
              </w:numPr>
              <w:autoSpaceDE w:val="0"/>
              <w:autoSpaceDN w:val="0"/>
              <w:adjustRightInd w:val="0"/>
              <w:spacing w:line="360" w:lineRule="auto"/>
              <w:rPr>
                <w:del w:id="255" w:author="Lizz Bartos" w:date="2013-07-13T12:48:00Z"/>
                <w:rFonts w:ascii="Helvetica" w:hAnsi="Helvetica" w:cs="Helvetica"/>
                <w:i/>
                <w:sz w:val="18"/>
                <w:szCs w:val="18"/>
              </w:rPr>
            </w:pPr>
            <w:del w:id="256" w:author="Lizz Bartos" w:date="2013-07-13T12:48:00Z">
              <w:r w:rsidRPr="00DB352C" w:rsidDel="00497376">
                <w:rPr>
                  <w:rFonts w:ascii="Helvetica" w:hAnsi="Helvetica" w:cs="Helvetica"/>
                  <w:i/>
                  <w:sz w:val="18"/>
                  <w:szCs w:val="18"/>
                </w:rPr>
                <w:delText>(in opposite direction?? Does it have to be &lt; 50 vs. &gt; 50?)</w:delText>
              </w:r>
            </w:del>
          </w:p>
          <w:p w14:paraId="06F4D617" w14:textId="00593AEC" w:rsidR="001F4FB5" w:rsidRPr="00DB352C" w:rsidDel="00497376" w:rsidRDefault="001F4FB5" w:rsidP="001F4FB5">
            <w:pPr>
              <w:widowControl w:val="0"/>
              <w:autoSpaceDE w:val="0"/>
              <w:autoSpaceDN w:val="0"/>
              <w:adjustRightInd w:val="0"/>
              <w:spacing w:line="360" w:lineRule="auto"/>
              <w:rPr>
                <w:del w:id="257" w:author="Lizz Bartos" w:date="2013-07-13T12:48:00Z"/>
                <w:rFonts w:ascii="Helvetica" w:hAnsi="Helvetica" w:cs="Helvetica"/>
                <w:sz w:val="18"/>
                <w:szCs w:val="18"/>
              </w:rPr>
            </w:pPr>
          </w:p>
          <w:p w14:paraId="6460FFDF" w14:textId="7A362D3F" w:rsidR="001F4FB5" w:rsidRPr="00DB352C" w:rsidDel="00497376" w:rsidRDefault="001F4FB5" w:rsidP="001F4FB5">
            <w:pPr>
              <w:widowControl w:val="0"/>
              <w:autoSpaceDE w:val="0"/>
              <w:autoSpaceDN w:val="0"/>
              <w:adjustRightInd w:val="0"/>
              <w:spacing w:line="360" w:lineRule="auto"/>
              <w:rPr>
                <w:del w:id="258" w:author="Lizz Bartos" w:date="2013-07-13T12:48:00Z"/>
                <w:rFonts w:ascii="Helvetica" w:hAnsi="Helvetica" w:cs="Helvetica"/>
                <w:sz w:val="18"/>
                <w:szCs w:val="18"/>
              </w:rPr>
            </w:pPr>
          </w:p>
        </w:tc>
      </w:tr>
      <w:tr w:rsidR="00DB352C" w:rsidRPr="00DB352C" w:rsidDel="00497376" w14:paraId="0715B41F" w14:textId="3A5D61D8" w:rsidTr="00DB352C">
        <w:trPr>
          <w:del w:id="259" w:author="Lizz Bartos" w:date="2013-07-13T12:48:00Z"/>
        </w:trPr>
        <w:tc>
          <w:tcPr>
            <w:tcW w:w="1638" w:type="dxa"/>
            <w:vAlign w:val="center"/>
          </w:tcPr>
          <w:p w14:paraId="08F20BAE" w14:textId="4E7A8C02" w:rsidR="001F4FB5" w:rsidRPr="00DB352C" w:rsidDel="00497376" w:rsidRDefault="001F4FB5" w:rsidP="00235668">
            <w:pPr>
              <w:widowControl w:val="0"/>
              <w:autoSpaceDE w:val="0"/>
              <w:autoSpaceDN w:val="0"/>
              <w:adjustRightInd w:val="0"/>
              <w:spacing w:line="360" w:lineRule="auto"/>
              <w:jc w:val="center"/>
              <w:rPr>
                <w:del w:id="260" w:author="Lizz Bartos" w:date="2013-07-13T12:48:00Z"/>
                <w:rFonts w:ascii="Helvetica" w:hAnsi="Helvetica" w:cs="Helvetica"/>
                <w:b/>
                <w:sz w:val="18"/>
                <w:szCs w:val="18"/>
              </w:rPr>
            </w:pPr>
            <w:del w:id="261" w:author="Lizz Bartos" w:date="2013-07-13T12:48:00Z">
              <w:r w:rsidRPr="00DB352C" w:rsidDel="00497376">
                <w:rPr>
                  <w:rFonts w:ascii="Helvetica" w:hAnsi="Helvetica" w:cs="Helvetica"/>
                  <w:b/>
                  <w:sz w:val="18"/>
                  <w:szCs w:val="18"/>
                </w:rPr>
                <w:delText>Justification</w:delText>
              </w:r>
            </w:del>
          </w:p>
        </w:tc>
        <w:tc>
          <w:tcPr>
            <w:tcW w:w="2160" w:type="dxa"/>
            <w:vAlign w:val="center"/>
          </w:tcPr>
          <w:p w14:paraId="7495BE10" w14:textId="4E59FDFF" w:rsidR="001F4FB5" w:rsidRPr="00DB352C" w:rsidDel="00497376" w:rsidRDefault="001F4FB5" w:rsidP="001F4FB5">
            <w:pPr>
              <w:widowControl w:val="0"/>
              <w:autoSpaceDE w:val="0"/>
              <w:autoSpaceDN w:val="0"/>
              <w:adjustRightInd w:val="0"/>
              <w:spacing w:line="360" w:lineRule="auto"/>
              <w:rPr>
                <w:del w:id="262" w:author="Lizz Bartos" w:date="2013-07-13T12:48:00Z"/>
                <w:rFonts w:ascii="Helvetica" w:hAnsi="Helvetica" w:cs="Helvetica"/>
                <w:sz w:val="18"/>
                <w:szCs w:val="18"/>
              </w:rPr>
            </w:pPr>
            <w:del w:id="263" w:author="Lizz Bartos" w:date="2013-07-13T12:48:00Z">
              <w:r w:rsidRPr="00DB352C" w:rsidDel="00497376">
                <w:rPr>
                  <w:rFonts w:ascii="Helvetica" w:hAnsi="Helvetica" w:cs="Helvetica"/>
                  <w:sz w:val="18"/>
                  <w:szCs w:val="18"/>
                </w:rPr>
                <w:delText>Sex ed including condoms</w:delText>
              </w:r>
            </w:del>
          </w:p>
        </w:tc>
        <w:tc>
          <w:tcPr>
            <w:tcW w:w="2160" w:type="dxa"/>
            <w:vAlign w:val="center"/>
          </w:tcPr>
          <w:p w14:paraId="48B6B534" w14:textId="46CD6264" w:rsidR="001F4FB5" w:rsidRPr="00DB352C" w:rsidDel="00497376" w:rsidRDefault="00980124" w:rsidP="001F4FB5">
            <w:pPr>
              <w:widowControl w:val="0"/>
              <w:autoSpaceDE w:val="0"/>
              <w:autoSpaceDN w:val="0"/>
              <w:adjustRightInd w:val="0"/>
              <w:spacing w:line="360" w:lineRule="auto"/>
              <w:rPr>
                <w:del w:id="264" w:author="Lizz Bartos" w:date="2013-07-13T12:48:00Z"/>
                <w:rFonts w:ascii="Helvetica" w:hAnsi="Helvetica" w:cs="Helvetica"/>
                <w:sz w:val="18"/>
                <w:szCs w:val="18"/>
              </w:rPr>
            </w:pPr>
            <w:del w:id="265" w:author="Lizz Bartos" w:date="2013-07-13T12:48:00Z">
              <w:r w:rsidDel="00497376">
                <w:rPr>
                  <w:rFonts w:ascii="Helvetica" w:hAnsi="Helvetica" w:cs="Helvetica"/>
                  <w:sz w:val="18"/>
                  <w:szCs w:val="18"/>
                </w:rPr>
                <w:delText>Super boosted if contract an STI and know it</w:delText>
              </w:r>
            </w:del>
          </w:p>
        </w:tc>
        <w:tc>
          <w:tcPr>
            <w:tcW w:w="3618" w:type="dxa"/>
            <w:vAlign w:val="center"/>
          </w:tcPr>
          <w:p w14:paraId="0605535B" w14:textId="4FC2DFF3" w:rsidR="001F4FB5" w:rsidRPr="00DB352C" w:rsidDel="00497376" w:rsidRDefault="005D219D" w:rsidP="001F4FB5">
            <w:pPr>
              <w:widowControl w:val="0"/>
              <w:autoSpaceDE w:val="0"/>
              <w:autoSpaceDN w:val="0"/>
              <w:adjustRightInd w:val="0"/>
              <w:spacing w:line="360" w:lineRule="auto"/>
              <w:rPr>
                <w:del w:id="266" w:author="Lizz Bartos" w:date="2013-07-13T12:48:00Z"/>
                <w:rFonts w:ascii="Helvetica" w:hAnsi="Helvetica" w:cs="Helvetica"/>
                <w:sz w:val="18"/>
                <w:szCs w:val="18"/>
              </w:rPr>
            </w:pPr>
            <w:del w:id="267" w:author="Lizz Bartos" w:date="2013-07-13T12:48:00Z">
              <w:r w:rsidDel="00497376">
                <w:rPr>
                  <w:rFonts w:ascii="Helvetica" w:hAnsi="Helvetica" w:cs="Helvetica"/>
                  <w:sz w:val="18"/>
                  <w:szCs w:val="18"/>
                </w:rPr>
                <w:delText xml:space="preserve">Current: </w:delText>
              </w:r>
              <w:r w:rsidR="001F4FB5" w:rsidRPr="00DB352C" w:rsidDel="00497376">
                <w:rPr>
                  <w:rFonts w:ascii="Helvetica" w:hAnsi="Helvetica" w:cs="Helvetica"/>
                  <w:sz w:val="18"/>
                  <w:szCs w:val="18"/>
                </w:rPr>
                <w:delText>Think you “got away with” unsafe sex</w:delText>
              </w:r>
            </w:del>
          </w:p>
          <w:p w14:paraId="24525F10" w14:textId="2CE3CDDD" w:rsidR="001F4FB5" w:rsidRPr="00DB352C" w:rsidDel="00497376" w:rsidRDefault="001F4FB5" w:rsidP="001F4FB5">
            <w:pPr>
              <w:pStyle w:val="ListParagraph"/>
              <w:widowControl w:val="0"/>
              <w:numPr>
                <w:ilvl w:val="0"/>
                <w:numId w:val="5"/>
              </w:numPr>
              <w:autoSpaceDE w:val="0"/>
              <w:autoSpaceDN w:val="0"/>
              <w:adjustRightInd w:val="0"/>
              <w:spacing w:line="360" w:lineRule="auto"/>
              <w:rPr>
                <w:del w:id="268" w:author="Lizz Bartos" w:date="2013-07-13T12:48:00Z"/>
                <w:rFonts w:ascii="Helvetica" w:hAnsi="Helvetica" w:cs="Helvetica"/>
                <w:sz w:val="18"/>
                <w:szCs w:val="18"/>
              </w:rPr>
            </w:pPr>
            <w:del w:id="269" w:author="Lizz Bartos" w:date="2013-07-13T12:48:00Z">
              <w:r w:rsidRPr="00DB352C" w:rsidDel="00497376">
                <w:rPr>
                  <w:rFonts w:ascii="Helvetica" w:hAnsi="Helvetica" w:cs="Helvetica"/>
                  <w:sz w:val="18"/>
                  <w:szCs w:val="18"/>
                </w:rPr>
                <w:delText>but actually, increases justification, just attitude gets more negative? So initially likelihood should take safe sex justification and use it to potentially bump up lower likelihoods, which are most influenced by attitude…?</w:delText>
              </w:r>
            </w:del>
          </w:p>
        </w:tc>
      </w:tr>
    </w:tbl>
    <w:p w14:paraId="3E25DFB0" w14:textId="2B7F5BAF" w:rsidR="00BD1A5D" w:rsidDel="00497376" w:rsidRDefault="00BD1A5D" w:rsidP="006E4950">
      <w:pPr>
        <w:widowControl w:val="0"/>
        <w:autoSpaceDE w:val="0"/>
        <w:autoSpaceDN w:val="0"/>
        <w:adjustRightInd w:val="0"/>
        <w:spacing w:line="360" w:lineRule="auto"/>
        <w:rPr>
          <w:del w:id="270" w:author="Lizz Bartos" w:date="2013-07-13T12:48:00Z"/>
          <w:rFonts w:ascii="Helvetica" w:hAnsi="Helvetica" w:cs="Helvetica"/>
          <w:sz w:val="22"/>
          <w:szCs w:val="22"/>
        </w:rPr>
      </w:pPr>
    </w:p>
    <w:p w14:paraId="1A936E51" w14:textId="4FED159A" w:rsidR="006E4950" w:rsidRPr="006E4950" w:rsidDel="00497376" w:rsidRDefault="006E4950" w:rsidP="006E4950">
      <w:pPr>
        <w:widowControl w:val="0"/>
        <w:autoSpaceDE w:val="0"/>
        <w:autoSpaceDN w:val="0"/>
        <w:adjustRightInd w:val="0"/>
        <w:spacing w:line="360" w:lineRule="auto"/>
        <w:rPr>
          <w:del w:id="271" w:author="Lizz Bartos" w:date="2013-07-13T12:48:00Z"/>
          <w:rFonts w:ascii="Helvetica" w:hAnsi="Helvetica" w:cs="Helvetica"/>
          <w:sz w:val="22"/>
          <w:szCs w:val="22"/>
        </w:rPr>
      </w:pPr>
    </w:p>
    <w:p w14:paraId="015AED5B" w14:textId="5562844B" w:rsidR="00237085" w:rsidDel="00497376" w:rsidRDefault="00237085" w:rsidP="006E4950">
      <w:pPr>
        <w:widowControl w:val="0"/>
        <w:autoSpaceDE w:val="0"/>
        <w:autoSpaceDN w:val="0"/>
        <w:adjustRightInd w:val="0"/>
        <w:spacing w:line="360" w:lineRule="auto"/>
        <w:rPr>
          <w:del w:id="272" w:author="Lizz Bartos" w:date="2013-07-13T12:48:00Z"/>
          <w:rFonts w:ascii="Helvetica" w:hAnsi="Helvetica" w:cs="Helvetica"/>
          <w:sz w:val="22"/>
          <w:szCs w:val="22"/>
        </w:rPr>
      </w:pPr>
    </w:p>
    <w:p w14:paraId="5D2B9A80" w14:textId="4E963123" w:rsidR="00AD5DAC" w:rsidRPr="00AD5DAC" w:rsidDel="00497376" w:rsidRDefault="00F7366F" w:rsidP="00F7366F">
      <w:pPr>
        <w:spacing w:line="360" w:lineRule="auto"/>
        <w:rPr>
          <w:del w:id="273" w:author="Lizz Bartos" w:date="2013-07-13T12:48:00Z"/>
          <w:rFonts w:ascii="Helvetica" w:hAnsi="Helvetica"/>
          <w:b/>
          <w:i/>
          <w:sz w:val="22"/>
          <w:szCs w:val="22"/>
        </w:rPr>
      </w:pPr>
      <w:del w:id="274" w:author="Lizz Bartos" w:date="2013-07-13T12:48:00Z">
        <w:r w:rsidRPr="00F7366F" w:rsidDel="00497376">
          <w:rPr>
            <w:rFonts w:ascii="Helvetica" w:hAnsi="Helvetica"/>
            <w:b/>
            <w:i/>
            <w:sz w:val="22"/>
            <w:szCs w:val="22"/>
          </w:rPr>
          <w:delText>Evolution of equatio</w:delText>
        </w:r>
        <w:r w:rsidR="00AD5DAC" w:rsidDel="00497376">
          <w:rPr>
            <w:rFonts w:ascii="Helvetica" w:hAnsi="Helvetica"/>
            <w:b/>
            <w:i/>
            <w:sz w:val="22"/>
            <w:szCs w:val="22"/>
          </w:rPr>
          <w:delText>n</w:delText>
        </w:r>
      </w:del>
    </w:p>
    <w:p w14:paraId="7EB6A3B4" w14:textId="48272A2F" w:rsidR="00F95F36" w:rsidRPr="001F530C" w:rsidDel="00497376" w:rsidRDefault="00F95F36" w:rsidP="001F530C">
      <w:pPr>
        <w:pStyle w:val="ListParagraph"/>
        <w:widowControl w:val="0"/>
        <w:numPr>
          <w:ilvl w:val="0"/>
          <w:numId w:val="4"/>
        </w:numPr>
        <w:autoSpaceDE w:val="0"/>
        <w:autoSpaceDN w:val="0"/>
        <w:adjustRightInd w:val="0"/>
        <w:spacing w:line="360" w:lineRule="auto"/>
        <w:rPr>
          <w:del w:id="275" w:author="Lizz Bartos" w:date="2013-07-13T12:48:00Z"/>
          <w:rFonts w:ascii="Helvetica" w:hAnsi="Helvetica"/>
          <w:sz w:val="22"/>
          <w:szCs w:val="22"/>
        </w:rPr>
      </w:pPr>
      <w:del w:id="276" w:author="Lizz Bartos" w:date="2013-07-13T12:48:00Z">
        <w:r w:rsidRPr="001F530C" w:rsidDel="00497376">
          <w:rPr>
            <w:rFonts w:ascii="Helvetica" w:hAnsi="Helvetica" w:cs="Helvetica"/>
            <w:sz w:val="22"/>
            <w:szCs w:val="22"/>
          </w:rPr>
          <w:delText>rather than whole change happen only fraction of change - dampening</w:delText>
        </w:r>
      </w:del>
    </w:p>
    <w:p w14:paraId="1AF4622B" w14:textId="21B44B96" w:rsidR="00F7366F" w:rsidRPr="001F530C" w:rsidDel="00497376" w:rsidRDefault="00F7366F" w:rsidP="001F530C">
      <w:pPr>
        <w:pStyle w:val="ListParagraph"/>
        <w:widowControl w:val="0"/>
        <w:numPr>
          <w:ilvl w:val="0"/>
          <w:numId w:val="4"/>
        </w:numPr>
        <w:autoSpaceDE w:val="0"/>
        <w:autoSpaceDN w:val="0"/>
        <w:adjustRightInd w:val="0"/>
        <w:spacing w:line="360" w:lineRule="auto"/>
        <w:rPr>
          <w:del w:id="277" w:author="Lizz Bartos" w:date="2013-07-13T12:48:00Z"/>
          <w:rFonts w:ascii="Helvetica" w:hAnsi="Helvetica" w:cs="Helvetica"/>
          <w:sz w:val="22"/>
          <w:szCs w:val="22"/>
        </w:rPr>
      </w:pPr>
      <w:del w:id="278" w:author="Lizz Bartos" w:date="2013-07-13T12:48:00Z">
        <w:r w:rsidRPr="001F530C" w:rsidDel="00497376">
          <w:rPr>
            <w:rFonts w:ascii="Helvetica" w:hAnsi="Helvetica"/>
            <w:sz w:val="22"/>
            <w:szCs w:val="22"/>
          </w:rPr>
          <w:delText>First bug: realizing that</w:delText>
        </w:r>
        <w:r w:rsidR="00AD5DAC" w:rsidRPr="001F530C" w:rsidDel="00497376">
          <w:rPr>
            <w:rFonts w:ascii="Helvetica" w:hAnsi="Helvetica"/>
            <w:sz w:val="22"/>
            <w:szCs w:val="22"/>
          </w:rPr>
          <w:delText xml:space="preserve"> including</w:delText>
        </w:r>
        <w:r w:rsidRPr="001F530C" w:rsidDel="00497376">
          <w:rPr>
            <w:rFonts w:ascii="Helvetica" w:hAnsi="Helvetica"/>
            <w:sz w:val="22"/>
            <w:szCs w:val="22"/>
          </w:rPr>
          <w:delText xml:space="preserve"> certainty was making negative people eventually go up to positive</w:delText>
        </w:r>
        <w:r w:rsidR="00AD5DAC" w:rsidRPr="001F530C" w:rsidDel="00497376">
          <w:rPr>
            <w:rFonts w:ascii="Helvetica" w:hAnsi="Helvetica"/>
            <w:sz w:val="22"/>
            <w:szCs w:val="22"/>
          </w:rPr>
          <w:delText xml:space="preserve"> </w:delText>
        </w:r>
        <w:r w:rsidR="00AD5DAC" w:rsidRPr="00AD5DAC" w:rsidDel="00497376">
          <w:sym w:font="Wingdings" w:char="F0E0"/>
        </w:r>
        <w:r w:rsidR="00AD5DAC" w:rsidRPr="001F530C" w:rsidDel="00497376">
          <w:rPr>
            <w:rFonts w:ascii="Helvetica" w:hAnsi="Helvetica"/>
            <w:sz w:val="22"/>
            <w:szCs w:val="22"/>
          </w:rPr>
          <w:delText xml:space="preserve"> </w:delText>
        </w:r>
        <w:r w:rsidR="00AD5DAC" w:rsidRPr="001F530C" w:rsidDel="00497376">
          <w:rPr>
            <w:rFonts w:ascii="Helvetica" w:hAnsi="Helvetica" w:cs="Helvetica"/>
            <w:sz w:val="22"/>
            <w:szCs w:val="22"/>
          </w:rPr>
          <w:delText xml:space="preserve">certainty only impacts how much their </w:delText>
        </w:r>
        <w:r w:rsidR="00AD5DAC" w:rsidRPr="001F530C" w:rsidDel="00497376">
          <w:rPr>
            <w:rFonts w:ascii="Helvetica" w:hAnsi="Helvetica" w:cs="Helvetica"/>
            <w:b/>
            <w:sz w:val="22"/>
            <w:szCs w:val="22"/>
          </w:rPr>
          <w:delText>attitude/likelihood???</w:delText>
        </w:r>
        <w:r w:rsidR="00AD5DAC" w:rsidRPr="001F530C" w:rsidDel="00497376">
          <w:rPr>
            <w:rFonts w:ascii="Helvetica" w:hAnsi="Helvetica" w:cs="Helvetica"/>
            <w:sz w:val="22"/>
            <w:szCs w:val="22"/>
          </w:rPr>
          <w:delText xml:space="preserve"> will change by talking to peers </w:delText>
        </w:r>
        <w:r w:rsidR="00AD5DAC" w:rsidRPr="006E4950" w:rsidDel="00497376">
          <w:sym w:font="Wingdings" w:char="F0E0"/>
        </w:r>
        <w:r w:rsidR="00AD5DAC" w:rsidRPr="001F530C" w:rsidDel="00497376">
          <w:rPr>
            <w:rFonts w:ascii="Helvetica" w:hAnsi="Helvetica" w:cs="Helvetica"/>
            <w:sz w:val="22"/>
            <w:szCs w:val="22"/>
          </w:rPr>
          <w:delText xml:space="preserve"> </w:delText>
        </w:r>
        <w:r w:rsidR="00AD5DAC" w:rsidRPr="001F530C" w:rsidDel="00497376">
          <w:rPr>
            <w:rFonts w:ascii="Helvetica" w:hAnsi="Helvetica" w:cs="Helvetica"/>
            <w:b/>
            <w:sz w:val="22"/>
            <w:szCs w:val="22"/>
          </w:rPr>
          <w:delText>attitude/likelihood???</w:delText>
        </w:r>
        <w:r w:rsidR="00AD5DAC" w:rsidRPr="001F530C" w:rsidDel="00497376">
          <w:rPr>
            <w:rFonts w:ascii="Helvetica" w:hAnsi="Helvetica" w:cs="Helvetica"/>
            <w:sz w:val="22"/>
            <w:szCs w:val="22"/>
          </w:rPr>
          <w:delText xml:space="preserve"> (change?) is a function of certainty</w:delText>
        </w:r>
        <w:r w:rsidR="00F95F36" w:rsidRPr="001F530C" w:rsidDel="00497376">
          <w:rPr>
            <w:rFonts w:ascii="Helvetica" w:hAnsi="Helvetica" w:cs="Helvetica"/>
            <w:sz w:val="22"/>
            <w:szCs w:val="22"/>
          </w:rPr>
          <w:delText xml:space="preserve">, so updated </w:delText>
        </w:r>
        <w:r w:rsidR="00F95F36" w:rsidRPr="001F530C" w:rsidDel="00497376">
          <w:rPr>
            <w:rFonts w:ascii="Helvetica" w:hAnsi="Helvetica" w:cs="Helvetica"/>
            <w:b/>
            <w:sz w:val="22"/>
            <w:szCs w:val="22"/>
          </w:rPr>
          <w:delText>attitude/likelihood???</w:delText>
        </w:r>
        <w:r w:rsidR="00F95F36" w:rsidRPr="001F530C" w:rsidDel="00497376">
          <w:rPr>
            <w:rFonts w:ascii="Helvetica" w:hAnsi="Helvetica" w:cs="Helvetica"/>
            <w:sz w:val="22"/>
            <w:szCs w:val="22"/>
          </w:rPr>
          <w:delText xml:space="preserve"> only depends on previous attitude and justification</w:delText>
        </w:r>
      </w:del>
    </w:p>
    <w:p w14:paraId="36100A48" w14:textId="364EB3EF" w:rsidR="00AD5DAC" w:rsidDel="00497376" w:rsidRDefault="00AD5DAC" w:rsidP="001F530C">
      <w:pPr>
        <w:pStyle w:val="ListParagraph"/>
        <w:numPr>
          <w:ilvl w:val="0"/>
          <w:numId w:val="4"/>
        </w:numPr>
        <w:spacing w:line="360" w:lineRule="auto"/>
        <w:rPr>
          <w:del w:id="279" w:author="Lizz Bartos" w:date="2013-07-13T12:48:00Z"/>
          <w:rFonts w:ascii="Helvetica" w:hAnsi="Helvetica"/>
          <w:sz w:val="22"/>
          <w:szCs w:val="22"/>
        </w:rPr>
      </w:pPr>
      <w:del w:id="280" w:author="Lizz Bartos" w:date="2013-07-13T12:48:00Z">
        <w:r w:rsidRPr="001F530C" w:rsidDel="00497376">
          <w:rPr>
            <w:rFonts w:ascii="Helvetica" w:hAnsi="Helvetica"/>
            <w:sz w:val="22"/>
            <w:szCs w:val="22"/>
          </w:rPr>
          <w:delText>Second: distinguishing between likelihood and attitude</w:delText>
        </w:r>
      </w:del>
    </w:p>
    <w:p w14:paraId="7B279FE2" w14:textId="69C127EB" w:rsidR="001F530C" w:rsidRPr="001F530C" w:rsidDel="00497376" w:rsidRDefault="001F530C" w:rsidP="001F530C">
      <w:pPr>
        <w:pStyle w:val="ListParagraph"/>
        <w:widowControl w:val="0"/>
        <w:numPr>
          <w:ilvl w:val="0"/>
          <w:numId w:val="4"/>
        </w:numPr>
        <w:autoSpaceDE w:val="0"/>
        <w:autoSpaceDN w:val="0"/>
        <w:adjustRightInd w:val="0"/>
        <w:spacing w:line="360" w:lineRule="auto"/>
        <w:rPr>
          <w:del w:id="281" w:author="Lizz Bartos" w:date="2013-07-13T12:48:00Z"/>
          <w:rFonts w:ascii="Helvetica" w:hAnsi="Helvetica" w:cs="Helvetica"/>
          <w:sz w:val="22"/>
          <w:szCs w:val="22"/>
        </w:rPr>
      </w:pPr>
      <w:del w:id="282" w:author="Lizz Bartos" w:date="2013-07-13T12:48:00Z">
        <w:r w:rsidRPr="001F530C" w:rsidDel="00497376">
          <w:rPr>
            <w:rFonts w:ascii="Helvetica" w:hAnsi="Helvetica" w:cs="Helvetica"/>
            <w:sz w:val="22"/>
            <w:szCs w:val="22"/>
          </w:rPr>
          <w:delText xml:space="preserve">likelihood higher than either </w:delText>
        </w:r>
        <w:r w:rsidDel="00497376">
          <w:rPr>
            <w:rFonts w:ascii="Helvetica" w:hAnsi="Helvetica" w:cs="Helvetica"/>
            <w:sz w:val="22"/>
            <w:szCs w:val="22"/>
          </w:rPr>
          <w:delText>attitude or justification alone…??</w:delText>
        </w:r>
        <w:r w:rsidRPr="001F530C" w:rsidDel="00497376">
          <w:rPr>
            <w:rFonts w:ascii="Helvetica" w:hAnsi="Helvetica" w:cs="Helvetica"/>
            <w:sz w:val="22"/>
            <w:szCs w:val="22"/>
          </w:rPr>
          <w:delText xml:space="preserve"> - can't force numerical score though (????)</w:delText>
        </w:r>
        <w:r w:rsidDel="00497376">
          <w:rPr>
            <w:rFonts w:ascii="Helvetica" w:hAnsi="Helvetica" w:cs="Helvetica"/>
            <w:sz w:val="22"/>
            <w:szCs w:val="22"/>
          </w:rPr>
          <w:delText xml:space="preserve"> ***</w:delText>
        </w:r>
      </w:del>
    </w:p>
    <w:p w14:paraId="2067494B" w14:textId="32255DC7" w:rsidR="00AD5DAC" w:rsidRPr="001F530C" w:rsidDel="00497376" w:rsidRDefault="00AD5DAC" w:rsidP="001F530C">
      <w:pPr>
        <w:pStyle w:val="ListParagraph"/>
        <w:numPr>
          <w:ilvl w:val="0"/>
          <w:numId w:val="4"/>
        </w:numPr>
        <w:spacing w:line="360" w:lineRule="auto"/>
        <w:rPr>
          <w:del w:id="283" w:author="Lizz Bartos" w:date="2013-07-13T12:48:00Z"/>
          <w:rFonts w:ascii="Helvetica" w:hAnsi="Helvetica"/>
          <w:sz w:val="22"/>
          <w:szCs w:val="22"/>
        </w:rPr>
      </w:pPr>
      <w:del w:id="284" w:author="Lizz Bartos" w:date="2013-07-13T12:48:00Z">
        <w:r w:rsidRPr="001F530C" w:rsidDel="00497376">
          <w:rPr>
            <w:rFonts w:ascii="Helvetica" w:hAnsi="Helvetica"/>
            <w:sz w:val="22"/>
            <w:szCs w:val="22"/>
          </w:rPr>
          <w:delText>Third: incorporating if attitudes are too different</w:delText>
        </w:r>
      </w:del>
    </w:p>
    <w:p w14:paraId="46151D7F" w14:textId="2808004B" w:rsidR="00F95F36" w:rsidRPr="001F530C" w:rsidDel="00497376" w:rsidRDefault="00F95F36" w:rsidP="001F530C">
      <w:pPr>
        <w:pStyle w:val="ListParagraph"/>
        <w:numPr>
          <w:ilvl w:val="0"/>
          <w:numId w:val="4"/>
        </w:numPr>
        <w:spacing w:line="360" w:lineRule="auto"/>
        <w:rPr>
          <w:del w:id="285" w:author="Lizz Bartos" w:date="2013-07-13T12:48:00Z"/>
          <w:rFonts w:ascii="Helvetica" w:hAnsi="Helvetica"/>
          <w:sz w:val="22"/>
          <w:szCs w:val="22"/>
        </w:rPr>
      </w:pPr>
      <w:del w:id="286" w:author="Lizz Bartos" w:date="2013-07-13T12:48:00Z">
        <w:r w:rsidRPr="001F530C" w:rsidDel="00497376">
          <w:rPr>
            <w:rFonts w:ascii="Helvetica" w:hAnsi="Helvetica"/>
            <w:sz w:val="22"/>
            <w:szCs w:val="22"/>
          </w:rPr>
          <w:delText>Making sure the likelihood went in the right direction, dealing with scales 0-100 when maybe should’ve done -50 to 50 or -100 to 100</w:delText>
        </w:r>
      </w:del>
    </w:p>
    <w:p w14:paraId="5B55C46A" w14:textId="55FFF37E" w:rsidR="00F95F36" w:rsidRPr="001F530C" w:rsidDel="00497376" w:rsidRDefault="00F95F36" w:rsidP="001F530C">
      <w:pPr>
        <w:pStyle w:val="ListParagraph"/>
        <w:numPr>
          <w:ilvl w:val="0"/>
          <w:numId w:val="4"/>
        </w:numPr>
        <w:spacing w:line="360" w:lineRule="auto"/>
        <w:rPr>
          <w:del w:id="287" w:author="Lizz Bartos" w:date="2013-07-13T12:48:00Z"/>
          <w:rFonts w:ascii="Helvetica" w:hAnsi="Helvetica"/>
          <w:sz w:val="22"/>
          <w:szCs w:val="22"/>
        </w:rPr>
      </w:pPr>
      <w:del w:id="288" w:author="Lizz Bartos" w:date="2013-07-13T12:48:00Z">
        <w:r w:rsidRPr="001F530C" w:rsidDel="00497376">
          <w:rPr>
            <w:rFonts w:ascii="Helvetica" w:hAnsi="Helvetica"/>
            <w:sz w:val="22"/>
            <w:szCs w:val="22"/>
          </w:rPr>
          <w:delText>Dealing with 0’s in equations</w:delText>
        </w:r>
      </w:del>
    </w:p>
    <w:p w14:paraId="12D45C16" w14:textId="572D1618" w:rsidR="000F2B04" w:rsidRPr="006E4950" w:rsidDel="00497376" w:rsidRDefault="000F2B04" w:rsidP="006E4950">
      <w:pPr>
        <w:widowControl w:val="0"/>
        <w:autoSpaceDE w:val="0"/>
        <w:autoSpaceDN w:val="0"/>
        <w:adjustRightInd w:val="0"/>
        <w:spacing w:line="360" w:lineRule="auto"/>
        <w:rPr>
          <w:del w:id="289" w:author="Lizz Bartos" w:date="2013-07-13T12:48:00Z"/>
          <w:rFonts w:ascii="Helvetica" w:hAnsi="Helvetica" w:cs="Helvetica"/>
          <w:sz w:val="22"/>
          <w:szCs w:val="22"/>
        </w:rPr>
      </w:pPr>
    </w:p>
    <w:p w14:paraId="1918A359" w14:textId="77B57114" w:rsidR="006B6B19" w:rsidRPr="006E4950" w:rsidDel="00497376" w:rsidRDefault="006B6B19" w:rsidP="006E4950">
      <w:pPr>
        <w:spacing w:line="360" w:lineRule="auto"/>
        <w:rPr>
          <w:del w:id="290" w:author="Lizz Bartos" w:date="2013-07-13T12:48:00Z"/>
          <w:rFonts w:ascii="Helvetica" w:hAnsi="Helvetica" w:cs="Helvetica"/>
          <w:sz w:val="22"/>
          <w:szCs w:val="22"/>
        </w:rPr>
      </w:pPr>
    </w:p>
    <w:p w14:paraId="69455836" w14:textId="06C00EB8" w:rsidR="003C6009" w:rsidRPr="006E4950" w:rsidDel="00497376" w:rsidRDefault="003C6009" w:rsidP="006E4950">
      <w:pPr>
        <w:spacing w:line="360" w:lineRule="auto"/>
        <w:rPr>
          <w:del w:id="291" w:author="Lizz Bartos" w:date="2013-07-13T12:48:00Z"/>
          <w:rFonts w:ascii="Helvetica" w:hAnsi="Helvetica" w:cs="Helvetica"/>
          <w:sz w:val="22"/>
          <w:szCs w:val="22"/>
        </w:rPr>
      </w:pPr>
    </w:p>
    <w:p w14:paraId="21F32735" w14:textId="7D9E37AE" w:rsidR="003C6009" w:rsidRPr="006E4950" w:rsidDel="00497376" w:rsidRDefault="003C6009" w:rsidP="006E4950">
      <w:pPr>
        <w:spacing w:line="360" w:lineRule="auto"/>
        <w:rPr>
          <w:del w:id="292" w:author="Lizz Bartos" w:date="2013-07-13T12:48:00Z"/>
          <w:rFonts w:ascii="Helvetica" w:hAnsi="Helvetica"/>
          <w:i/>
          <w:color w:val="4BACC6" w:themeColor="accent5"/>
          <w:sz w:val="22"/>
          <w:szCs w:val="22"/>
        </w:rPr>
      </w:pPr>
      <w:del w:id="293" w:author="Lizz Bartos" w:date="2013-07-13T12:48:00Z">
        <w:r w:rsidRPr="006E4950" w:rsidDel="00497376">
          <w:rPr>
            <w:rFonts w:ascii="Helvetica" w:hAnsi="Helvetica" w:cs="Helvetica"/>
            <w:b/>
            <w:color w:val="4BACC6" w:themeColor="accent5"/>
            <w:sz w:val="22"/>
            <w:szCs w:val="22"/>
          </w:rPr>
          <w:delText xml:space="preserve">Model/System Behavior:  </w:delText>
        </w:r>
        <w:r w:rsidRPr="006E4950" w:rsidDel="00497376">
          <w:rPr>
            <w:rFonts w:ascii="Helvetica" w:hAnsi="Helvetica"/>
            <w:i/>
            <w:color w:val="4BACC6" w:themeColor="accent5"/>
            <w:sz w:val="22"/>
            <w:szCs w:val="22"/>
          </w:rPr>
          <w:delText>How does the overall system behave/work?</w:delText>
        </w:r>
      </w:del>
    </w:p>
    <w:p w14:paraId="48CB0D3E" w14:textId="39CB09EB" w:rsidR="009F4E7D" w:rsidRPr="006E4950" w:rsidDel="00497376" w:rsidRDefault="009F4E7D" w:rsidP="006E4950">
      <w:pPr>
        <w:widowControl w:val="0"/>
        <w:autoSpaceDE w:val="0"/>
        <w:autoSpaceDN w:val="0"/>
        <w:adjustRightInd w:val="0"/>
        <w:spacing w:line="360" w:lineRule="auto"/>
        <w:rPr>
          <w:del w:id="294" w:author="Lizz Bartos" w:date="2013-07-13T12:48:00Z"/>
          <w:rFonts w:ascii="Helvetica" w:hAnsi="Helvetica" w:cs="Helvetica"/>
          <w:b/>
          <w:color w:val="4BACC6" w:themeColor="accent5"/>
          <w:sz w:val="22"/>
          <w:szCs w:val="22"/>
        </w:rPr>
      </w:pPr>
    </w:p>
    <w:p w14:paraId="35F6669B" w14:textId="53734ADE" w:rsidR="009F4E7D" w:rsidDel="00497376" w:rsidRDefault="009F4E7D" w:rsidP="006E4950">
      <w:pPr>
        <w:spacing w:line="360" w:lineRule="auto"/>
        <w:rPr>
          <w:del w:id="295" w:author="Lizz Bartos" w:date="2013-07-13T12:48:00Z"/>
          <w:rFonts w:ascii="Helvetica" w:hAnsi="Helvetica"/>
          <w:sz w:val="22"/>
          <w:szCs w:val="22"/>
        </w:rPr>
      </w:pPr>
      <w:del w:id="296" w:author="Lizz Bartos" w:date="2013-07-13T12:48:00Z">
        <w:r w:rsidRPr="006E4950" w:rsidDel="00497376">
          <w:rPr>
            <w:rFonts w:ascii="Helvetica" w:hAnsi="Helvetica" w:cs="Helvetica"/>
            <w:sz w:val="22"/>
            <w:szCs w:val="22"/>
          </w:rPr>
          <w:delText>Ideally supposed to show…</w:delText>
        </w:r>
        <w:r w:rsidR="00762D04" w:rsidRPr="006E4950" w:rsidDel="00497376">
          <w:rPr>
            <w:rFonts w:ascii="Helvetica" w:hAnsi="Helvetica" w:cs="Helvetica"/>
            <w:sz w:val="22"/>
            <w:szCs w:val="22"/>
          </w:rPr>
          <w:delText xml:space="preserve"> system behavior:</w:delText>
        </w:r>
        <w:r w:rsidRPr="006E4950" w:rsidDel="00497376">
          <w:rPr>
            <w:rFonts w:ascii="Helvetica" w:hAnsi="Helvetica"/>
            <w:sz w:val="22"/>
            <w:szCs w:val="22"/>
          </w:rPr>
          <w:delText xml:space="preserve"> The NetLogo system will model the spread of sexually transmitted diseases (STIs) between young adults (male and female), based on their attitudes and behaviors regarding safe sex. … and the interaction between the two? (</w:delText>
        </w:r>
        <w:r w:rsidR="00762D04" w:rsidRPr="006E4950" w:rsidDel="00497376">
          <w:rPr>
            <w:rFonts w:ascii="Helvetica" w:hAnsi="Helvetica"/>
            <w:sz w:val="22"/>
            <w:szCs w:val="22"/>
          </w:rPr>
          <w:delText xml:space="preserve"> partial </w:delText>
        </w:r>
        <w:r w:rsidRPr="006E4950" w:rsidDel="00497376">
          <w:rPr>
            <w:rFonts w:ascii="Helvetica" w:hAnsi="Helvetica"/>
            <w:sz w:val="22"/>
            <w:szCs w:val="22"/>
          </w:rPr>
          <w:delText>duplicate from above). Actual results indicated… go into results.</w:delText>
        </w:r>
      </w:del>
    </w:p>
    <w:p w14:paraId="32011930" w14:textId="090C1625" w:rsidR="007004F0" w:rsidDel="00497376" w:rsidRDefault="007004F0" w:rsidP="006E4950">
      <w:pPr>
        <w:spacing w:line="360" w:lineRule="auto"/>
        <w:rPr>
          <w:del w:id="297" w:author="Lizz Bartos" w:date="2013-07-13T12:48:00Z"/>
          <w:rFonts w:ascii="Helvetica" w:hAnsi="Helvetica"/>
          <w:sz w:val="22"/>
          <w:szCs w:val="22"/>
        </w:rPr>
      </w:pPr>
    </w:p>
    <w:p w14:paraId="20F4BC44" w14:textId="59062163" w:rsidR="007004F0" w:rsidDel="00497376" w:rsidRDefault="007004F0" w:rsidP="007004F0">
      <w:pPr>
        <w:spacing w:line="360" w:lineRule="auto"/>
        <w:rPr>
          <w:del w:id="298" w:author="Lizz Bartos" w:date="2013-07-13T12:48:00Z"/>
          <w:rFonts w:ascii="Helvetica" w:hAnsi="Helvetica"/>
          <w:sz w:val="22"/>
          <w:szCs w:val="22"/>
        </w:rPr>
      </w:pPr>
      <w:del w:id="299" w:author="Lizz Bartos" w:date="2013-07-13T12:48:00Z">
        <w:r w:rsidDel="00497376">
          <w:rPr>
            <w:rFonts w:ascii="Helvetica" w:hAnsi="Helvetica" w:cs="Helvetica"/>
            <w:b/>
            <w:color w:val="4BACC6" w:themeColor="accent5"/>
            <w:sz w:val="22"/>
            <w:szCs w:val="22"/>
          </w:rPr>
          <w:delText xml:space="preserve">Invisible </w:delText>
        </w:r>
        <w:r w:rsidRPr="006E4950" w:rsidDel="00497376">
          <w:rPr>
            <w:rFonts w:ascii="Helvetica" w:hAnsi="Helvetica" w:cs="Helvetica"/>
            <w:b/>
            <w:color w:val="4BACC6" w:themeColor="accent5"/>
            <w:sz w:val="22"/>
            <w:szCs w:val="22"/>
          </w:rPr>
          <w:delText>Model Parameters</w:delText>
        </w:r>
        <w:r w:rsidDel="00497376">
          <w:rPr>
            <w:rFonts w:ascii="Helvetica" w:hAnsi="Helvetica" w:cs="Helvetica"/>
            <w:b/>
            <w:color w:val="4BACC6" w:themeColor="accent5"/>
            <w:sz w:val="22"/>
            <w:szCs w:val="22"/>
          </w:rPr>
          <w:delText>???</w:delText>
        </w:r>
      </w:del>
    </w:p>
    <w:p w14:paraId="67E73892" w14:textId="5B3BBCB0" w:rsidR="007004F0" w:rsidRPr="006E4950" w:rsidDel="00497376" w:rsidRDefault="007004F0" w:rsidP="007004F0">
      <w:pPr>
        <w:spacing w:line="360" w:lineRule="auto"/>
        <w:rPr>
          <w:del w:id="300" w:author="Lizz Bartos" w:date="2013-07-13T12:48:00Z"/>
          <w:rFonts w:ascii="Helvetica" w:hAnsi="Helvetica"/>
          <w:sz w:val="22"/>
          <w:szCs w:val="22"/>
        </w:rPr>
      </w:pPr>
    </w:p>
    <w:p w14:paraId="2C7217E6" w14:textId="4C450170" w:rsidR="007004F0" w:rsidRPr="007004F0" w:rsidDel="00497376" w:rsidRDefault="007004F0" w:rsidP="007004F0">
      <w:pPr>
        <w:widowControl w:val="0"/>
        <w:autoSpaceDE w:val="0"/>
        <w:autoSpaceDN w:val="0"/>
        <w:adjustRightInd w:val="0"/>
        <w:spacing w:line="360" w:lineRule="auto"/>
        <w:rPr>
          <w:del w:id="301" w:author="Lizz Bartos" w:date="2013-07-13T12:48:00Z"/>
          <w:rFonts w:ascii="Helvetica" w:hAnsi="Helvetica" w:cs="Helvetica"/>
          <w:b/>
          <w:color w:val="4BACC6" w:themeColor="accent5"/>
          <w:sz w:val="22"/>
          <w:szCs w:val="22"/>
        </w:rPr>
      </w:pPr>
      <w:del w:id="302" w:author="Lizz Bartos" w:date="2013-07-13T12:48:00Z">
        <w:r w:rsidRPr="007004F0" w:rsidDel="00497376">
          <w:rPr>
            <w:rFonts w:ascii="Helvetica" w:hAnsi="Helvetica" w:cs="Helvetica"/>
            <w:b/>
            <w:color w:val="4BACC6" w:themeColor="accent5"/>
            <w:sz w:val="22"/>
            <w:szCs w:val="22"/>
          </w:rPr>
          <w:delText>PLOTS….. Data of interest….?? Will be discussed below in further detail, but includes:</w:delText>
        </w:r>
      </w:del>
    </w:p>
    <w:p w14:paraId="300BAABF" w14:textId="0E54F69D" w:rsidR="007004F0" w:rsidRPr="007004F0" w:rsidDel="00497376" w:rsidRDefault="007004F0" w:rsidP="007004F0">
      <w:pPr>
        <w:widowControl w:val="0"/>
        <w:autoSpaceDE w:val="0"/>
        <w:autoSpaceDN w:val="0"/>
        <w:adjustRightInd w:val="0"/>
        <w:spacing w:line="360" w:lineRule="auto"/>
        <w:rPr>
          <w:del w:id="303" w:author="Lizz Bartos" w:date="2013-07-13T12:48:00Z"/>
          <w:rFonts w:ascii="Helvetica" w:hAnsi="Helvetica" w:cs="Helvetica"/>
          <w:b/>
          <w:color w:val="4BACC6" w:themeColor="accent5"/>
          <w:sz w:val="22"/>
          <w:szCs w:val="22"/>
        </w:rPr>
      </w:pPr>
      <w:del w:id="304" w:author="Lizz Bartos" w:date="2013-07-13T12:48:00Z">
        <w:r w:rsidRPr="007004F0" w:rsidDel="00497376">
          <w:rPr>
            <w:rFonts w:ascii="Helvetica" w:hAnsi="Helvetica" w:cs="Helvetica"/>
            <w:b/>
            <w:color w:val="4BACC6" w:themeColor="accent5"/>
            <w:sz w:val="22"/>
            <w:szCs w:val="22"/>
          </w:rPr>
          <w:delText>Components of safe sex behavior</w:delText>
        </w:r>
      </w:del>
    </w:p>
    <w:p w14:paraId="4AA23335" w14:textId="6C859F1A" w:rsidR="007004F0" w:rsidRPr="007004F0" w:rsidDel="00497376" w:rsidRDefault="007004F0" w:rsidP="007004F0">
      <w:pPr>
        <w:widowControl w:val="0"/>
        <w:autoSpaceDE w:val="0"/>
        <w:autoSpaceDN w:val="0"/>
        <w:adjustRightInd w:val="0"/>
        <w:spacing w:line="360" w:lineRule="auto"/>
        <w:rPr>
          <w:del w:id="305" w:author="Lizz Bartos" w:date="2013-07-13T12:48:00Z"/>
          <w:rFonts w:ascii="Helvetica" w:hAnsi="Helvetica" w:cs="Helvetica"/>
          <w:b/>
          <w:color w:val="4BACC6" w:themeColor="accent5"/>
          <w:sz w:val="22"/>
          <w:szCs w:val="22"/>
        </w:rPr>
      </w:pPr>
      <w:del w:id="306" w:author="Lizz Bartos" w:date="2013-07-13T12:48:00Z">
        <w:r w:rsidRPr="007004F0" w:rsidDel="00497376">
          <w:rPr>
            <w:rFonts w:ascii="Helvetica" w:hAnsi="Helvetica" w:cs="Helvetica"/>
            <w:b/>
            <w:color w:val="4BACC6" w:themeColor="accent5"/>
            <w:sz w:val="22"/>
            <w:szCs w:val="22"/>
          </w:rPr>
          <w:delText>average safe sex likelihood --&gt; histogram</w:delText>
        </w:r>
      </w:del>
    </w:p>
    <w:p w14:paraId="4B935F94" w14:textId="6D436941" w:rsidR="007004F0" w:rsidRPr="007004F0" w:rsidDel="00497376" w:rsidRDefault="007004F0" w:rsidP="007004F0">
      <w:pPr>
        <w:spacing w:line="360" w:lineRule="auto"/>
        <w:rPr>
          <w:del w:id="307" w:author="Lizz Bartos" w:date="2013-07-13T12:48:00Z"/>
          <w:rFonts w:ascii="Helvetica" w:hAnsi="Helvetica"/>
          <w:b/>
          <w:color w:val="4BACC6" w:themeColor="accent5"/>
          <w:sz w:val="22"/>
          <w:szCs w:val="22"/>
        </w:rPr>
      </w:pPr>
      <w:del w:id="308" w:author="Lizz Bartos" w:date="2013-07-13T12:48:00Z">
        <w:r w:rsidRPr="007004F0" w:rsidDel="00497376">
          <w:rPr>
            <w:rFonts w:ascii="Helvetica" w:hAnsi="Helvetica" w:cs="Helvetica"/>
            <w:b/>
            <w:color w:val="4BACC6" w:themeColor="accent5"/>
            <w:sz w:val="22"/>
            <w:szCs w:val="22"/>
          </w:rPr>
          <w:delText>% of Population Infected</w:delText>
        </w:r>
      </w:del>
    </w:p>
    <w:p w14:paraId="6F3009CC" w14:textId="4E29DFBE" w:rsidR="007004F0" w:rsidDel="00497376" w:rsidRDefault="007004F0" w:rsidP="006E4950">
      <w:pPr>
        <w:spacing w:line="360" w:lineRule="auto"/>
        <w:rPr>
          <w:del w:id="309" w:author="Lizz Bartos" w:date="2013-07-13T12:48:00Z"/>
          <w:rFonts w:ascii="Helvetica" w:hAnsi="Helvetica"/>
          <w:sz w:val="22"/>
          <w:szCs w:val="22"/>
        </w:rPr>
      </w:pPr>
    </w:p>
    <w:p w14:paraId="5F8BE0CC" w14:textId="3779630D" w:rsidR="000F2B04" w:rsidDel="00497376" w:rsidRDefault="000F2B04" w:rsidP="006E4950">
      <w:pPr>
        <w:spacing w:line="360" w:lineRule="auto"/>
        <w:rPr>
          <w:del w:id="310" w:author="Lizz Bartos" w:date="2013-07-13T12:48:00Z"/>
          <w:rFonts w:ascii="Helvetica" w:hAnsi="Helvetica"/>
          <w:sz w:val="22"/>
          <w:szCs w:val="22"/>
        </w:rPr>
      </w:pPr>
    </w:p>
    <w:p w14:paraId="554E17F9" w14:textId="46D9BA32" w:rsidR="000F2B04" w:rsidRPr="00D41B60" w:rsidDel="00497376" w:rsidRDefault="000F2B04" w:rsidP="000F2B04">
      <w:pPr>
        <w:spacing w:line="360" w:lineRule="auto"/>
        <w:rPr>
          <w:del w:id="311" w:author="Lizz Bartos" w:date="2013-07-13T12:48:00Z"/>
          <w:rFonts w:ascii="Helvetica" w:hAnsi="Helvetica" w:cs="Helvetica"/>
          <w:b/>
          <w:color w:val="4BACC6" w:themeColor="accent5"/>
          <w:sz w:val="22"/>
          <w:szCs w:val="22"/>
        </w:rPr>
      </w:pPr>
      <w:del w:id="312" w:author="Lizz Bartos" w:date="2013-07-13T12:48:00Z">
        <w:r w:rsidRPr="00D41B60" w:rsidDel="00497376">
          <w:rPr>
            <w:rFonts w:ascii="Helvetica" w:hAnsi="Helvetica" w:cs="Helvetica"/>
            <w:b/>
            <w:color w:val="4BACC6" w:themeColor="accent5"/>
            <w:sz w:val="22"/>
            <w:szCs w:val="22"/>
          </w:rPr>
          <w:delText>Things to try:</w:delText>
        </w:r>
      </w:del>
    </w:p>
    <w:p w14:paraId="10408A8C" w14:textId="1342BE24" w:rsidR="00BB6E49" w:rsidRPr="00BB6E49" w:rsidDel="00497376" w:rsidRDefault="00BB6E49" w:rsidP="000F2B04">
      <w:pPr>
        <w:spacing w:line="360" w:lineRule="auto"/>
        <w:rPr>
          <w:del w:id="313" w:author="Lizz Bartos" w:date="2013-07-13T12:48:00Z"/>
          <w:rFonts w:ascii="Helvetica" w:hAnsi="Helvetica"/>
          <w:sz w:val="22"/>
          <w:szCs w:val="22"/>
        </w:rPr>
      </w:pPr>
      <w:del w:id="314" w:author="Lizz Bartos" w:date="2013-07-13T12:48:00Z">
        <w:r w:rsidRPr="00BB6E49" w:rsidDel="00497376">
          <w:rPr>
            <w:rFonts w:ascii="Helvetica" w:hAnsi="Helvetica"/>
            <w:sz w:val="22"/>
            <w:szCs w:val="22"/>
          </w:rPr>
          <w:delText>Set one of the genders to not be symptomatic. What happens to their certainty, in comparison to the other gender? What happens to their attitude adjustment overall?</w:delText>
        </w:r>
        <w:r w:rsidDel="00497376">
          <w:rPr>
            <w:rFonts w:ascii="Helvetica" w:hAnsi="Helvetica"/>
            <w:sz w:val="22"/>
            <w:szCs w:val="22"/>
          </w:rPr>
          <w:delText xml:space="preserve"> (might need to change vocab….)***</w:delText>
        </w:r>
      </w:del>
    </w:p>
    <w:p w14:paraId="170FDEF3" w14:textId="02851604" w:rsidR="00BB6E49" w:rsidDel="00497376" w:rsidRDefault="00BB6E49" w:rsidP="000F2B04">
      <w:pPr>
        <w:spacing w:line="360" w:lineRule="auto"/>
        <w:rPr>
          <w:del w:id="315" w:author="Lizz Bartos" w:date="2013-07-13T12:48:00Z"/>
          <w:rFonts w:ascii="Helvetica" w:hAnsi="Helvetica" w:cs="Helvetica"/>
          <w:sz w:val="22"/>
          <w:szCs w:val="22"/>
        </w:rPr>
      </w:pPr>
    </w:p>
    <w:p w14:paraId="2FFA9927" w14:textId="0E7F38D6" w:rsidR="000F2B04" w:rsidRPr="006E4950" w:rsidDel="00497376" w:rsidRDefault="000F2B04" w:rsidP="000F2B04">
      <w:pPr>
        <w:spacing w:line="360" w:lineRule="auto"/>
        <w:rPr>
          <w:del w:id="316" w:author="Lizz Bartos" w:date="2013-07-13T12:48:00Z"/>
          <w:rFonts w:ascii="Helvetica" w:hAnsi="Helvetica" w:cs="Helvetica"/>
          <w:sz w:val="22"/>
          <w:szCs w:val="22"/>
        </w:rPr>
      </w:pPr>
      <w:del w:id="317" w:author="Lizz Bartos" w:date="2013-07-13T12:48:00Z">
        <w:r w:rsidRPr="006E4950" w:rsidDel="00497376">
          <w:rPr>
            <w:rFonts w:ascii="Helvetica" w:hAnsi="Helvetica" w:cs="Helvetica"/>
            <w:sz w:val="22"/>
            <w:szCs w:val="22"/>
          </w:rPr>
          <w:delText>If you start with at least 1 person infected, can everyone have a positive attitude without infection spreading significantly? How long does it take for the most opposed person to change their mind significantly? How can this time be reduced?/what parameters can be changed?</w:delText>
        </w:r>
      </w:del>
    </w:p>
    <w:p w14:paraId="3BD24403" w14:textId="6DDDF13B" w:rsidR="000F2B04" w:rsidRPr="006E4950" w:rsidDel="00497376" w:rsidRDefault="000F2B04" w:rsidP="000F2B04">
      <w:pPr>
        <w:spacing w:line="360" w:lineRule="auto"/>
        <w:rPr>
          <w:del w:id="318" w:author="Lizz Bartos" w:date="2013-07-13T12:48:00Z"/>
          <w:rFonts w:ascii="Helvetica" w:hAnsi="Helvetica" w:cs="Helvetica"/>
          <w:sz w:val="22"/>
          <w:szCs w:val="22"/>
        </w:rPr>
      </w:pPr>
      <w:del w:id="319" w:author="Lizz Bartos" w:date="2013-07-13T12:48:00Z">
        <w:r w:rsidRPr="006E4950" w:rsidDel="00497376">
          <w:rPr>
            <w:rFonts w:ascii="Helvetica" w:hAnsi="Helvetica" w:cs="Helvetica"/>
            <w:sz w:val="22"/>
            <w:szCs w:val="22"/>
          </w:rPr>
          <w:delText xml:space="preserve">Can everyone get negative? With </w:delText>
        </w:r>
        <w:r w:rsidR="00D96753" w:rsidDel="00497376">
          <w:rPr>
            <w:rFonts w:ascii="Helvetica" w:hAnsi="Helvetica" w:cs="Helvetica"/>
            <w:sz w:val="22"/>
            <w:szCs w:val="22"/>
          </w:rPr>
          <w:delText>a STI</w:delText>
        </w:r>
        <w:r w:rsidRPr="006E4950" w:rsidDel="00497376">
          <w:rPr>
            <w:rFonts w:ascii="Helvetica" w:hAnsi="Helvetica" w:cs="Helvetica"/>
            <w:sz w:val="22"/>
            <w:szCs w:val="22"/>
          </w:rPr>
          <w:delText xml:space="preserve"> present</w:delText>
        </w:r>
        <w:r w:rsidR="00D96753" w:rsidDel="00497376">
          <w:rPr>
            <w:rFonts w:ascii="Helvetica" w:hAnsi="Helvetica" w:cs="Helvetica"/>
            <w:sz w:val="22"/>
            <w:szCs w:val="22"/>
          </w:rPr>
          <w:delText xml:space="preserve"> in the population</w:delText>
        </w:r>
        <w:r w:rsidRPr="006E4950" w:rsidDel="00497376">
          <w:rPr>
            <w:rFonts w:ascii="Helvetica" w:hAnsi="Helvetica" w:cs="Helvetica"/>
            <w:sz w:val="22"/>
            <w:szCs w:val="22"/>
          </w:rPr>
          <w:delText xml:space="preserve">? Without </w:delText>
        </w:r>
        <w:r w:rsidR="00316317" w:rsidDel="00497376">
          <w:rPr>
            <w:rFonts w:ascii="Helvetica" w:hAnsi="Helvetica" w:cs="Helvetica"/>
            <w:sz w:val="22"/>
            <w:szCs w:val="22"/>
          </w:rPr>
          <w:delText>a STI</w:delText>
        </w:r>
        <w:r w:rsidRPr="006E4950" w:rsidDel="00497376">
          <w:rPr>
            <w:rFonts w:ascii="Helvetica" w:hAnsi="Helvetica" w:cs="Helvetica"/>
            <w:sz w:val="22"/>
            <w:szCs w:val="22"/>
          </w:rPr>
          <w:delText xml:space="preserve"> present?</w:delText>
        </w:r>
      </w:del>
    </w:p>
    <w:p w14:paraId="0C87EE93" w14:textId="5AD28993" w:rsidR="000F2B04" w:rsidRPr="006E4950" w:rsidDel="00497376" w:rsidRDefault="000F2B04" w:rsidP="000F2B04">
      <w:pPr>
        <w:spacing w:line="360" w:lineRule="auto"/>
        <w:rPr>
          <w:del w:id="320" w:author="Lizz Bartos" w:date="2013-07-13T12:48:00Z"/>
          <w:rFonts w:ascii="Helvetica" w:hAnsi="Helvetica" w:cs="Helvetica"/>
          <w:sz w:val="22"/>
          <w:szCs w:val="22"/>
        </w:rPr>
      </w:pPr>
      <w:del w:id="321" w:author="Lizz Bartos" w:date="2013-07-13T12:48:00Z">
        <w:r w:rsidRPr="006E4950" w:rsidDel="00497376">
          <w:rPr>
            <w:rFonts w:ascii="Helvetica" w:hAnsi="Helvetica" w:cs="Helvetica"/>
            <w:sz w:val="22"/>
            <w:szCs w:val="22"/>
          </w:rPr>
          <w:delText xml:space="preserve">Can everyone get positive? With </w:delText>
        </w:r>
        <w:r w:rsidR="00D96753" w:rsidDel="00497376">
          <w:rPr>
            <w:rFonts w:ascii="Helvetica" w:hAnsi="Helvetica" w:cs="Helvetica"/>
            <w:sz w:val="22"/>
            <w:szCs w:val="22"/>
          </w:rPr>
          <w:delText>a STI</w:delText>
        </w:r>
        <w:r w:rsidRPr="006E4950" w:rsidDel="00497376">
          <w:rPr>
            <w:rFonts w:ascii="Helvetica" w:hAnsi="Helvetica" w:cs="Helvetica"/>
            <w:sz w:val="22"/>
            <w:szCs w:val="22"/>
          </w:rPr>
          <w:delText xml:space="preserve"> present</w:delText>
        </w:r>
        <w:r w:rsidR="00D96753" w:rsidDel="00497376">
          <w:rPr>
            <w:rFonts w:ascii="Helvetica" w:hAnsi="Helvetica" w:cs="Helvetica"/>
            <w:sz w:val="22"/>
            <w:szCs w:val="22"/>
          </w:rPr>
          <w:delText xml:space="preserve"> in the population</w:delText>
        </w:r>
        <w:r w:rsidRPr="006E4950" w:rsidDel="00497376">
          <w:rPr>
            <w:rFonts w:ascii="Helvetica" w:hAnsi="Helvetica" w:cs="Helvetica"/>
            <w:sz w:val="22"/>
            <w:szCs w:val="22"/>
          </w:rPr>
          <w:delText xml:space="preserve">? Without </w:delText>
        </w:r>
        <w:r w:rsidR="00316317" w:rsidDel="00497376">
          <w:rPr>
            <w:rFonts w:ascii="Helvetica" w:hAnsi="Helvetica" w:cs="Helvetica"/>
            <w:sz w:val="22"/>
            <w:szCs w:val="22"/>
          </w:rPr>
          <w:delText>a STI</w:delText>
        </w:r>
        <w:r w:rsidRPr="006E4950" w:rsidDel="00497376">
          <w:rPr>
            <w:rFonts w:ascii="Helvetica" w:hAnsi="Helvetica" w:cs="Helvetica"/>
            <w:sz w:val="22"/>
            <w:szCs w:val="22"/>
          </w:rPr>
          <w:delText xml:space="preserve"> present?</w:delText>
        </w:r>
      </w:del>
    </w:p>
    <w:p w14:paraId="55D83BD1" w14:textId="59F4B680" w:rsidR="000F2B04" w:rsidRPr="006E4950" w:rsidDel="00497376" w:rsidRDefault="000F2B04" w:rsidP="000F2B04">
      <w:pPr>
        <w:spacing w:line="360" w:lineRule="auto"/>
        <w:rPr>
          <w:del w:id="322" w:author="Lizz Bartos" w:date="2013-07-13T12:48:00Z"/>
          <w:rFonts w:ascii="Helvetica" w:hAnsi="Helvetica" w:cs="Helvetica"/>
          <w:sz w:val="22"/>
          <w:szCs w:val="22"/>
        </w:rPr>
      </w:pPr>
      <w:del w:id="323" w:author="Lizz Bartos" w:date="2013-07-13T12:48:00Z">
        <w:r w:rsidRPr="006E4950" w:rsidDel="00497376">
          <w:rPr>
            <w:rFonts w:ascii="Helvetica" w:hAnsi="Helvetica" w:cs="Helvetica"/>
            <w:sz w:val="22"/>
            <w:szCs w:val="22"/>
          </w:rPr>
          <w:delText>Can some cliques form attitudes significantly different from those of other cliques?</w:delText>
        </w:r>
      </w:del>
    </w:p>
    <w:p w14:paraId="637BA687" w14:textId="55098863" w:rsidR="000F2B04" w:rsidDel="00497376" w:rsidRDefault="000F2B04" w:rsidP="000F2B04">
      <w:pPr>
        <w:spacing w:line="360" w:lineRule="auto"/>
        <w:rPr>
          <w:del w:id="324" w:author="Lizz Bartos" w:date="2013-07-13T12:48:00Z"/>
          <w:rFonts w:ascii="Helvetica" w:hAnsi="Helvetica" w:cs="Helvetica"/>
          <w:sz w:val="22"/>
          <w:szCs w:val="22"/>
        </w:rPr>
      </w:pPr>
      <w:del w:id="325" w:author="Lizz Bartos" w:date="2013-07-13T12:48:00Z">
        <w:r w:rsidRPr="006E4950" w:rsidDel="00497376">
          <w:rPr>
            <w:rFonts w:ascii="Helvetica" w:hAnsi="Helvetica" w:cs="Helvetica"/>
            <w:sz w:val="22"/>
            <w:szCs w:val="22"/>
          </w:rPr>
          <w:delText xml:space="preserve">Can there be someone who just refuses to change </w:delText>
        </w:r>
        <w:r w:rsidR="00211949" w:rsidRPr="006E4950" w:rsidDel="00497376">
          <w:rPr>
            <w:rFonts w:ascii="Helvetica" w:hAnsi="Helvetica" w:cs="Helvetica"/>
            <w:sz w:val="22"/>
            <w:szCs w:val="22"/>
          </w:rPr>
          <w:delText>his or her</w:delText>
        </w:r>
        <w:r w:rsidRPr="006E4950" w:rsidDel="00497376">
          <w:rPr>
            <w:rFonts w:ascii="Helvetica" w:hAnsi="Helvetica" w:cs="Helvetica"/>
            <w:sz w:val="22"/>
            <w:szCs w:val="22"/>
          </w:rPr>
          <w:delText xml:space="preserve"> mind?</w:delText>
        </w:r>
      </w:del>
    </w:p>
    <w:p w14:paraId="19B06E93" w14:textId="69C21B19" w:rsidR="000F2B04" w:rsidDel="00497376" w:rsidRDefault="000F2B04" w:rsidP="000F2B04">
      <w:pPr>
        <w:spacing w:line="360" w:lineRule="auto"/>
        <w:rPr>
          <w:del w:id="326" w:author="Lizz Bartos" w:date="2013-07-13T12:48:00Z"/>
          <w:rFonts w:ascii="Helvetica" w:hAnsi="Helvetica" w:cs="Helvetica"/>
          <w:sz w:val="22"/>
          <w:szCs w:val="22"/>
        </w:rPr>
      </w:pPr>
    </w:p>
    <w:p w14:paraId="208EB59A" w14:textId="63C2A41D" w:rsidR="000F2B04" w:rsidDel="00497376" w:rsidRDefault="000F2B04" w:rsidP="000F2B04">
      <w:pPr>
        <w:spacing w:line="360" w:lineRule="auto"/>
        <w:rPr>
          <w:del w:id="327" w:author="Lizz Bartos" w:date="2013-07-13T12:48:00Z"/>
          <w:rFonts w:ascii="Helvetica" w:hAnsi="Helvetica" w:cs="Helvetica"/>
          <w:sz w:val="22"/>
          <w:szCs w:val="22"/>
        </w:rPr>
      </w:pPr>
      <w:del w:id="328" w:author="Lizz Bartos" w:date="2013-07-13T12:48:00Z">
        <w:r w:rsidDel="00497376">
          <w:rPr>
            <w:rFonts w:ascii="Helvetica" w:hAnsi="Helvetica" w:cs="Helvetica"/>
            <w:sz w:val="22"/>
            <w:szCs w:val="22"/>
          </w:rPr>
          <w:delText>Making sure that these outcomes, which I felt were reasonable, could happen, also helped me adjust formulas….</w:delText>
        </w:r>
        <w:r w:rsidR="00003587" w:rsidDel="00497376">
          <w:rPr>
            <w:rFonts w:ascii="Helvetica" w:hAnsi="Helvetica" w:cs="Helvetica"/>
            <w:sz w:val="22"/>
            <w:szCs w:val="22"/>
          </w:rPr>
          <w:delText xml:space="preserve"> (discussed above)</w:delText>
        </w:r>
      </w:del>
    </w:p>
    <w:p w14:paraId="358AAAFD" w14:textId="3D1EC699" w:rsidR="00BB6E49" w:rsidDel="00497376" w:rsidRDefault="00BB6E49" w:rsidP="000F2B04">
      <w:pPr>
        <w:spacing w:line="360" w:lineRule="auto"/>
        <w:rPr>
          <w:del w:id="329" w:author="Lizz Bartos" w:date="2013-07-13T12:48:00Z"/>
          <w:rFonts w:ascii="Helvetica" w:hAnsi="Helvetica" w:cs="Helvetica"/>
          <w:sz w:val="22"/>
          <w:szCs w:val="22"/>
        </w:rPr>
      </w:pPr>
    </w:p>
    <w:p w14:paraId="143BCDAD" w14:textId="60B5C228" w:rsidR="000F2B04" w:rsidRPr="006E4950" w:rsidDel="00497376" w:rsidRDefault="000F2B04" w:rsidP="006E4950">
      <w:pPr>
        <w:spacing w:line="360" w:lineRule="auto"/>
        <w:rPr>
          <w:del w:id="330" w:author="Lizz Bartos" w:date="2013-07-13T12:48:00Z"/>
          <w:rFonts w:ascii="Helvetica" w:hAnsi="Helvetica"/>
          <w:sz w:val="22"/>
          <w:szCs w:val="22"/>
        </w:rPr>
      </w:pPr>
    </w:p>
    <w:p w14:paraId="29CE7F04" w14:textId="1DC70C16" w:rsidR="00B3461A" w:rsidRPr="006E4950" w:rsidDel="00497376" w:rsidRDefault="000F2B04" w:rsidP="006E4950">
      <w:pPr>
        <w:spacing w:line="360" w:lineRule="auto"/>
        <w:rPr>
          <w:del w:id="331" w:author="Lizz Bartos" w:date="2013-07-13T12:48:00Z"/>
          <w:rFonts w:ascii="Helvetica" w:hAnsi="Helvetica"/>
          <w:sz w:val="22"/>
          <w:szCs w:val="22"/>
        </w:rPr>
      </w:pPr>
      <w:del w:id="332" w:author="Lizz Bartos" w:date="2013-07-13T12:48:00Z">
        <w:r w:rsidDel="00497376">
          <w:rPr>
            <w:rFonts w:ascii="Helvetica" w:hAnsi="Helvetica"/>
            <w:sz w:val="22"/>
            <w:szCs w:val="22"/>
          </w:rPr>
          <w:delText>Model/system behavior con’t:…</w:delText>
        </w:r>
      </w:del>
    </w:p>
    <w:p w14:paraId="71EB9551" w14:textId="7827692D" w:rsidR="00B3461A" w:rsidRPr="006E4950" w:rsidDel="00497376" w:rsidRDefault="00B3461A" w:rsidP="006E4950">
      <w:pPr>
        <w:spacing w:line="360" w:lineRule="auto"/>
        <w:rPr>
          <w:del w:id="333" w:author="Lizz Bartos" w:date="2013-07-13T12:48:00Z"/>
          <w:rFonts w:ascii="Helvetica" w:hAnsi="Helvetica"/>
          <w:sz w:val="22"/>
          <w:szCs w:val="22"/>
        </w:rPr>
      </w:pPr>
      <w:del w:id="334" w:author="Lizz Bartos" w:date="2013-07-13T12:48:00Z">
        <w:r w:rsidRPr="006E4950" w:rsidDel="00497376">
          <w:rPr>
            <w:rFonts w:ascii="Helvetica" w:hAnsi="Helvetica"/>
            <w:sz w:val="22"/>
            <w:szCs w:val="22"/>
          </w:rPr>
          <w:delText>Simplifications here???</w:delText>
        </w:r>
      </w:del>
    </w:p>
    <w:p w14:paraId="44C7E6B0" w14:textId="1AFAE49A" w:rsidR="009F4E7D" w:rsidRPr="006E4950" w:rsidDel="00497376" w:rsidRDefault="009F4E7D" w:rsidP="006E4950">
      <w:pPr>
        <w:widowControl w:val="0"/>
        <w:autoSpaceDE w:val="0"/>
        <w:autoSpaceDN w:val="0"/>
        <w:adjustRightInd w:val="0"/>
        <w:spacing w:line="360" w:lineRule="auto"/>
        <w:rPr>
          <w:del w:id="335" w:author="Lizz Bartos" w:date="2013-07-13T12:48:00Z"/>
          <w:rFonts w:ascii="Helvetica" w:hAnsi="Helvetica" w:cs="Helvetica"/>
          <w:b/>
          <w:color w:val="4BACC6" w:themeColor="accent5"/>
          <w:sz w:val="22"/>
          <w:szCs w:val="22"/>
        </w:rPr>
      </w:pPr>
    </w:p>
    <w:p w14:paraId="44DCF353" w14:textId="2620A829" w:rsidR="000B4DC8" w:rsidRPr="006E4950" w:rsidDel="00497376" w:rsidRDefault="000B4DC8" w:rsidP="006E4950">
      <w:pPr>
        <w:widowControl w:val="0"/>
        <w:autoSpaceDE w:val="0"/>
        <w:autoSpaceDN w:val="0"/>
        <w:adjustRightInd w:val="0"/>
        <w:spacing w:line="360" w:lineRule="auto"/>
        <w:rPr>
          <w:del w:id="336" w:author="Lizz Bartos" w:date="2013-07-13T12:48:00Z"/>
          <w:rFonts w:ascii="Helvetica" w:hAnsi="Helvetica" w:cs="Helvetica"/>
          <w:b/>
          <w:color w:val="4BACC6" w:themeColor="accent5"/>
          <w:sz w:val="22"/>
          <w:szCs w:val="22"/>
        </w:rPr>
      </w:pPr>
      <w:del w:id="337" w:author="Lizz Bartos" w:date="2013-07-13T12:48:00Z">
        <w:r w:rsidRPr="006E4950" w:rsidDel="00497376">
          <w:rPr>
            <w:rFonts w:ascii="Helvetica" w:hAnsi="Helvetica" w:cs="Helvetica"/>
            <w:b/>
            <w:color w:val="4BACC6" w:themeColor="accent5"/>
            <w:sz w:val="22"/>
            <w:szCs w:val="22"/>
          </w:rPr>
          <w:delText>Analysis &amp; Sample Trials / Sample Outcomes</w:delText>
        </w:r>
      </w:del>
    </w:p>
    <w:p w14:paraId="6B6F7DF5" w14:textId="2483A216" w:rsidR="000B4DC8" w:rsidRPr="006E4950" w:rsidDel="00497376" w:rsidRDefault="000B4DC8" w:rsidP="006E4950">
      <w:pPr>
        <w:widowControl w:val="0"/>
        <w:autoSpaceDE w:val="0"/>
        <w:autoSpaceDN w:val="0"/>
        <w:adjustRightInd w:val="0"/>
        <w:spacing w:line="360" w:lineRule="auto"/>
        <w:rPr>
          <w:del w:id="338" w:author="Lizz Bartos" w:date="2013-07-13T12:48:00Z"/>
          <w:rFonts w:ascii="Helvetica" w:hAnsi="Helvetica" w:cs="Helvetica"/>
          <w:sz w:val="22"/>
          <w:szCs w:val="22"/>
        </w:rPr>
      </w:pPr>
      <w:del w:id="339" w:author="Lizz Bartos" w:date="2013-07-13T12:48:00Z">
        <w:r w:rsidRPr="006E4950" w:rsidDel="00497376">
          <w:rPr>
            <w:rFonts w:ascii="Helvetica" w:hAnsi="Helvetica" w:cs="Helvetica"/>
            <w:sz w:val="22"/>
            <w:szCs w:val="22"/>
          </w:rPr>
          <w:delText>Members of the same social group influence one another’s attitudes</w:delText>
        </w:r>
      </w:del>
    </w:p>
    <w:p w14:paraId="2F4012CC" w14:textId="68EDE72D" w:rsidR="000B4DC8" w:rsidRPr="006E4950" w:rsidDel="00497376" w:rsidRDefault="000B4DC8" w:rsidP="006E4950">
      <w:pPr>
        <w:widowControl w:val="0"/>
        <w:autoSpaceDE w:val="0"/>
        <w:autoSpaceDN w:val="0"/>
        <w:adjustRightInd w:val="0"/>
        <w:spacing w:line="360" w:lineRule="auto"/>
        <w:rPr>
          <w:del w:id="340" w:author="Lizz Bartos" w:date="2013-07-13T12:48:00Z"/>
          <w:rFonts w:ascii="Helvetica" w:hAnsi="Helvetica" w:cs="Helvetica"/>
          <w:sz w:val="22"/>
          <w:szCs w:val="22"/>
        </w:rPr>
      </w:pPr>
      <w:del w:id="341" w:author="Lizz Bartos" w:date="2013-07-13T12:48:00Z">
        <w:r w:rsidRPr="006E4950" w:rsidDel="00497376">
          <w:rPr>
            <w:rFonts w:ascii="Helvetica" w:hAnsi="Helvetica" w:cs="Helvetica"/>
            <w:sz w:val="22"/>
            <w:szCs w:val="22"/>
          </w:rPr>
          <w:delText>Still has a negative attitude towards wearing a condom, because he doesn’t realize he is infected</w:delText>
        </w:r>
      </w:del>
    </w:p>
    <w:p w14:paraId="481DDA13" w14:textId="09CAAA9A" w:rsidR="000B4DC8" w:rsidRPr="006E4950" w:rsidDel="00497376" w:rsidRDefault="000B4DC8" w:rsidP="006E4950">
      <w:pPr>
        <w:widowControl w:val="0"/>
        <w:autoSpaceDE w:val="0"/>
        <w:autoSpaceDN w:val="0"/>
        <w:adjustRightInd w:val="0"/>
        <w:spacing w:line="360" w:lineRule="auto"/>
        <w:rPr>
          <w:del w:id="342" w:author="Lizz Bartos" w:date="2013-07-13T12:48:00Z"/>
          <w:rFonts w:ascii="Helvetica" w:hAnsi="Helvetica" w:cs="Helvetica"/>
          <w:sz w:val="22"/>
          <w:szCs w:val="22"/>
        </w:rPr>
      </w:pPr>
      <w:del w:id="343" w:author="Lizz Bartos" w:date="2013-07-13T12:48:00Z">
        <w:r w:rsidRPr="006E4950" w:rsidDel="00497376">
          <w:rPr>
            <w:rFonts w:ascii="Helvetica" w:hAnsi="Helvetica" w:cs="Helvetica"/>
            <w:sz w:val="22"/>
            <w:szCs w:val="22"/>
          </w:rPr>
          <w:delText>Dot color indicates whether the agent knows they have an STI (based on being symptomatic)</w:delText>
        </w:r>
      </w:del>
    </w:p>
    <w:p w14:paraId="3C43ED0F" w14:textId="64FC1631" w:rsidR="000B4DC8" w:rsidDel="00497376" w:rsidRDefault="000B4DC8" w:rsidP="006E4950">
      <w:pPr>
        <w:widowControl w:val="0"/>
        <w:autoSpaceDE w:val="0"/>
        <w:autoSpaceDN w:val="0"/>
        <w:adjustRightInd w:val="0"/>
        <w:spacing w:line="360" w:lineRule="auto"/>
        <w:rPr>
          <w:del w:id="344" w:author="Lizz Bartos" w:date="2013-07-13T12:48:00Z"/>
          <w:rFonts w:ascii="Helvetica" w:hAnsi="Helvetica" w:cs="Helvetica"/>
          <w:sz w:val="22"/>
          <w:szCs w:val="22"/>
        </w:rPr>
      </w:pPr>
      <w:del w:id="345" w:author="Lizz Bartos" w:date="2013-07-13T12:48:00Z">
        <w:r w:rsidRPr="006E4950" w:rsidDel="00497376">
          <w:rPr>
            <w:rFonts w:ascii="Helvetica" w:hAnsi="Helvetica" w:cs="Helvetica"/>
            <w:sz w:val="22"/>
            <w:szCs w:val="22"/>
          </w:rPr>
          <w:delText xml:space="preserve">Once an agent realizes they have an STI, they form a strong desire for safe sex </w:delText>
        </w:r>
      </w:del>
    </w:p>
    <w:p w14:paraId="399AA998" w14:textId="35EC3D21" w:rsidR="00B9503D" w:rsidDel="00497376" w:rsidRDefault="00B9503D" w:rsidP="006E4950">
      <w:pPr>
        <w:widowControl w:val="0"/>
        <w:autoSpaceDE w:val="0"/>
        <w:autoSpaceDN w:val="0"/>
        <w:adjustRightInd w:val="0"/>
        <w:spacing w:line="360" w:lineRule="auto"/>
        <w:rPr>
          <w:del w:id="346" w:author="Lizz Bartos" w:date="2013-07-13T12:48:00Z"/>
          <w:rFonts w:ascii="Helvetica" w:hAnsi="Helvetica" w:cs="Helvetica"/>
          <w:sz w:val="22"/>
          <w:szCs w:val="22"/>
        </w:rPr>
      </w:pPr>
    </w:p>
    <w:p w14:paraId="32933F16" w14:textId="295F8AFE" w:rsidR="00F23A10" w:rsidDel="00497376" w:rsidRDefault="00F23A10" w:rsidP="00F23A10">
      <w:pPr>
        <w:spacing w:line="360" w:lineRule="auto"/>
        <w:rPr>
          <w:del w:id="347" w:author="Lizz Bartos" w:date="2013-07-13T12:48:00Z"/>
          <w:rFonts w:ascii="Helvetica" w:hAnsi="Helvetica" w:cs="Helvetica"/>
          <w:sz w:val="22"/>
          <w:szCs w:val="22"/>
        </w:rPr>
      </w:pPr>
      <w:del w:id="348" w:author="Lizz Bartos" w:date="2013-07-13T12:48:00Z">
        <w:r w:rsidDel="00497376">
          <w:rPr>
            <w:rFonts w:ascii="Helvetica" w:hAnsi="Helvetica" w:cs="Helvetica"/>
            <w:sz w:val="22"/>
            <w:szCs w:val="22"/>
          </w:rPr>
          <w:delText>(For reference, t</w:delText>
        </w:r>
        <w:r w:rsidRPr="006E4950" w:rsidDel="00497376">
          <w:rPr>
            <w:rFonts w:ascii="Helvetica" w:hAnsi="Helvetica" w:cs="Helvetica"/>
            <w:sz w:val="22"/>
            <w:szCs w:val="22"/>
          </w:rPr>
          <w:delText>he current value in America is about 48%)</w:delText>
        </w:r>
        <w:r w:rsidDel="00497376">
          <w:rPr>
            <w:rFonts w:ascii="Helvetica" w:hAnsi="Helvetica" w:cs="Helvetica"/>
            <w:sz w:val="22"/>
            <w:szCs w:val="22"/>
          </w:rPr>
          <w:delText xml:space="preserve">  </w:delText>
        </w:r>
        <w:r w:rsidRPr="00F23A10" w:rsidDel="00497376">
          <w:rPr>
            <w:rFonts w:ascii="Helvetica" w:hAnsi="Helvetica" w:cs="Helvetica"/>
            <w:sz w:val="22"/>
            <w:szCs w:val="22"/>
          </w:rPr>
          <w:sym w:font="Wingdings" w:char="F0E0"/>
        </w:r>
        <w:r w:rsidDel="00497376">
          <w:rPr>
            <w:rFonts w:ascii="Helvetica" w:hAnsi="Helvetica" w:cs="Helvetica"/>
            <w:sz w:val="22"/>
            <w:szCs w:val="22"/>
          </w:rPr>
          <w:delText xml:space="preserve"> justification, use for trials *****</w:delText>
        </w:r>
      </w:del>
    </w:p>
    <w:p w14:paraId="3D294C84" w14:textId="51640B36" w:rsidR="00B9503D" w:rsidRPr="006E4950" w:rsidDel="00497376" w:rsidRDefault="00B9503D" w:rsidP="00B9503D">
      <w:pPr>
        <w:widowControl w:val="0"/>
        <w:autoSpaceDE w:val="0"/>
        <w:autoSpaceDN w:val="0"/>
        <w:adjustRightInd w:val="0"/>
        <w:spacing w:line="360" w:lineRule="auto"/>
        <w:rPr>
          <w:del w:id="349" w:author="Lizz Bartos" w:date="2013-07-13T12:48:00Z"/>
          <w:rFonts w:ascii="Helvetica" w:hAnsi="Helvetica" w:cs="Helvetica"/>
          <w:sz w:val="22"/>
          <w:szCs w:val="22"/>
        </w:rPr>
      </w:pPr>
    </w:p>
    <w:p w14:paraId="7469321A" w14:textId="09A981F6" w:rsidR="00B9503D" w:rsidRPr="006E4950" w:rsidDel="00497376" w:rsidRDefault="00B9503D" w:rsidP="00B9503D">
      <w:pPr>
        <w:widowControl w:val="0"/>
        <w:autoSpaceDE w:val="0"/>
        <w:autoSpaceDN w:val="0"/>
        <w:adjustRightInd w:val="0"/>
        <w:spacing w:line="360" w:lineRule="auto"/>
        <w:rPr>
          <w:del w:id="350" w:author="Lizz Bartos" w:date="2013-07-13T12:48:00Z"/>
          <w:rFonts w:ascii="Helvetica" w:hAnsi="Helvetica" w:cs="Helvetica"/>
          <w:sz w:val="22"/>
          <w:szCs w:val="22"/>
        </w:rPr>
      </w:pPr>
      <w:del w:id="351" w:author="Lizz Bartos" w:date="2013-07-13T12:48:00Z">
        <w:r w:rsidRPr="006E4950" w:rsidDel="00497376">
          <w:rPr>
            <w:rFonts w:ascii="Helvetica" w:hAnsi="Helvetica" w:cs="Helvetica"/>
            <w:b/>
            <w:color w:val="4BACC6" w:themeColor="accent5"/>
            <w:sz w:val="22"/>
            <w:szCs w:val="22"/>
          </w:rPr>
          <w:delText>Sample Outcome/”case study”</w:delText>
        </w:r>
      </w:del>
    </w:p>
    <w:p w14:paraId="02B3FA99" w14:textId="46EB5DBC" w:rsidR="00B9503D" w:rsidRPr="006E4950" w:rsidDel="00497376" w:rsidRDefault="00B9503D" w:rsidP="00B9503D">
      <w:pPr>
        <w:widowControl w:val="0"/>
        <w:autoSpaceDE w:val="0"/>
        <w:autoSpaceDN w:val="0"/>
        <w:adjustRightInd w:val="0"/>
        <w:spacing w:line="360" w:lineRule="auto"/>
        <w:rPr>
          <w:del w:id="352" w:author="Lizz Bartos" w:date="2013-07-13T12:48:00Z"/>
          <w:rFonts w:ascii="Helvetica" w:hAnsi="Helvetica" w:cs="Helvetica"/>
          <w:sz w:val="22"/>
          <w:szCs w:val="22"/>
        </w:rPr>
      </w:pPr>
      <w:del w:id="353" w:author="Lizz Bartos" w:date="2013-07-13T12:48:00Z">
        <w:r w:rsidRPr="006E4950" w:rsidDel="00497376">
          <w:rPr>
            <w:rFonts w:ascii="Helvetica" w:hAnsi="Helvetica" w:cs="Helvetica"/>
            <w:sz w:val="22"/>
            <w:szCs w:val="22"/>
          </w:rPr>
          <w:delText xml:space="preserve">Do a sample simulation?? With pictuers!! </w:delText>
        </w:r>
      </w:del>
    </w:p>
    <w:p w14:paraId="4DA16977" w14:textId="15A603B6" w:rsidR="00B9503D" w:rsidRPr="006E4950" w:rsidDel="00497376" w:rsidRDefault="00B9503D" w:rsidP="00B9503D">
      <w:pPr>
        <w:widowControl w:val="0"/>
        <w:autoSpaceDE w:val="0"/>
        <w:autoSpaceDN w:val="0"/>
        <w:adjustRightInd w:val="0"/>
        <w:spacing w:line="360" w:lineRule="auto"/>
        <w:rPr>
          <w:del w:id="354" w:author="Lizz Bartos" w:date="2013-07-13T12:48:00Z"/>
          <w:rFonts w:ascii="Helvetica" w:hAnsi="Helvetica" w:cs="Helvetica"/>
          <w:sz w:val="22"/>
          <w:szCs w:val="22"/>
        </w:rPr>
      </w:pPr>
      <w:del w:id="355" w:author="Lizz Bartos" w:date="2013-07-13T12:48:00Z">
        <w:r w:rsidRPr="006E4950" w:rsidDel="00497376">
          <w:rPr>
            <w:rFonts w:ascii="Helvetica" w:hAnsi="Helvetica" w:cs="Helvetica"/>
            <w:sz w:val="22"/>
            <w:szCs w:val="22"/>
          </w:rPr>
          <w:delTex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delText>
        </w:r>
      </w:del>
    </w:p>
    <w:p w14:paraId="7D68EBC1" w14:textId="1CE91517" w:rsidR="00B9503D" w:rsidDel="00497376" w:rsidRDefault="00B9503D" w:rsidP="006E4950">
      <w:pPr>
        <w:widowControl w:val="0"/>
        <w:autoSpaceDE w:val="0"/>
        <w:autoSpaceDN w:val="0"/>
        <w:adjustRightInd w:val="0"/>
        <w:spacing w:line="360" w:lineRule="auto"/>
        <w:rPr>
          <w:del w:id="356" w:author="Lizz Bartos" w:date="2013-07-13T12:48:00Z"/>
          <w:rFonts w:ascii="Helvetica" w:hAnsi="Helvetica" w:cs="Helvetica"/>
          <w:sz w:val="22"/>
          <w:szCs w:val="22"/>
        </w:rPr>
      </w:pPr>
    </w:p>
    <w:p w14:paraId="7FA7111C" w14:textId="0EDC1ABD" w:rsidR="00B9503D" w:rsidRPr="006E4950" w:rsidDel="00497376" w:rsidRDefault="00B9503D" w:rsidP="00B9503D">
      <w:pPr>
        <w:widowControl w:val="0"/>
        <w:autoSpaceDE w:val="0"/>
        <w:autoSpaceDN w:val="0"/>
        <w:adjustRightInd w:val="0"/>
        <w:spacing w:line="360" w:lineRule="auto"/>
        <w:rPr>
          <w:del w:id="357" w:author="Lizz Bartos" w:date="2013-07-13T12:48:00Z"/>
          <w:rFonts w:ascii="Helvetica" w:hAnsi="Helvetica" w:cs="Helvetica"/>
          <w:b/>
          <w:color w:val="4BACC6" w:themeColor="accent5"/>
          <w:sz w:val="22"/>
          <w:szCs w:val="22"/>
        </w:rPr>
      </w:pPr>
      <w:del w:id="358" w:author="Lizz Bartos" w:date="2013-07-13T12:48:00Z">
        <w:r w:rsidRPr="006E4950" w:rsidDel="00497376">
          <w:rPr>
            <w:rFonts w:ascii="Helvetica" w:hAnsi="Helvetica" w:cs="Helvetica"/>
            <w:b/>
            <w:color w:val="4BACC6" w:themeColor="accent5"/>
            <w:sz w:val="22"/>
            <w:szCs w:val="22"/>
          </w:rPr>
          <w:delText xml:space="preserve">Analysis </w:delText>
        </w:r>
        <w:r w:rsidDel="00497376">
          <w:rPr>
            <w:rFonts w:ascii="Helvetica" w:hAnsi="Helvetica" w:cs="Helvetica"/>
            <w:b/>
            <w:color w:val="4BACC6" w:themeColor="accent5"/>
            <w:sz w:val="22"/>
            <w:szCs w:val="22"/>
          </w:rPr>
          <w:delText>of home life influence vs. education influence</w:delText>
        </w:r>
      </w:del>
    </w:p>
    <w:p w14:paraId="5962F850" w14:textId="2097A01D" w:rsidR="000B4DC8" w:rsidDel="00497376" w:rsidRDefault="00B9503D" w:rsidP="006E4950">
      <w:pPr>
        <w:spacing w:line="360" w:lineRule="auto"/>
        <w:rPr>
          <w:del w:id="359" w:author="Lizz Bartos" w:date="2013-07-13T12:48:00Z"/>
          <w:rFonts w:ascii="Helvetica" w:hAnsi="Helvetica" w:cs="Helvetica"/>
          <w:sz w:val="22"/>
          <w:szCs w:val="22"/>
        </w:rPr>
      </w:pPr>
      <w:del w:id="360" w:author="Lizz Bartos" w:date="2013-07-13T12:48:00Z">
        <w:r w:rsidDel="00497376">
          <w:rPr>
            <w:rFonts w:ascii="Helvetica" w:hAnsi="Helvetica" w:cs="Helvetica"/>
            <w:sz w:val="22"/>
            <w:szCs w:val="22"/>
          </w:rPr>
          <w:delText>Lkj;lkj;lkjl</w:delText>
        </w:r>
      </w:del>
    </w:p>
    <w:p w14:paraId="56CE9BD7" w14:textId="73E6305B" w:rsidR="00B9503D" w:rsidRPr="006E4950" w:rsidDel="00497376" w:rsidRDefault="00B9503D" w:rsidP="006E4950">
      <w:pPr>
        <w:spacing w:line="360" w:lineRule="auto"/>
        <w:rPr>
          <w:del w:id="361" w:author="Lizz Bartos" w:date="2013-07-13T12:48:00Z"/>
          <w:rFonts w:ascii="Helvetica" w:hAnsi="Helvetica"/>
          <w:i/>
          <w:color w:val="4BACC6" w:themeColor="accent5"/>
          <w:sz w:val="22"/>
          <w:szCs w:val="22"/>
        </w:rPr>
      </w:pPr>
    </w:p>
    <w:p w14:paraId="0833E7C9" w14:textId="60D9F942" w:rsidR="003C6009" w:rsidRPr="006E4950" w:rsidDel="00497376" w:rsidRDefault="003C6009" w:rsidP="006E4950">
      <w:pPr>
        <w:spacing w:line="360" w:lineRule="auto"/>
        <w:rPr>
          <w:del w:id="362" w:author="Lizz Bartos" w:date="2013-07-13T12:48:00Z"/>
          <w:rFonts w:ascii="Helvetica" w:hAnsi="Helvetica"/>
          <w:i/>
          <w:sz w:val="22"/>
          <w:szCs w:val="22"/>
        </w:rPr>
      </w:pPr>
    </w:p>
    <w:p w14:paraId="4A4FC117" w14:textId="25524D80" w:rsidR="003C6009" w:rsidRPr="006E4950" w:rsidDel="00497376" w:rsidRDefault="003C6009" w:rsidP="006E4950">
      <w:pPr>
        <w:pStyle w:val="Normal1"/>
        <w:spacing w:line="360" w:lineRule="auto"/>
        <w:rPr>
          <w:del w:id="363" w:author="Lizz Bartos" w:date="2013-07-13T12:48:00Z"/>
          <w:rFonts w:ascii="Helvetica" w:hAnsi="Helvetica"/>
          <w:color w:val="4BACC6" w:themeColor="accent5"/>
          <w:sz w:val="22"/>
          <w:szCs w:val="22"/>
        </w:rPr>
      </w:pPr>
      <w:del w:id="364" w:author="Lizz Bartos" w:date="2013-07-13T12:48:00Z">
        <w:r w:rsidRPr="006E4950" w:rsidDel="00497376">
          <w:rPr>
            <w:rFonts w:ascii="Helvetica" w:hAnsi="Helvetica"/>
            <w:b/>
            <w:color w:val="4BACC6" w:themeColor="accent5"/>
            <w:sz w:val="22"/>
            <w:szCs w:val="22"/>
          </w:rPr>
          <w:delText>Model output:</w:delText>
        </w:r>
        <w:r w:rsidRPr="006E4950" w:rsidDel="00497376">
          <w:rPr>
            <w:rFonts w:ascii="Helvetica" w:hAnsi="Helvetica"/>
            <w:color w:val="4BACC6" w:themeColor="accent5"/>
            <w:sz w:val="22"/>
            <w:szCs w:val="22"/>
          </w:rPr>
          <w:delText xml:space="preserve">  </w:delText>
        </w:r>
        <w:r w:rsidRPr="006E4950" w:rsidDel="00497376">
          <w:rPr>
            <w:rFonts w:ascii="Helvetica" w:hAnsi="Helvetica"/>
            <w:i/>
            <w:color w:val="4BACC6" w:themeColor="accent5"/>
            <w:sz w:val="22"/>
            <w:szCs w:val="22"/>
          </w:rPr>
          <w:delText>Do you think your model currently provides a good description of the system’s behavior? Why or why not?</w:delText>
        </w:r>
        <w:r w:rsidRPr="006E4950" w:rsidDel="00497376">
          <w:rPr>
            <w:rFonts w:ascii="Helvetica" w:hAnsi="Helvetica"/>
            <w:color w:val="4BACC6" w:themeColor="accent5"/>
            <w:sz w:val="22"/>
            <w:szCs w:val="22"/>
          </w:rPr>
          <w:delText xml:space="preserve"> </w:delText>
        </w:r>
      </w:del>
    </w:p>
    <w:p w14:paraId="085E89D9" w14:textId="6173E431" w:rsidR="009F4E7D" w:rsidRPr="006E4950" w:rsidDel="00497376" w:rsidRDefault="009F4E7D" w:rsidP="006E4950">
      <w:pPr>
        <w:spacing w:line="360" w:lineRule="auto"/>
        <w:rPr>
          <w:del w:id="365" w:author="Lizz Bartos" w:date="2013-07-13T12:48:00Z"/>
          <w:rFonts w:ascii="Helvetica" w:hAnsi="Helvetica" w:cs="Helvetica"/>
          <w:sz w:val="22"/>
          <w:szCs w:val="22"/>
        </w:rPr>
      </w:pPr>
    </w:p>
    <w:p w14:paraId="2DDB0973" w14:textId="36060A96" w:rsidR="009F4E7D" w:rsidRPr="006E4950" w:rsidDel="00497376" w:rsidRDefault="009F4E7D" w:rsidP="006E4950">
      <w:pPr>
        <w:spacing w:line="360" w:lineRule="auto"/>
        <w:rPr>
          <w:del w:id="366" w:author="Lizz Bartos" w:date="2013-07-13T12:48:00Z"/>
          <w:rFonts w:ascii="Helvetica" w:hAnsi="Helvetica" w:cs="Helvetica"/>
          <w:sz w:val="22"/>
          <w:szCs w:val="22"/>
        </w:rPr>
      </w:pPr>
      <w:del w:id="367" w:author="Lizz Bartos" w:date="2013-07-13T12:48:00Z">
        <w:r w:rsidRPr="006E4950" w:rsidDel="00497376">
          <w:rPr>
            <w:rFonts w:ascii="Helvetica" w:hAnsi="Helvetica" w:cs="Helvetica"/>
            <w:sz w:val="22"/>
            <w:szCs w:val="22"/>
          </w:rPr>
          <w:delText>However, there were a significant number of assumptions/limitaitons/simplifications to this model….</w:delText>
        </w:r>
      </w:del>
    </w:p>
    <w:p w14:paraId="3112311E" w14:textId="0A3C5B6D" w:rsidR="003C6009" w:rsidRPr="006E4950" w:rsidDel="00497376" w:rsidRDefault="000B4DC8" w:rsidP="006E4950">
      <w:pPr>
        <w:spacing w:line="360" w:lineRule="auto"/>
        <w:rPr>
          <w:del w:id="368" w:author="Lizz Bartos" w:date="2013-07-13T12:48:00Z"/>
          <w:rFonts w:ascii="Helvetica" w:hAnsi="Helvetica" w:cs="Helvetica"/>
          <w:sz w:val="22"/>
          <w:szCs w:val="22"/>
        </w:rPr>
      </w:pPr>
      <w:del w:id="369" w:author="Lizz Bartos" w:date="2013-07-13T12:48:00Z">
        <w:r w:rsidRPr="006E4950" w:rsidDel="00497376">
          <w:rPr>
            <w:rFonts w:ascii="Helvetica" w:hAnsi="Helvetica" w:cs="Helvetica"/>
            <w:sz w:val="22"/>
            <w:szCs w:val="22"/>
          </w:rPr>
          <w:delText>Transition to assumptions/simplifications? Or rearrange order talked about?</w:delText>
        </w:r>
      </w:del>
    </w:p>
    <w:p w14:paraId="2E86D1FC" w14:textId="488C2530" w:rsidR="009F4E7D" w:rsidRPr="006E4950" w:rsidDel="00497376" w:rsidRDefault="009F4E7D" w:rsidP="006E4950">
      <w:pPr>
        <w:spacing w:line="360" w:lineRule="auto"/>
        <w:rPr>
          <w:del w:id="370" w:author="Lizz Bartos" w:date="2013-07-13T12:48:00Z"/>
          <w:rFonts w:ascii="Helvetica" w:hAnsi="Helvetica" w:cs="Helvetica"/>
          <w:sz w:val="22"/>
          <w:szCs w:val="22"/>
        </w:rPr>
      </w:pPr>
      <w:del w:id="371" w:author="Lizz Bartos" w:date="2013-07-13T12:48:00Z">
        <w:r w:rsidRPr="006E4950" w:rsidDel="00497376">
          <w:rPr>
            <w:rFonts w:ascii="Helvetica" w:hAnsi="Helvetica" w:cs="Helvetica"/>
            <w:sz w:val="22"/>
            <w:szCs w:val="22"/>
          </w:rPr>
          <w:delText>Talk about simplifications.</w:delText>
        </w:r>
      </w:del>
    </w:p>
    <w:p w14:paraId="3850601B" w14:textId="437B6BF1" w:rsidR="009F4E7D" w:rsidRPr="006E4950" w:rsidDel="00497376" w:rsidRDefault="009F4E7D" w:rsidP="006E4950">
      <w:pPr>
        <w:spacing w:line="360" w:lineRule="auto"/>
        <w:rPr>
          <w:del w:id="372" w:author="Lizz Bartos" w:date="2013-07-13T12:48:00Z"/>
          <w:rFonts w:ascii="Helvetica" w:hAnsi="Helvetica" w:cs="Helvetica"/>
          <w:sz w:val="22"/>
          <w:szCs w:val="22"/>
        </w:rPr>
      </w:pPr>
    </w:p>
    <w:p w14:paraId="2A21E3D2" w14:textId="4F9DAF6C" w:rsidR="000B4DC8" w:rsidRPr="006E4950" w:rsidDel="00497376" w:rsidRDefault="009F4E7D" w:rsidP="006E4950">
      <w:pPr>
        <w:spacing w:line="360" w:lineRule="auto"/>
        <w:rPr>
          <w:del w:id="373" w:author="Lizz Bartos" w:date="2013-07-13T12:48:00Z"/>
          <w:rFonts w:ascii="Helvetica" w:hAnsi="Helvetica" w:cs="Helvetica"/>
          <w:sz w:val="22"/>
          <w:szCs w:val="22"/>
        </w:rPr>
      </w:pPr>
      <w:del w:id="374" w:author="Lizz Bartos" w:date="2013-07-13T12:48:00Z">
        <w:r w:rsidRPr="006E4950" w:rsidDel="00497376">
          <w:rPr>
            <w:rFonts w:ascii="Helvetica" w:hAnsi="Helvetica" w:cs="Helvetica"/>
            <w:sz w:val="22"/>
            <w:szCs w:val="22"/>
          </w:rPr>
          <w:delText>However</w:delText>
        </w:r>
        <w:r w:rsidR="00B3461A" w:rsidRPr="006E4950" w:rsidDel="00497376">
          <w:rPr>
            <w:rFonts w:ascii="Helvetica" w:hAnsi="Helvetica" w:cs="Helvetica"/>
            <w:sz w:val="22"/>
            <w:szCs w:val="22"/>
          </w:rPr>
          <w:delText>/</w:delText>
        </w:r>
        <w:r w:rsidR="000B4DC8" w:rsidRPr="006E4950" w:rsidDel="00497376">
          <w:rPr>
            <w:rFonts w:ascii="Helvetica" w:hAnsi="Helvetica" w:cs="Helvetica"/>
            <w:sz w:val="22"/>
            <w:szCs w:val="22"/>
          </w:rPr>
          <w:delText>Despite these/ because of all of these limi</w:delText>
        </w:r>
        <w:r w:rsidR="0014455C" w:rsidDel="00497376">
          <w:rPr>
            <w:rFonts w:ascii="Helvetica" w:hAnsi="Helvetica" w:cs="Helvetica"/>
            <w:sz w:val="22"/>
            <w:szCs w:val="22"/>
          </w:rPr>
          <w:delText>tations/assumptions, in c</w:delText>
        </w:r>
        <w:r w:rsidR="000B4DC8" w:rsidRPr="006E4950" w:rsidDel="00497376">
          <w:rPr>
            <w:rFonts w:ascii="Helvetica" w:hAnsi="Helvetica" w:cs="Helvetica"/>
            <w:sz w:val="22"/>
            <w:szCs w:val="22"/>
          </w:rPr>
          <w:delText>ombination</w:delText>
        </w:r>
        <w:r w:rsidR="0014455C" w:rsidDel="00497376">
          <w:rPr>
            <w:rFonts w:ascii="Helvetica" w:hAnsi="Helvetica" w:cs="Helvetica"/>
            <w:sz w:val="22"/>
            <w:szCs w:val="22"/>
          </w:rPr>
          <w:delText xml:space="preserve"> w</w:delText>
        </w:r>
        <w:r w:rsidR="000B4DC8" w:rsidRPr="006E4950" w:rsidDel="00497376">
          <w:rPr>
            <w:rFonts w:ascii="Helvetica" w:hAnsi="Helvetica" w:cs="Helvetica"/>
            <w:sz w:val="22"/>
            <w:szCs w:val="22"/>
          </w:rPr>
          <w:delText>ith a lack of resea</w:delText>
        </w:r>
        <w:r w:rsidR="0014455C" w:rsidDel="00497376">
          <w:rPr>
            <w:rFonts w:ascii="Helvetica" w:hAnsi="Helvetica" w:cs="Helvetica"/>
            <w:sz w:val="22"/>
            <w:szCs w:val="22"/>
          </w:rPr>
          <w:delText>rch (and likelihood of inaccurat</w:delText>
        </w:r>
        <w:r w:rsidR="000B4DC8" w:rsidRPr="006E4950" w:rsidDel="00497376">
          <w:rPr>
            <w:rFonts w:ascii="Helvetica" w:hAnsi="Helvetica" w:cs="Helvetica"/>
            <w:sz w:val="22"/>
            <w:szCs w:val="22"/>
          </w:rPr>
          <w:delText>e research given the private nature of the topic), difficult to determin</w:delText>
        </w:r>
        <w:r w:rsidR="0014455C" w:rsidDel="00497376">
          <w:rPr>
            <w:rFonts w:ascii="Helvetica" w:hAnsi="Helvetica" w:cs="Helvetica"/>
            <w:sz w:val="22"/>
            <w:szCs w:val="22"/>
          </w:rPr>
          <w:delText>e</w:delText>
        </w:r>
        <w:r w:rsidR="000B4DC8" w:rsidRPr="006E4950" w:rsidDel="00497376">
          <w:rPr>
            <w:rFonts w:ascii="Helvetica" w:hAnsi="Helvetica" w:cs="Helvetica"/>
            <w:sz w:val="22"/>
            <w:szCs w:val="22"/>
          </w:rPr>
          <w:delText xml:space="preserve"> if my model output is valid. </w:delText>
        </w:r>
      </w:del>
    </w:p>
    <w:p w14:paraId="0198AA8C" w14:textId="0E514437" w:rsidR="000B4DC8" w:rsidRPr="006E4950" w:rsidDel="00497376" w:rsidRDefault="000B4DC8" w:rsidP="006E4950">
      <w:pPr>
        <w:spacing w:line="360" w:lineRule="auto"/>
        <w:rPr>
          <w:del w:id="375" w:author="Lizz Bartos" w:date="2013-07-13T12:48:00Z"/>
          <w:rFonts w:ascii="Helvetica" w:hAnsi="Helvetica" w:cs="Helvetica"/>
          <w:sz w:val="22"/>
          <w:szCs w:val="22"/>
        </w:rPr>
      </w:pPr>
      <w:del w:id="376" w:author="Lizz Bartos" w:date="2013-07-13T12:48:00Z">
        <w:r w:rsidRPr="006E4950" w:rsidDel="00497376">
          <w:rPr>
            <w:rFonts w:ascii="Helvetica" w:hAnsi="Helvetica" w:cs="Helvetica"/>
            <w:sz w:val="22"/>
            <w:szCs w:val="22"/>
          </w:rPr>
          <w:delText>However, did do analysis…</w:delText>
        </w:r>
        <w:r w:rsidR="00DC2C41" w:rsidRPr="006E4950" w:rsidDel="00497376">
          <w:rPr>
            <w:rFonts w:ascii="Helvetica" w:hAnsi="Helvetica" w:cs="Helvetica"/>
            <w:sz w:val="22"/>
            <w:szCs w:val="22"/>
          </w:rPr>
          <w:delText xml:space="preserve"> and results of analysis indicate…</w:delText>
        </w:r>
      </w:del>
    </w:p>
    <w:p w14:paraId="7A6D4480" w14:textId="5EB2A169" w:rsidR="0034407F" w:rsidRPr="006E4950" w:rsidDel="00497376" w:rsidRDefault="0034407F" w:rsidP="006E4950">
      <w:pPr>
        <w:spacing w:line="360" w:lineRule="auto"/>
        <w:rPr>
          <w:del w:id="377" w:author="Lizz Bartos" w:date="2013-07-13T12:48:00Z"/>
          <w:rFonts w:ascii="Helvetica" w:hAnsi="Helvetica" w:cs="Helvetica"/>
          <w:sz w:val="22"/>
          <w:szCs w:val="22"/>
        </w:rPr>
      </w:pPr>
      <w:del w:id="378" w:author="Lizz Bartos" w:date="2013-07-13T12:48:00Z">
        <w:r w:rsidRPr="006E4950" w:rsidDel="00497376">
          <w:rPr>
            <w:rFonts w:ascii="Helvetica" w:hAnsi="Helvetica" w:cs="Helvetica"/>
            <w:sz w:val="22"/>
            <w:szCs w:val="22"/>
          </w:rPr>
          <w:delText>Going back to guiding questions, was most interested in how intervention could help increase attitudes, certainty, and justification (and consequently likelihood of safe sex behavior) ina  social network demographic.</w:delText>
        </w:r>
      </w:del>
    </w:p>
    <w:p w14:paraId="2455F73F" w14:textId="05E7122A" w:rsidR="003C6009" w:rsidRPr="006E4950" w:rsidDel="00497376" w:rsidRDefault="003C6009" w:rsidP="006E4950">
      <w:pPr>
        <w:spacing w:line="360" w:lineRule="auto"/>
        <w:rPr>
          <w:del w:id="379" w:author="Lizz Bartos" w:date="2013-07-13T12:48:00Z"/>
          <w:rFonts w:ascii="Helvetica" w:hAnsi="Helvetica" w:cs="Helvetica"/>
          <w:sz w:val="22"/>
          <w:szCs w:val="22"/>
        </w:rPr>
      </w:pPr>
    </w:p>
    <w:p w14:paraId="10FAE762" w14:textId="4BF2084B" w:rsidR="003C6009" w:rsidRPr="006E4950" w:rsidDel="00497376" w:rsidRDefault="008A4F44" w:rsidP="006E4950">
      <w:pPr>
        <w:spacing w:line="360" w:lineRule="auto"/>
        <w:rPr>
          <w:del w:id="380" w:author="Lizz Bartos" w:date="2013-07-13T12:48:00Z"/>
          <w:rFonts w:ascii="Helvetica" w:hAnsi="Helvetica"/>
          <w:sz w:val="22"/>
          <w:szCs w:val="22"/>
        </w:rPr>
      </w:pPr>
      <w:ins w:id="381" w:author="Bartos, Thomas M" w:date="2013-07-06T21:08:00Z">
        <w:del w:id="382" w:author="Lizz Bartos" w:date="2013-07-13T12:48:00Z">
          <w:r w:rsidDel="00497376">
            <w:rPr>
              <w:rFonts w:ascii="Helvetica" w:hAnsi="Helvetica"/>
              <w:sz w:val="22"/>
              <w:szCs w:val="22"/>
            </w:rPr>
            <w:delText>*******************continue reviewing************************</w:delText>
          </w:r>
        </w:del>
      </w:ins>
    </w:p>
    <w:p w14:paraId="2F6498C1" w14:textId="61D86127" w:rsidR="00BC5C5D" w:rsidRPr="006E4950" w:rsidDel="00497376" w:rsidRDefault="00BC5C5D" w:rsidP="006E4950">
      <w:pPr>
        <w:spacing w:line="360" w:lineRule="auto"/>
        <w:rPr>
          <w:del w:id="383" w:author="Lizz Bartos" w:date="2013-07-13T12:48:00Z"/>
          <w:rFonts w:ascii="Helvetica" w:hAnsi="Helvetica"/>
          <w:b/>
          <w:color w:val="4BACC6" w:themeColor="accent5"/>
          <w:sz w:val="22"/>
          <w:szCs w:val="22"/>
        </w:rPr>
      </w:pPr>
      <w:del w:id="384" w:author="Lizz Bartos" w:date="2013-07-13T12:48:00Z">
        <w:r w:rsidRPr="006E4950" w:rsidDel="00497376">
          <w:rPr>
            <w:rFonts w:ascii="Helvetica" w:hAnsi="Helvetica"/>
            <w:b/>
            <w:color w:val="4BACC6" w:themeColor="accent5"/>
            <w:sz w:val="22"/>
            <w:szCs w:val="22"/>
          </w:rPr>
          <w:delText>Assumptions, Simplifications</w:delText>
        </w:r>
        <w:r w:rsidR="00BD1A5D" w:rsidDel="00497376">
          <w:rPr>
            <w:rFonts w:ascii="Helvetica" w:hAnsi="Helvetica"/>
            <w:b/>
            <w:color w:val="4BACC6" w:themeColor="accent5"/>
            <w:sz w:val="22"/>
            <w:szCs w:val="22"/>
          </w:rPr>
          <w:delText>, Limitations</w:delText>
        </w:r>
      </w:del>
    </w:p>
    <w:p w14:paraId="629E756B" w14:textId="629A707E" w:rsidR="00FA3852" w:rsidRPr="006E4950" w:rsidDel="00497376" w:rsidRDefault="006E4950" w:rsidP="006E4950">
      <w:pPr>
        <w:widowControl w:val="0"/>
        <w:autoSpaceDE w:val="0"/>
        <w:autoSpaceDN w:val="0"/>
        <w:adjustRightInd w:val="0"/>
        <w:spacing w:line="360" w:lineRule="auto"/>
        <w:rPr>
          <w:del w:id="385" w:author="Lizz Bartos" w:date="2013-07-13T12:48:00Z"/>
          <w:rFonts w:ascii="Helvetica" w:hAnsi="Helvetica" w:cs="Helvetica"/>
          <w:sz w:val="22"/>
          <w:szCs w:val="22"/>
        </w:rPr>
      </w:pPr>
      <w:del w:id="386" w:author="Lizz Bartos" w:date="2013-07-13T12:48:00Z">
        <w:r w:rsidDel="00497376">
          <w:rPr>
            <w:rFonts w:ascii="Helvetica" w:hAnsi="Helvetica" w:cs="Helvetica"/>
            <w:b/>
            <w:bCs/>
            <w:sz w:val="22"/>
            <w:szCs w:val="22"/>
            <w:u w:val="single"/>
          </w:rPr>
          <w:delText>Assumptions</w:delText>
        </w:r>
        <w:r w:rsidR="00FA3852" w:rsidRPr="006E4950" w:rsidDel="00497376">
          <w:rPr>
            <w:rFonts w:ascii="Helvetica" w:hAnsi="Helvetica" w:cs="Helvetica"/>
            <w:b/>
            <w:bCs/>
            <w:sz w:val="22"/>
            <w:szCs w:val="22"/>
            <w:u w:val="single"/>
          </w:rPr>
          <w:delText>:</w:delText>
        </w:r>
      </w:del>
    </w:p>
    <w:p w14:paraId="740B80DB" w14:textId="600A129E" w:rsidR="00FA3852" w:rsidRPr="00D41B60" w:rsidDel="00497376" w:rsidRDefault="008A4F44" w:rsidP="00D41B60">
      <w:pPr>
        <w:pStyle w:val="ListParagraph"/>
        <w:widowControl w:val="0"/>
        <w:numPr>
          <w:ilvl w:val="0"/>
          <w:numId w:val="3"/>
        </w:numPr>
        <w:autoSpaceDE w:val="0"/>
        <w:autoSpaceDN w:val="0"/>
        <w:adjustRightInd w:val="0"/>
        <w:spacing w:line="360" w:lineRule="auto"/>
        <w:rPr>
          <w:del w:id="387" w:author="Lizz Bartos" w:date="2013-07-13T12:48:00Z"/>
          <w:rFonts w:ascii="Helvetica" w:hAnsi="Helvetica" w:cs="Helvetica"/>
          <w:sz w:val="22"/>
          <w:szCs w:val="22"/>
        </w:rPr>
      </w:pPr>
      <w:del w:id="388" w:author="Lizz Bartos" w:date="2013-07-13T12:48:00Z">
        <w:r w:rsidDel="00497376">
          <w:rPr>
            <w:rFonts w:ascii="Helvetica" w:hAnsi="Helvetica" w:cs="Helvetica"/>
            <w:sz w:val="22"/>
            <w:szCs w:val="22"/>
          </w:rPr>
          <w:delText>There is o</w:delText>
        </w:r>
        <w:r w:rsidR="00FA3852" w:rsidRPr="00D41B60" w:rsidDel="00497376">
          <w:rPr>
            <w:rFonts w:ascii="Helvetica" w:hAnsi="Helvetica" w:cs="Helvetica"/>
            <w:sz w:val="22"/>
            <w:szCs w:val="22"/>
          </w:rPr>
          <w:delText xml:space="preserve">nly </w:delText>
        </w:r>
        <w:r w:rsidDel="00497376">
          <w:rPr>
            <w:rFonts w:ascii="Helvetica" w:hAnsi="Helvetica" w:cs="Helvetica"/>
            <w:sz w:val="22"/>
            <w:szCs w:val="22"/>
          </w:rPr>
          <w:delText>one</w:delText>
        </w:r>
        <w:r w:rsidR="00FA3852" w:rsidRPr="00D41B60" w:rsidDel="00497376">
          <w:rPr>
            <w:rFonts w:ascii="Helvetica" w:hAnsi="Helvetica" w:cs="Helvetica"/>
            <w:sz w:val="22"/>
            <w:szCs w:val="22"/>
          </w:rPr>
          <w:delText xml:space="preserve"> type of ST</w:delText>
        </w:r>
        <w:r w:rsidDel="00497376">
          <w:rPr>
            <w:rFonts w:ascii="Helvetica" w:hAnsi="Helvetica" w:cs="Helvetica"/>
            <w:sz w:val="22"/>
            <w:szCs w:val="22"/>
          </w:rPr>
          <w:delText xml:space="preserve">I </w:delText>
        </w:r>
      </w:del>
    </w:p>
    <w:p w14:paraId="0068E5B2" w14:textId="44788AF8" w:rsidR="0059641B" w:rsidRPr="0059641B" w:rsidDel="00497376" w:rsidRDefault="0059641B" w:rsidP="0059641B">
      <w:pPr>
        <w:pStyle w:val="ListParagraph"/>
        <w:numPr>
          <w:ilvl w:val="0"/>
          <w:numId w:val="3"/>
        </w:numPr>
        <w:spacing w:line="360" w:lineRule="auto"/>
        <w:rPr>
          <w:del w:id="389" w:author="Lizz Bartos" w:date="2013-07-13T12:48:00Z"/>
          <w:rFonts w:ascii="Helvetica" w:hAnsi="Helvetica"/>
          <w:sz w:val="22"/>
          <w:szCs w:val="22"/>
        </w:rPr>
      </w:pPr>
      <w:del w:id="390" w:author="Lizz Bartos" w:date="2013-07-13T12:48:00Z">
        <w:r w:rsidRPr="0059641B" w:rsidDel="00497376">
          <w:rPr>
            <w:rFonts w:ascii="Helvetica" w:hAnsi="Helvetica"/>
            <w:sz w:val="22"/>
            <w:szCs w:val="22"/>
          </w:rPr>
          <w:delText>C</w:delText>
        </w:r>
        <w:r w:rsidR="008A4F44" w:rsidDel="00497376">
          <w:rPr>
            <w:rFonts w:ascii="Helvetica" w:hAnsi="Helvetica"/>
            <w:sz w:val="22"/>
            <w:szCs w:val="22"/>
          </w:rPr>
          <w:delText>ondoms are the only form of STI protection</w:delText>
        </w:r>
      </w:del>
    </w:p>
    <w:p w14:paraId="5ED17A25" w14:textId="1D238CB8" w:rsidR="00D41B60" w:rsidDel="00497376" w:rsidRDefault="008A4F44" w:rsidP="006E4950">
      <w:pPr>
        <w:pStyle w:val="ListParagraph"/>
        <w:widowControl w:val="0"/>
        <w:numPr>
          <w:ilvl w:val="0"/>
          <w:numId w:val="3"/>
        </w:numPr>
        <w:autoSpaceDE w:val="0"/>
        <w:autoSpaceDN w:val="0"/>
        <w:adjustRightInd w:val="0"/>
        <w:spacing w:line="360" w:lineRule="auto"/>
        <w:rPr>
          <w:del w:id="391" w:author="Lizz Bartos" w:date="2013-07-13T12:48:00Z"/>
          <w:rFonts w:ascii="Helvetica" w:hAnsi="Helvetica" w:cs="Helvetica"/>
          <w:sz w:val="22"/>
          <w:szCs w:val="22"/>
        </w:rPr>
      </w:pPr>
      <w:del w:id="392" w:author="Lizz Bartos" w:date="2013-07-13T12:48:00Z">
        <w:r w:rsidDel="00497376">
          <w:rPr>
            <w:rFonts w:ascii="Helvetica" w:hAnsi="Helvetica" w:cs="Helvetica"/>
            <w:sz w:val="22"/>
            <w:szCs w:val="22"/>
          </w:rPr>
          <w:delText>Agents are serially monogamous</w:delText>
        </w:r>
      </w:del>
    </w:p>
    <w:p w14:paraId="25C4C68B" w14:textId="71106569" w:rsidR="00FE212D" w:rsidDel="00497376" w:rsidRDefault="008A4F44" w:rsidP="00FE212D">
      <w:pPr>
        <w:pStyle w:val="ListParagraph"/>
        <w:widowControl w:val="0"/>
        <w:numPr>
          <w:ilvl w:val="0"/>
          <w:numId w:val="3"/>
        </w:numPr>
        <w:autoSpaceDE w:val="0"/>
        <w:autoSpaceDN w:val="0"/>
        <w:adjustRightInd w:val="0"/>
        <w:spacing w:line="360" w:lineRule="auto"/>
        <w:rPr>
          <w:del w:id="393" w:author="Lizz Bartos" w:date="2013-07-13T12:48:00Z"/>
          <w:rFonts w:ascii="Helvetica" w:hAnsi="Helvetica" w:cs="Helvetica"/>
          <w:sz w:val="22"/>
          <w:szCs w:val="22"/>
        </w:rPr>
      </w:pPr>
      <w:del w:id="394" w:author="Lizz Bartos" w:date="2013-07-13T12:48:00Z">
        <w:r w:rsidDel="00497376">
          <w:rPr>
            <w:rFonts w:ascii="Helvetica" w:hAnsi="Helvetica" w:cs="Helvetica"/>
            <w:sz w:val="22"/>
            <w:szCs w:val="22"/>
          </w:rPr>
          <w:delText xml:space="preserve">Agents are not malicious; </w:delText>
        </w:r>
        <w:r w:rsidR="006E4950" w:rsidRPr="00D41B60" w:rsidDel="00497376">
          <w:rPr>
            <w:rFonts w:ascii="Helvetica" w:hAnsi="Helvetica" w:cs="Helvetica"/>
            <w:sz w:val="22"/>
            <w:szCs w:val="22"/>
          </w:rPr>
          <w:delText xml:space="preserve">if they know they are infected, </w:delText>
        </w:r>
        <w:r w:rsidDel="00497376">
          <w:rPr>
            <w:rFonts w:ascii="Helvetica" w:hAnsi="Helvetica" w:cs="Helvetica"/>
            <w:sz w:val="22"/>
            <w:szCs w:val="22"/>
          </w:rPr>
          <w:delText xml:space="preserve">they </w:delText>
        </w:r>
        <w:r w:rsidR="006E4950" w:rsidRPr="00D41B60" w:rsidDel="00497376">
          <w:rPr>
            <w:rFonts w:ascii="Helvetica" w:hAnsi="Helvetica" w:cs="Helvetica"/>
            <w:sz w:val="22"/>
            <w:szCs w:val="22"/>
          </w:rPr>
          <w:delText>want to use safe se</w:delText>
        </w:r>
        <w:r w:rsidDel="00497376">
          <w:rPr>
            <w:rFonts w:ascii="Helvetica" w:hAnsi="Helvetica" w:cs="Helvetica"/>
            <w:sz w:val="22"/>
            <w:szCs w:val="22"/>
          </w:rPr>
          <w:delText xml:space="preserve">x. </w:delText>
        </w:r>
        <w:r w:rsidR="00FA3852" w:rsidRPr="00D41B60" w:rsidDel="00497376">
          <w:rPr>
            <w:rFonts w:ascii="Helvetica" w:hAnsi="Helvetica" w:cs="Helvetica"/>
            <w:sz w:val="22"/>
            <w:szCs w:val="22"/>
          </w:rPr>
          <w:delText xml:space="preserve">If they are symptomatic, they will know they have an </w:delText>
        </w:r>
        <w:r w:rsidDel="00497376">
          <w:rPr>
            <w:rFonts w:ascii="Helvetica" w:hAnsi="Helvetica" w:cs="Helvetica"/>
            <w:sz w:val="22"/>
            <w:szCs w:val="22"/>
          </w:rPr>
          <w:delText>STI</w:delText>
        </w:r>
        <w:r w:rsidR="00FA3852" w:rsidRPr="00D41B60" w:rsidDel="00497376">
          <w:rPr>
            <w:rFonts w:ascii="Helvetica" w:hAnsi="Helvetica" w:cs="Helvetica"/>
            <w:sz w:val="22"/>
            <w:szCs w:val="22"/>
          </w:rPr>
          <w:delText>, and will want to</w:delText>
        </w:r>
        <w:r w:rsidR="00D41B60" w:rsidDel="00497376">
          <w:rPr>
            <w:rFonts w:ascii="Helvetica" w:hAnsi="Helvetica" w:cs="Helvetica"/>
            <w:sz w:val="22"/>
            <w:szCs w:val="22"/>
          </w:rPr>
          <w:delText xml:space="preserve"> </w:delText>
        </w:r>
        <w:r w:rsidDel="00497376">
          <w:rPr>
            <w:rFonts w:ascii="Helvetica" w:hAnsi="Helvetica" w:cs="Helvetica"/>
            <w:sz w:val="22"/>
            <w:szCs w:val="22"/>
          </w:rPr>
          <w:delText>always</w:delText>
        </w:r>
        <w:r w:rsidR="00FA3852" w:rsidRPr="00D41B60" w:rsidDel="00497376">
          <w:rPr>
            <w:rFonts w:ascii="Helvetica" w:hAnsi="Helvetica" w:cs="Helvetica"/>
            <w:sz w:val="22"/>
            <w:szCs w:val="22"/>
          </w:rPr>
          <w:delText xml:space="preserve"> practice safe sex from there forward</w:delText>
        </w:r>
      </w:del>
    </w:p>
    <w:p w14:paraId="3A471CFA" w14:textId="200C8FF5" w:rsidR="00FA3852" w:rsidRPr="00B957A0" w:rsidDel="00497376" w:rsidRDefault="008A4F44" w:rsidP="00B957A0">
      <w:pPr>
        <w:pStyle w:val="ListParagraph"/>
        <w:widowControl w:val="0"/>
        <w:numPr>
          <w:ilvl w:val="0"/>
          <w:numId w:val="3"/>
        </w:numPr>
        <w:autoSpaceDE w:val="0"/>
        <w:autoSpaceDN w:val="0"/>
        <w:adjustRightInd w:val="0"/>
        <w:spacing w:line="360" w:lineRule="auto"/>
        <w:rPr>
          <w:del w:id="395" w:author="Lizz Bartos" w:date="2013-07-13T12:48:00Z"/>
          <w:rFonts w:ascii="Helvetica" w:hAnsi="Helvetica" w:cs="Helvetica"/>
          <w:sz w:val="22"/>
          <w:szCs w:val="22"/>
        </w:rPr>
      </w:pPr>
      <w:del w:id="396" w:author="Lizz Bartos" w:date="2013-07-13T12:48:00Z">
        <w:r w:rsidDel="00497376">
          <w:rPr>
            <w:rFonts w:ascii="Helvetica" w:hAnsi="Helvetica" w:cs="Helvetica"/>
            <w:sz w:val="22"/>
            <w:szCs w:val="22"/>
          </w:rPr>
          <w:delText xml:space="preserve">Since agents that contract an STI will want to practice safe sex from that point forward, no allocation is made for STI treatment or recovery </w:delText>
        </w:r>
      </w:del>
    </w:p>
    <w:p w14:paraId="3208851A" w14:textId="400ABD29" w:rsidR="00BD1A5D" w:rsidDel="00497376" w:rsidRDefault="00BD1A5D" w:rsidP="00D41B60">
      <w:pPr>
        <w:pStyle w:val="ListParagraph"/>
        <w:widowControl w:val="0"/>
        <w:numPr>
          <w:ilvl w:val="0"/>
          <w:numId w:val="3"/>
        </w:numPr>
        <w:autoSpaceDE w:val="0"/>
        <w:autoSpaceDN w:val="0"/>
        <w:adjustRightInd w:val="0"/>
        <w:spacing w:line="360" w:lineRule="auto"/>
        <w:rPr>
          <w:del w:id="397" w:author="Lizz Bartos" w:date="2013-07-13T12:48:00Z"/>
          <w:rFonts w:ascii="Helvetica" w:hAnsi="Helvetica" w:cs="Helvetica"/>
          <w:sz w:val="22"/>
          <w:szCs w:val="22"/>
        </w:rPr>
      </w:pPr>
      <w:del w:id="398" w:author="Lizz Bartos" w:date="2013-07-13T12:48:00Z">
        <w:r w:rsidDel="00497376">
          <w:rPr>
            <w:rFonts w:ascii="Helvetica" w:hAnsi="Helvetica" w:cs="Helvetica"/>
            <w:sz w:val="22"/>
            <w:szCs w:val="22"/>
          </w:rPr>
          <w:delText>Social networks are limited: no friendships die</w:delText>
        </w:r>
        <w:r w:rsidR="00EC48B1" w:rsidDel="00497376">
          <w:rPr>
            <w:rFonts w:ascii="Helvetica" w:hAnsi="Helvetica" w:cs="Helvetica"/>
            <w:sz w:val="22"/>
            <w:szCs w:val="22"/>
          </w:rPr>
          <w:delText xml:space="preserve"> (unless it became a sexual relationship)</w:delText>
        </w:r>
        <w:r w:rsidDel="00497376">
          <w:rPr>
            <w:rFonts w:ascii="Helvetica" w:hAnsi="Helvetica" w:cs="Helvetica"/>
            <w:sz w:val="22"/>
            <w:szCs w:val="22"/>
          </w:rPr>
          <w:delText xml:space="preserve">, no social group membership changes, </w:delText>
        </w:r>
        <w:r w:rsidR="008A4F44" w:rsidDel="00497376">
          <w:rPr>
            <w:rFonts w:ascii="Helvetica" w:hAnsi="Helvetica" w:cs="Helvetica"/>
            <w:sz w:val="22"/>
            <w:szCs w:val="22"/>
          </w:rPr>
          <w:delText xml:space="preserve">and </w:delText>
        </w:r>
        <w:r w:rsidDel="00497376">
          <w:rPr>
            <w:rFonts w:ascii="Helvetica" w:hAnsi="Helvetica" w:cs="Helvetica"/>
            <w:sz w:val="22"/>
            <w:szCs w:val="22"/>
          </w:rPr>
          <w:delText>an agent can’t be part of more than one social group</w:delText>
        </w:r>
      </w:del>
    </w:p>
    <w:p w14:paraId="57098612" w14:textId="7D2AAF6A" w:rsidR="00B957A0" w:rsidDel="00497376" w:rsidRDefault="00B957A0" w:rsidP="006E4950">
      <w:pPr>
        <w:pStyle w:val="ListParagraph"/>
        <w:widowControl w:val="0"/>
        <w:numPr>
          <w:ilvl w:val="0"/>
          <w:numId w:val="3"/>
        </w:numPr>
        <w:autoSpaceDE w:val="0"/>
        <w:autoSpaceDN w:val="0"/>
        <w:adjustRightInd w:val="0"/>
        <w:spacing w:line="360" w:lineRule="auto"/>
        <w:rPr>
          <w:del w:id="399" w:author="Lizz Bartos" w:date="2013-07-13T12:48:00Z"/>
          <w:rFonts w:ascii="Helvetica" w:hAnsi="Helvetica" w:cs="Helvetica"/>
          <w:sz w:val="22"/>
          <w:szCs w:val="22"/>
        </w:rPr>
      </w:pPr>
      <w:del w:id="400" w:author="Lizz Bartos" w:date="2013-07-13T12:48:00Z">
        <w:r w:rsidDel="00497376">
          <w:rPr>
            <w:rFonts w:ascii="Helvetica" w:hAnsi="Helvetica" w:cs="Helvetica"/>
            <w:sz w:val="22"/>
            <w:szCs w:val="22"/>
          </w:rPr>
          <w:delText>Different sexual behaviors (monogamy, abstinence), likelihood of using protection for different sex acts and likelihood of transmission through them (would get pretty explicit)</w:delText>
        </w:r>
      </w:del>
    </w:p>
    <w:p w14:paraId="3AA4E7C9" w14:textId="0ACA0A6E" w:rsidR="006E4950" w:rsidRPr="00B957A0" w:rsidDel="00497376" w:rsidRDefault="006E4950" w:rsidP="006E4950">
      <w:pPr>
        <w:pStyle w:val="ListParagraph"/>
        <w:widowControl w:val="0"/>
        <w:numPr>
          <w:ilvl w:val="0"/>
          <w:numId w:val="3"/>
        </w:numPr>
        <w:autoSpaceDE w:val="0"/>
        <w:autoSpaceDN w:val="0"/>
        <w:adjustRightInd w:val="0"/>
        <w:spacing w:line="360" w:lineRule="auto"/>
        <w:rPr>
          <w:del w:id="401" w:author="Lizz Bartos" w:date="2013-07-13T12:48:00Z"/>
          <w:rFonts w:ascii="Helvetica" w:hAnsi="Helvetica" w:cs="Helvetica"/>
          <w:sz w:val="22"/>
          <w:szCs w:val="22"/>
        </w:rPr>
      </w:pPr>
      <w:del w:id="402" w:author="Lizz Bartos" w:date="2013-07-13T12:48:00Z">
        <w:r w:rsidRPr="00B957A0" w:rsidDel="00497376">
          <w:rPr>
            <w:rFonts w:ascii="Helvetica" w:hAnsi="Helvetica" w:cs="Helvetica"/>
            <w:sz w:val="22"/>
            <w:szCs w:val="22"/>
          </w:rPr>
          <w:delText>sexual partners don’t brea</w:delText>
        </w:r>
        <w:r w:rsidR="00B957A0" w:rsidDel="00497376">
          <w:rPr>
            <w:rFonts w:ascii="Helvetica" w:hAnsi="Helvetica" w:cs="Helvetica"/>
            <w:sz w:val="22"/>
            <w:szCs w:val="22"/>
          </w:rPr>
          <w:delText>k up due to different attitudes!!! This could be big area of conflict, suggest an extension</w:delText>
        </w:r>
      </w:del>
    </w:p>
    <w:p w14:paraId="45697180" w14:textId="03FEC274" w:rsidR="00237085" w:rsidRPr="006E4950" w:rsidDel="00497376" w:rsidRDefault="00237085" w:rsidP="006E4950">
      <w:pPr>
        <w:spacing w:line="360" w:lineRule="auto"/>
        <w:rPr>
          <w:del w:id="403" w:author="Lizz Bartos" w:date="2013-07-13T12:48:00Z"/>
          <w:rFonts w:ascii="Helvetica" w:hAnsi="Helvetica"/>
          <w:sz w:val="22"/>
          <w:szCs w:val="22"/>
        </w:rPr>
      </w:pPr>
    </w:p>
    <w:p w14:paraId="62CCBA77" w14:textId="5F76A139" w:rsidR="00FE212D" w:rsidDel="00497376" w:rsidRDefault="00FE212D" w:rsidP="00FE212D">
      <w:pPr>
        <w:widowControl w:val="0"/>
        <w:autoSpaceDE w:val="0"/>
        <w:autoSpaceDN w:val="0"/>
        <w:adjustRightInd w:val="0"/>
        <w:spacing w:line="360" w:lineRule="auto"/>
        <w:rPr>
          <w:del w:id="404" w:author="Lizz Bartos" w:date="2013-07-13T12:48:00Z"/>
          <w:rFonts w:ascii="Helvetica" w:hAnsi="Helvetica"/>
          <w:sz w:val="22"/>
          <w:szCs w:val="22"/>
        </w:rPr>
      </w:pPr>
    </w:p>
    <w:p w14:paraId="494E93BB" w14:textId="6513F3AD" w:rsidR="00FA3852" w:rsidRPr="006E4950" w:rsidDel="00497376" w:rsidRDefault="00FA3852" w:rsidP="006E4950">
      <w:pPr>
        <w:widowControl w:val="0"/>
        <w:autoSpaceDE w:val="0"/>
        <w:autoSpaceDN w:val="0"/>
        <w:adjustRightInd w:val="0"/>
        <w:spacing w:line="360" w:lineRule="auto"/>
        <w:rPr>
          <w:del w:id="405" w:author="Lizz Bartos" w:date="2013-07-13T12:48:00Z"/>
          <w:rFonts w:ascii="Helvetica" w:hAnsi="Helvetica" w:cs="Helvetica"/>
          <w:sz w:val="22"/>
          <w:szCs w:val="22"/>
        </w:rPr>
      </w:pPr>
    </w:p>
    <w:p w14:paraId="618782CC" w14:textId="21F91957" w:rsidR="00FB7251" w:rsidDel="00497376" w:rsidRDefault="00FB7251" w:rsidP="006E4950">
      <w:pPr>
        <w:widowControl w:val="0"/>
        <w:autoSpaceDE w:val="0"/>
        <w:autoSpaceDN w:val="0"/>
        <w:adjustRightInd w:val="0"/>
        <w:spacing w:line="360" w:lineRule="auto"/>
        <w:rPr>
          <w:ins w:id="406" w:author="Bartos, Thomas M" w:date="2013-07-06T21:14:00Z"/>
          <w:del w:id="407" w:author="Lizz Bartos" w:date="2013-07-13T12:48:00Z"/>
          <w:rFonts w:ascii="Helvetica" w:hAnsi="Helvetica" w:cs="Helvetica"/>
          <w:sz w:val="22"/>
          <w:szCs w:val="22"/>
        </w:rPr>
      </w:pPr>
      <w:ins w:id="408" w:author="Bartos, Thomas M" w:date="2013-07-06T21:14:00Z">
        <w:del w:id="409" w:author="Lizz Bartos" w:date="2013-07-13T12:48:00Z">
          <w:r w:rsidDel="00497376">
            <w:rPr>
              <w:rFonts w:ascii="Helvetica" w:hAnsi="Helvetica" w:cs="Helvetica"/>
              <w:sz w:val="22"/>
              <w:szCs w:val="22"/>
            </w:rPr>
            <w:delText>*****************stop reviewing****************</w:delText>
          </w:r>
        </w:del>
      </w:ins>
    </w:p>
    <w:p w14:paraId="26B1B1F0" w14:textId="6C4DD467" w:rsidR="00FB7251" w:rsidDel="00497376" w:rsidRDefault="00FB7251" w:rsidP="006E4950">
      <w:pPr>
        <w:widowControl w:val="0"/>
        <w:autoSpaceDE w:val="0"/>
        <w:autoSpaceDN w:val="0"/>
        <w:adjustRightInd w:val="0"/>
        <w:spacing w:line="360" w:lineRule="auto"/>
        <w:rPr>
          <w:ins w:id="410" w:author="Bartos, Thomas M" w:date="2013-07-06T21:14:00Z"/>
          <w:del w:id="411" w:author="Lizz Bartos" w:date="2013-07-13T12:48:00Z"/>
          <w:rFonts w:ascii="Helvetica" w:hAnsi="Helvetica" w:cs="Helvetica"/>
          <w:sz w:val="22"/>
          <w:szCs w:val="22"/>
        </w:rPr>
      </w:pPr>
    </w:p>
    <w:p w14:paraId="66864FC3" w14:textId="305B14F7" w:rsidR="00FA3852" w:rsidDel="00497376" w:rsidRDefault="00FA3852" w:rsidP="006E4950">
      <w:pPr>
        <w:widowControl w:val="0"/>
        <w:autoSpaceDE w:val="0"/>
        <w:autoSpaceDN w:val="0"/>
        <w:adjustRightInd w:val="0"/>
        <w:spacing w:line="360" w:lineRule="auto"/>
        <w:rPr>
          <w:del w:id="412" w:author="Lizz Bartos" w:date="2013-07-13T12:48:00Z"/>
          <w:rFonts w:ascii="Helvetica" w:hAnsi="Helvetica" w:cs="Helvetica"/>
          <w:sz w:val="22"/>
          <w:szCs w:val="22"/>
        </w:rPr>
      </w:pPr>
      <w:del w:id="413" w:author="Lizz Bartos" w:date="2013-07-13T12:48:00Z">
        <w:r w:rsidRPr="006E4950" w:rsidDel="00497376">
          <w:rPr>
            <w:rFonts w:ascii="Helvetica" w:hAnsi="Helvetica" w:cs="Helvetica"/>
            <w:sz w:val="22"/>
            <w:szCs w:val="22"/>
          </w:rPr>
          <w:delText xml:space="preserve">Explain how </w:delText>
        </w:r>
        <w:r w:rsidRPr="006E4950" w:rsidDel="00497376">
          <w:rPr>
            <w:rFonts w:ascii="Helvetica" w:hAnsi="Helvetica" w:cs="Helvetica"/>
            <w:b/>
            <w:bCs/>
            <w:sz w:val="22"/>
            <w:szCs w:val="22"/>
          </w:rPr>
          <w:delText xml:space="preserve">percentages of types of sexual education throughout america/ levels of knowledge of safe sex when entering college were created. decided </w:delText>
        </w:r>
        <w:r w:rsidRPr="006E4950" w:rsidDel="00497376">
          <w:rPr>
            <w:rFonts w:ascii="Helvetica" w:hAnsi="Helvetica" w:cs="Helvetica"/>
            <w:sz w:val="22"/>
            <w:szCs w:val="22"/>
          </w:rPr>
          <w:delText>Don't need stats on percentages of prevalence of STIs in target demographic, to start out simulation (rather than having person choose to infect people) …. since could vary, and want to also simulate without an infection present, which could potentially be younger kids??</w:delText>
        </w:r>
      </w:del>
    </w:p>
    <w:p w14:paraId="37C25841" w14:textId="314001BA" w:rsidR="004D05D7" w:rsidDel="00497376" w:rsidRDefault="004D05D7" w:rsidP="006E4950">
      <w:pPr>
        <w:widowControl w:val="0"/>
        <w:autoSpaceDE w:val="0"/>
        <w:autoSpaceDN w:val="0"/>
        <w:adjustRightInd w:val="0"/>
        <w:spacing w:line="360" w:lineRule="auto"/>
        <w:rPr>
          <w:del w:id="414" w:author="Lizz Bartos" w:date="2013-07-13T12:48:00Z"/>
          <w:rFonts w:ascii="Helvetica" w:hAnsi="Helvetica" w:cs="Helvetica"/>
          <w:sz w:val="22"/>
          <w:szCs w:val="22"/>
        </w:rPr>
      </w:pPr>
    </w:p>
    <w:p w14:paraId="7255EB7B" w14:textId="704CCD46" w:rsidR="004D05D7" w:rsidRPr="004D05D7" w:rsidDel="00497376" w:rsidRDefault="00087CF8" w:rsidP="004D05D7">
      <w:pPr>
        <w:widowControl w:val="0"/>
        <w:autoSpaceDE w:val="0"/>
        <w:autoSpaceDN w:val="0"/>
        <w:adjustRightInd w:val="0"/>
        <w:spacing w:line="360" w:lineRule="auto"/>
        <w:rPr>
          <w:del w:id="415" w:author="Lizz Bartos" w:date="2013-07-13T12:48:00Z"/>
          <w:rFonts w:ascii="Helvetica" w:hAnsi="Helvetica" w:cs="Helvetica"/>
          <w:sz w:val="22"/>
          <w:szCs w:val="22"/>
        </w:rPr>
      </w:pPr>
      <w:del w:id="416" w:author="Lizz Bartos" w:date="2013-07-13T12:48:00Z">
        <w:r w:rsidDel="00497376">
          <w:rPr>
            <w:rFonts w:ascii="Helvetica" w:hAnsi="Helvetica" w:cs="Helvetica"/>
            <w:sz w:val="22"/>
            <w:szCs w:val="22"/>
          </w:rPr>
          <w:delText xml:space="preserve">from have-sex: </w:delText>
        </w:r>
        <w:r w:rsidR="004D05D7" w:rsidRPr="00087CF8" w:rsidDel="00497376">
          <w:rPr>
            <w:rFonts w:ascii="Helvetica" w:hAnsi="Helvetica" w:cs="Helvetica"/>
            <w:b/>
            <w:sz w:val="22"/>
            <w:szCs w:val="22"/>
          </w:rPr>
          <w:delText>limitations:</w:delText>
        </w:r>
      </w:del>
    </w:p>
    <w:p w14:paraId="6537BA41" w14:textId="1915BBD9" w:rsidR="004D05D7" w:rsidRPr="00087CF8" w:rsidDel="00497376" w:rsidRDefault="004D05D7" w:rsidP="00087CF8">
      <w:pPr>
        <w:pStyle w:val="ListParagraph"/>
        <w:widowControl w:val="0"/>
        <w:numPr>
          <w:ilvl w:val="0"/>
          <w:numId w:val="10"/>
        </w:numPr>
        <w:autoSpaceDE w:val="0"/>
        <w:autoSpaceDN w:val="0"/>
        <w:adjustRightInd w:val="0"/>
        <w:spacing w:line="360" w:lineRule="auto"/>
        <w:rPr>
          <w:del w:id="417" w:author="Lizz Bartos" w:date="2013-07-13T12:48:00Z"/>
          <w:rFonts w:ascii="Helvetica" w:hAnsi="Helvetica" w:cs="Helvetica"/>
          <w:sz w:val="22"/>
          <w:szCs w:val="22"/>
        </w:rPr>
      </w:pPr>
      <w:del w:id="418" w:author="Lizz Bartos" w:date="2013-07-13T12:48:00Z">
        <w:r w:rsidRPr="00087CF8" w:rsidDel="00497376">
          <w:rPr>
            <w:rFonts w:ascii="Helvetica" w:hAnsi="Helvetica" w:cs="Helvetica"/>
            <w:sz w:val="22"/>
            <w:szCs w:val="22"/>
          </w:rPr>
          <w:delText>doesn</w:delText>
        </w:r>
        <w:r w:rsidR="00087CF8" w:rsidRPr="00087CF8" w:rsidDel="00497376">
          <w:rPr>
            <w:rFonts w:ascii="Helvetica" w:hAnsi="Helvetica" w:cs="Helvetica"/>
            <w:sz w:val="22"/>
            <w:szCs w:val="22"/>
          </w:rPr>
          <w:delText>’</w:delText>
        </w:r>
        <w:r w:rsidRPr="00087CF8" w:rsidDel="00497376">
          <w:rPr>
            <w:rFonts w:ascii="Helvetica" w:hAnsi="Helvetica" w:cs="Helvetica"/>
            <w:sz w:val="22"/>
            <w:szCs w:val="22"/>
          </w:rPr>
          <w:delText>t account for if some people have a all safe sex always policy</w:delText>
        </w:r>
      </w:del>
    </w:p>
    <w:p w14:paraId="25F13119" w14:textId="390C67FF" w:rsidR="004D05D7" w:rsidRPr="00087CF8" w:rsidDel="00497376" w:rsidRDefault="004D05D7" w:rsidP="00087CF8">
      <w:pPr>
        <w:pStyle w:val="ListParagraph"/>
        <w:widowControl w:val="0"/>
        <w:numPr>
          <w:ilvl w:val="0"/>
          <w:numId w:val="10"/>
        </w:numPr>
        <w:autoSpaceDE w:val="0"/>
        <w:autoSpaceDN w:val="0"/>
        <w:adjustRightInd w:val="0"/>
        <w:spacing w:line="360" w:lineRule="auto"/>
        <w:rPr>
          <w:del w:id="419" w:author="Lizz Bartos" w:date="2013-07-13T12:48:00Z"/>
          <w:rFonts w:ascii="Helvetica" w:hAnsi="Helvetica" w:cs="Helvetica"/>
          <w:sz w:val="22"/>
          <w:szCs w:val="22"/>
        </w:rPr>
      </w:pPr>
      <w:del w:id="420" w:author="Lizz Bartos" w:date="2013-07-13T12:48:00Z">
        <w:r w:rsidRPr="00087CF8" w:rsidDel="00497376">
          <w:rPr>
            <w:rFonts w:ascii="Helvetica" w:hAnsi="Helvetica" w:cs="Helvetica"/>
            <w:sz w:val="22"/>
            <w:szCs w:val="22"/>
          </w:rPr>
          <w:delText>doesn</w:delText>
        </w:r>
        <w:r w:rsidR="00087CF8" w:rsidRPr="00087CF8" w:rsidDel="00497376">
          <w:rPr>
            <w:rFonts w:ascii="Helvetica" w:hAnsi="Helvetica" w:cs="Helvetica"/>
            <w:sz w:val="22"/>
            <w:szCs w:val="22"/>
          </w:rPr>
          <w:delText>’</w:delText>
        </w:r>
        <w:r w:rsidRPr="00087CF8" w:rsidDel="00497376">
          <w:rPr>
            <w:rFonts w:ascii="Helvetica" w:hAnsi="Helvetica" w:cs="Helvetica"/>
            <w:sz w:val="22"/>
            <w:szCs w:val="22"/>
          </w:rPr>
          <w:delText>t account for potential conversation at mating which may influence opinion or relationship</w:delText>
        </w:r>
      </w:del>
    </w:p>
    <w:p w14:paraId="30F54B9F" w14:textId="5E15BA82" w:rsidR="004D05D7" w:rsidRPr="00087CF8" w:rsidDel="00497376" w:rsidRDefault="00087CF8" w:rsidP="00087CF8">
      <w:pPr>
        <w:pStyle w:val="ListParagraph"/>
        <w:widowControl w:val="0"/>
        <w:numPr>
          <w:ilvl w:val="0"/>
          <w:numId w:val="10"/>
        </w:numPr>
        <w:autoSpaceDE w:val="0"/>
        <w:autoSpaceDN w:val="0"/>
        <w:adjustRightInd w:val="0"/>
        <w:spacing w:line="360" w:lineRule="auto"/>
        <w:rPr>
          <w:del w:id="421" w:author="Lizz Bartos" w:date="2013-07-13T12:48:00Z"/>
          <w:rFonts w:ascii="Helvetica" w:hAnsi="Helvetica" w:cs="Helvetica"/>
          <w:sz w:val="22"/>
          <w:szCs w:val="22"/>
        </w:rPr>
      </w:pPr>
      <w:del w:id="422" w:author="Lizz Bartos" w:date="2013-07-13T12:48:00Z">
        <w:r w:rsidRPr="00087CF8" w:rsidDel="00497376">
          <w:rPr>
            <w:rFonts w:ascii="Helvetica" w:hAnsi="Helvetica" w:cs="Helvetica"/>
            <w:sz w:val="22"/>
            <w:szCs w:val="22"/>
          </w:rPr>
          <w:delText>***</w:delText>
        </w:r>
        <w:r w:rsidR="004D05D7" w:rsidRPr="00087CF8" w:rsidDel="00497376">
          <w:rPr>
            <w:rFonts w:ascii="Helvetica" w:hAnsi="Helvetica" w:cs="Helvetica"/>
            <w:sz w:val="22"/>
            <w:szCs w:val="22"/>
          </w:rPr>
          <w:delText>possibly using protection could improve your attitude towards it?</w:delText>
        </w:r>
      </w:del>
    </w:p>
    <w:p w14:paraId="4D62EDCD" w14:textId="71636CA0" w:rsidR="004D05D7" w:rsidRPr="004D05D7" w:rsidDel="00497376" w:rsidRDefault="00FB7251" w:rsidP="004D05D7">
      <w:pPr>
        <w:widowControl w:val="0"/>
        <w:autoSpaceDE w:val="0"/>
        <w:autoSpaceDN w:val="0"/>
        <w:adjustRightInd w:val="0"/>
        <w:spacing w:line="360" w:lineRule="auto"/>
        <w:rPr>
          <w:del w:id="423" w:author="Lizz Bartos" w:date="2013-07-13T12:48:00Z"/>
          <w:rFonts w:ascii="Helvetica" w:hAnsi="Helvetica" w:cs="Helvetica"/>
          <w:sz w:val="22"/>
          <w:szCs w:val="22"/>
        </w:rPr>
      </w:pPr>
      <w:ins w:id="424" w:author="Bartos, Thomas M" w:date="2013-07-06T21:14:00Z">
        <w:del w:id="425" w:author="Lizz Bartos" w:date="2013-07-13T12:48:00Z">
          <w:r w:rsidDel="00497376">
            <w:rPr>
              <w:rFonts w:ascii="Helvetica" w:hAnsi="Helvetica" w:cs="Helvetica"/>
              <w:sz w:val="22"/>
              <w:szCs w:val="22"/>
            </w:rPr>
            <w:delText>***********start reviewing********************</w:delText>
          </w:r>
        </w:del>
      </w:ins>
    </w:p>
    <w:p w14:paraId="23D4C5F0" w14:textId="0E4B397A" w:rsidR="00275E0D" w:rsidDel="00497376" w:rsidRDefault="00275E0D" w:rsidP="00275E0D">
      <w:pPr>
        <w:widowControl w:val="0"/>
        <w:autoSpaceDE w:val="0"/>
        <w:autoSpaceDN w:val="0"/>
        <w:adjustRightInd w:val="0"/>
        <w:spacing w:line="360" w:lineRule="auto"/>
        <w:rPr>
          <w:del w:id="426" w:author="Lizz Bartos" w:date="2013-07-13T12:48:00Z"/>
          <w:rFonts w:ascii="Helvetica" w:hAnsi="Helvetica" w:cs="Helvetica"/>
          <w:b/>
          <w:color w:val="4BACC6" w:themeColor="accent5"/>
          <w:sz w:val="22"/>
          <w:szCs w:val="22"/>
        </w:rPr>
      </w:pPr>
    </w:p>
    <w:p w14:paraId="238797BC" w14:textId="5A3A781B" w:rsidR="00275E0D" w:rsidRPr="00BB6E49" w:rsidDel="00497376" w:rsidRDefault="00275E0D" w:rsidP="00275E0D">
      <w:pPr>
        <w:widowControl w:val="0"/>
        <w:autoSpaceDE w:val="0"/>
        <w:autoSpaceDN w:val="0"/>
        <w:adjustRightInd w:val="0"/>
        <w:spacing w:line="360" w:lineRule="auto"/>
        <w:rPr>
          <w:del w:id="427" w:author="Lizz Bartos" w:date="2013-07-13T12:48:00Z"/>
          <w:rFonts w:ascii="Helvetica" w:hAnsi="Helvetica" w:cs="Helvetica"/>
          <w:b/>
          <w:color w:val="4BACC6" w:themeColor="accent5"/>
          <w:sz w:val="22"/>
          <w:szCs w:val="22"/>
        </w:rPr>
      </w:pPr>
      <w:del w:id="428" w:author="Lizz Bartos" w:date="2013-07-13T12:48:00Z">
        <w:r w:rsidDel="00497376">
          <w:rPr>
            <w:rFonts w:ascii="Helvetica" w:hAnsi="Helvetica" w:cs="Helvetica"/>
            <w:b/>
            <w:color w:val="4BACC6" w:themeColor="accent5"/>
            <w:sz w:val="22"/>
            <w:szCs w:val="22"/>
          </w:rPr>
          <w:delText>Simplifying Assumptions</w:delText>
        </w:r>
      </w:del>
    </w:p>
    <w:p w14:paraId="1F6E1091" w14:textId="7CC71AF9" w:rsidR="00275E0D" w:rsidRPr="00275E0D" w:rsidDel="00497376" w:rsidRDefault="00275E0D" w:rsidP="00275E0D">
      <w:pPr>
        <w:widowControl w:val="0"/>
        <w:autoSpaceDE w:val="0"/>
        <w:autoSpaceDN w:val="0"/>
        <w:adjustRightInd w:val="0"/>
        <w:spacing w:line="360" w:lineRule="auto"/>
        <w:rPr>
          <w:del w:id="429" w:author="Lizz Bartos" w:date="2013-07-13T12:48:00Z"/>
          <w:rFonts w:ascii="Helvetica" w:hAnsi="Helvetica" w:cs="Helvetica"/>
          <w:sz w:val="22"/>
          <w:szCs w:val="22"/>
        </w:rPr>
      </w:pPr>
      <w:del w:id="430" w:author="Lizz Bartos" w:date="2013-07-13T12:48:00Z">
        <w:r w:rsidRPr="00275E0D" w:rsidDel="00497376">
          <w:rPr>
            <w:rFonts w:ascii="Helvetica" w:hAnsi="Helvetica" w:cs="Helvetica"/>
            <w:sz w:val="22"/>
            <w:szCs w:val="22"/>
          </w:rPr>
          <w:delText>This model only simulates heterosexual, college-aged young adults - both male and female. Agents in the simulation can only have a maximum of one partner at a time. The complexities of different types of sexual behaviors (abstinence, long-term monogamy, or strictly hook-ups) are not included in the model.</w:delText>
        </w:r>
      </w:del>
    </w:p>
    <w:p w14:paraId="5C7E5108" w14:textId="7D62C235" w:rsidR="00275E0D" w:rsidRPr="00275E0D" w:rsidDel="00497376" w:rsidRDefault="00275E0D" w:rsidP="00275E0D">
      <w:pPr>
        <w:widowControl w:val="0"/>
        <w:autoSpaceDE w:val="0"/>
        <w:autoSpaceDN w:val="0"/>
        <w:adjustRightInd w:val="0"/>
        <w:spacing w:line="360" w:lineRule="auto"/>
        <w:rPr>
          <w:del w:id="431" w:author="Lizz Bartos" w:date="2013-07-13T12:48:00Z"/>
          <w:rFonts w:ascii="Helvetica" w:hAnsi="Helvetica" w:cs="Helvetica"/>
          <w:sz w:val="22"/>
          <w:szCs w:val="22"/>
        </w:rPr>
      </w:pPr>
      <w:del w:id="432" w:author="Lizz Bartos" w:date="2013-07-13T12:48:00Z">
        <w:r w:rsidRPr="00275E0D" w:rsidDel="00497376">
          <w:rPr>
            <w:rFonts w:ascii="Helvetica" w:hAnsi="Helvetica" w:cs="Helvetica"/>
            <w:sz w:val="22"/>
            <w:szCs w:val="22"/>
          </w:rPr>
          <w:delText xml:space="preserve"> </w:delText>
        </w:r>
      </w:del>
    </w:p>
    <w:p w14:paraId="74F78F3F" w14:textId="62F8F419" w:rsidR="00275E0D" w:rsidRPr="00275E0D" w:rsidDel="00497376" w:rsidRDefault="00275E0D" w:rsidP="00275E0D">
      <w:pPr>
        <w:widowControl w:val="0"/>
        <w:autoSpaceDE w:val="0"/>
        <w:autoSpaceDN w:val="0"/>
        <w:adjustRightInd w:val="0"/>
        <w:spacing w:line="360" w:lineRule="auto"/>
        <w:rPr>
          <w:del w:id="433" w:author="Lizz Bartos" w:date="2013-07-13T12:48:00Z"/>
          <w:rFonts w:ascii="Helvetica" w:hAnsi="Helvetica" w:cs="Helvetica"/>
          <w:sz w:val="22"/>
          <w:szCs w:val="22"/>
        </w:rPr>
      </w:pPr>
      <w:del w:id="434" w:author="Lizz Bartos" w:date="2013-07-13T12:48:00Z">
        <w:r w:rsidRPr="00275E0D" w:rsidDel="00497376">
          <w:rPr>
            <w:rFonts w:ascii="Helvetica" w:hAnsi="Helvetica" w:cs="Helvetica"/>
            <w:sz w:val="22"/>
            <w:szCs w:val="22"/>
          </w:rPr>
          <w:delText>Although STIs may be transmitted through avenues other than sexual behavior, as in drug needles, childbirth, or breastfeeding, this model focuses on the sexual interactions, as they are most common form of transmission - especially in the age demographic in question.</w:delText>
        </w:r>
      </w:del>
      <w:ins w:id="435" w:author="Bartos, Thomas M" w:date="2013-07-06T21:15:00Z">
        <w:del w:id="436" w:author="Lizz Bartos" w:date="2013-07-13T12:48:00Z">
          <w:r w:rsidR="00FB7251" w:rsidDel="00497376">
            <w:rPr>
              <w:rFonts w:ascii="Helvetica" w:hAnsi="Helvetica" w:cs="Helvetica"/>
              <w:sz w:val="22"/>
              <w:szCs w:val="22"/>
            </w:rPr>
            <w:delText xml:space="preserve"> </w:delText>
          </w:r>
        </w:del>
      </w:ins>
      <w:del w:id="437" w:author="Lizz Bartos" w:date="2013-07-13T12:48:00Z">
        <w:r w:rsidRPr="00275E0D" w:rsidDel="00497376">
          <w:rPr>
            <w:rFonts w:ascii="Helvetica" w:hAnsi="Helvetica" w:cs="Helvetica"/>
            <w:sz w:val="22"/>
            <w:szCs w:val="22"/>
          </w:rPr>
          <w:delText>Additionally, although there are forms of protection against STIs/STDs other than condoms, it is the form of sexual protection that is most prevalent and accessible for the demographic of interest.</w:delText>
        </w:r>
      </w:del>
    </w:p>
    <w:p w14:paraId="583F60F1" w14:textId="03B941CC" w:rsidR="00275E0D" w:rsidRPr="00275E0D" w:rsidDel="00497376" w:rsidRDefault="00275E0D" w:rsidP="00275E0D">
      <w:pPr>
        <w:widowControl w:val="0"/>
        <w:autoSpaceDE w:val="0"/>
        <w:autoSpaceDN w:val="0"/>
        <w:adjustRightInd w:val="0"/>
        <w:spacing w:line="360" w:lineRule="auto"/>
        <w:rPr>
          <w:del w:id="438" w:author="Lizz Bartos" w:date="2013-07-13T12:48:00Z"/>
          <w:rFonts w:ascii="Helvetica" w:hAnsi="Helvetica" w:cs="Helvetica"/>
          <w:sz w:val="22"/>
          <w:szCs w:val="22"/>
        </w:rPr>
      </w:pPr>
    </w:p>
    <w:p w14:paraId="1276DD89" w14:textId="14348111" w:rsidR="00275E0D" w:rsidRPr="00275E0D" w:rsidDel="00497376" w:rsidRDefault="00275E0D" w:rsidP="00275E0D">
      <w:pPr>
        <w:widowControl w:val="0"/>
        <w:autoSpaceDE w:val="0"/>
        <w:autoSpaceDN w:val="0"/>
        <w:adjustRightInd w:val="0"/>
        <w:spacing w:line="360" w:lineRule="auto"/>
        <w:rPr>
          <w:del w:id="439" w:author="Lizz Bartos" w:date="2013-07-13T12:48:00Z"/>
          <w:rFonts w:ascii="Helvetica" w:hAnsi="Helvetica" w:cs="Helvetica"/>
          <w:sz w:val="22"/>
          <w:szCs w:val="22"/>
        </w:rPr>
      </w:pPr>
      <w:del w:id="440" w:author="Lizz Bartos" w:date="2013-07-13T12:48:00Z">
        <w:r w:rsidRPr="00275E0D" w:rsidDel="00497376">
          <w:rPr>
            <w:rFonts w:ascii="Helvetica" w:hAnsi="Helvetica" w:cs="Helvetica"/>
            <w:sz w:val="22"/>
            <w:szCs w:val="22"/>
          </w:rPr>
          <w:delText>Although some members of the cliques have or develop links to agents in other groups, the social groups are generated at the beginning of the simulation and remain fairly static. Agents cannot change group affiliation over time, and are not able to be part of more than one social group at a time.</w:delText>
        </w:r>
      </w:del>
    </w:p>
    <w:p w14:paraId="1757FE42" w14:textId="3D48298A" w:rsidR="00275E0D" w:rsidDel="00497376" w:rsidRDefault="00275E0D" w:rsidP="006E4950">
      <w:pPr>
        <w:widowControl w:val="0"/>
        <w:autoSpaceDE w:val="0"/>
        <w:autoSpaceDN w:val="0"/>
        <w:adjustRightInd w:val="0"/>
        <w:spacing w:line="360" w:lineRule="auto"/>
        <w:rPr>
          <w:del w:id="441" w:author="Lizz Bartos" w:date="2013-07-13T12:48:00Z"/>
          <w:rFonts w:ascii="Helvetica" w:hAnsi="Helvetica" w:cs="Helvetica"/>
          <w:sz w:val="22"/>
          <w:szCs w:val="22"/>
        </w:rPr>
      </w:pPr>
    </w:p>
    <w:p w14:paraId="73182734" w14:textId="146E6E19" w:rsidR="00B9503D" w:rsidRPr="006E4950" w:rsidDel="00497376" w:rsidRDefault="00B9503D" w:rsidP="006E4950">
      <w:pPr>
        <w:widowControl w:val="0"/>
        <w:autoSpaceDE w:val="0"/>
        <w:autoSpaceDN w:val="0"/>
        <w:adjustRightInd w:val="0"/>
        <w:spacing w:line="360" w:lineRule="auto"/>
        <w:rPr>
          <w:del w:id="442" w:author="Lizz Bartos" w:date="2013-07-13T12:48:00Z"/>
          <w:rFonts w:ascii="Helvetica" w:hAnsi="Helvetica" w:cs="Helvetica"/>
          <w:sz w:val="22"/>
          <w:szCs w:val="22"/>
        </w:rPr>
      </w:pPr>
    </w:p>
    <w:p w14:paraId="29DA36BD" w14:textId="07E325BE" w:rsidR="00622420" w:rsidRPr="00BB6E49" w:rsidDel="00497376" w:rsidRDefault="00BB6E49" w:rsidP="006E4950">
      <w:pPr>
        <w:widowControl w:val="0"/>
        <w:autoSpaceDE w:val="0"/>
        <w:autoSpaceDN w:val="0"/>
        <w:adjustRightInd w:val="0"/>
        <w:spacing w:line="360" w:lineRule="auto"/>
        <w:rPr>
          <w:del w:id="443" w:author="Lizz Bartos" w:date="2013-07-13T12:48:00Z"/>
          <w:rFonts w:ascii="Helvetica" w:hAnsi="Helvetica" w:cs="Helvetica"/>
          <w:b/>
          <w:color w:val="4BACC6" w:themeColor="accent5"/>
          <w:sz w:val="22"/>
          <w:szCs w:val="22"/>
        </w:rPr>
      </w:pPr>
      <w:del w:id="444" w:author="Lizz Bartos" w:date="2013-07-13T12:48:00Z">
        <w:r w:rsidRPr="00BB6E49" w:rsidDel="00497376">
          <w:rPr>
            <w:rFonts w:ascii="Helvetica" w:hAnsi="Helvetica" w:cs="Helvetica"/>
            <w:b/>
            <w:color w:val="4BACC6" w:themeColor="accent5"/>
            <w:sz w:val="22"/>
            <w:szCs w:val="22"/>
          </w:rPr>
          <w:delText>Extending the Model</w:delText>
        </w:r>
      </w:del>
    </w:p>
    <w:p w14:paraId="3105C1A2" w14:textId="302B9782" w:rsidR="00302FEA" w:rsidDel="00497376" w:rsidRDefault="00302FEA" w:rsidP="00BB6E49">
      <w:pPr>
        <w:widowControl w:val="0"/>
        <w:autoSpaceDE w:val="0"/>
        <w:autoSpaceDN w:val="0"/>
        <w:adjustRightInd w:val="0"/>
        <w:spacing w:line="360" w:lineRule="auto"/>
        <w:rPr>
          <w:del w:id="445" w:author="Lizz Bartos" w:date="2013-07-13T12:48:00Z"/>
          <w:rFonts w:ascii="Helvetica" w:hAnsi="Helvetica" w:cs="Helvetica"/>
          <w:sz w:val="22"/>
          <w:szCs w:val="22"/>
        </w:rPr>
      </w:pPr>
    </w:p>
    <w:p w14:paraId="7729AE87" w14:textId="6E122ABC" w:rsidR="00302FEA" w:rsidDel="00497376" w:rsidRDefault="00302FEA" w:rsidP="00302FEA">
      <w:pPr>
        <w:widowControl w:val="0"/>
        <w:autoSpaceDE w:val="0"/>
        <w:autoSpaceDN w:val="0"/>
        <w:adjustRightInd w:val="0"/>
        <w:spacing w:line="360" w:lineRule="auto"/>
        <w:rPr>
          <w:del w:id="446" w:author="Lizz Bartos" w:date="2013-07-13T12:48:00Z"/>
          <w:rFonts w:ascii="Helvetica" w:hAnsi="Helvetica" w:cs="Helvetica"/>
          <w:sz w:val="22"/>
          <w:szCs w:val="22"/>
        </w:rPr>
      </w:pPr>
      <w:del w:id="447" w:author="Lizz Bartos" w:date="2013-07-13T12:48:00Z">
        <w:r w:rsidRPr="004D05D7" w:rsidDel="00497376">
          <w:rPr>
            <w:rFonts w:ascii="Helvetica" w:hAnsi="Helvetica" w:cs="Helvetica"/>
            <w:sz w:val="22"/>
            <w:szCs w:val="22"/>
          </w:rPr>
          <w:delText xml:space="preserve">This model assumes that safe </w:delText>
        </w:r>
        <w:r w:rsidDel="00497376">
          <w:rPr>
            <w:rFonts w:ascii="Helvetica" w:hAnsi="Helvetica" w:cs="Helvetica"/>
            <w:sz w:val="22"/>
            <w:szCs w:val="22"/>
          </w:rPr>
          <w:delText xml:space="preserve">sex (using a condom) is always </w:delText>
        </w:r>
        <w:r w:rsidRPr="004D05D7" w:rsidDel="00497376">
          <w:rPr>
            <w:rFonts w:ascii="Helvetica" w:hAnsi="Helvetica" w:cs="Helvetica"/>
            <w:sz w:val="22"/>
            <w:szCs w:val="22"/>
          </w:rPr>
          <w:delText xml:space="preserve">100% effective in preventing the spread of infection - thus there is no </w:delText>
        </w:r>
        <w:r w:rsidDel="00497376">
          <w:rPr>
            <w:rFonts w:ascii="Helvetica" w:hAnsi="Helvetica" w:cs="Helvetica"/>
            <w:sz w:val="22"/>
            <w:szCs w:val="22"/>
          </w:rPr>
          <w:delText>[</w:delText>
        </w:r>
        <w:r w:rsidRPr="004D05D7" w:rsidDel="00497376">
          <w:rPr>
            <w:rFonts w:ascii="Helvetica" w:hAnsi="Helvetica" w:cs="Helvetica"/>
            <w:sz w:val="22"/>
            <w:szCs w:val="22"/>
          </w:rPr>
          <w:delText>random</w:delText>
        </w:r>
        <w:r w:rsidDel="00497376">
          <w:rPr>
            <w:rFonts w:ascii="Helvetica" w:hAnsi="Helvetica" w:cs="Helvetica"/>
            <w:sz w:val="22"/>
            <w:szCs w:val="22"/>
          </w:rPr>
          <w:delText>]</w:delText>
        </w:r>
        <w:r w:rsidRPr="004D05D7" w:rsidDel="00497376">
          <w:rPr>
            <w:rFonts w:ascii="Helvetica" w:hAnsi="Helvetica" w:cs="Helvetica"/>
            <w:sz w:val="22"/>
            <w:szCs w:val="22"/>
          </w:rPr>
          <w:delText xml:space="preserve"> chance of the infection spreading if a condom is used.</w:delText>
        </w:r>
        <w:r w:rsidDel="00497376">
          <w:rPr>
            <w:rFonts w:ascii="Helvetica" w:hAnsi="Helvetica" w:cs="Helvetica"/>
            <w:sz w:val="22"/>
            <w:szCs w:val="22"/>
          </w:rPr>
          <w:delText xml:space="preserve"> </w:delText>
        </w:r>
        <w:r w:rsidRPr="004D05D7" w:rsidDel="00497376">
          <w:rPr>
            <w:rFonts w:ascii="Helvetica" w:hAnsi="Helvetica" w:cs="Helvetica"/>
            <w:sz w:val="22"/>
            <w:szCs w:val="22"/>
          </w:rPr>
          <w:delText>This could be modified in extensions to be more realistic and</w:delText>
        </w:r>
        <w:r w:rsidDel="00497376">
          <w:rPr>
            <w:rFonts w:ascii="Helvetica" w:hAnsi="Helvetica" w:cs="Helvetica"/>
            <w:sz w:val="22"/>
            <w:szCs w:val="22"/>
          </w:rPr>
          <w:delText xml:space="preserve"> </w:delText>
        </w:r>
        <w:r w:rsidRPr="004D05D7" w:rsidDel="00497376">
          <w:rPr>
            <w:rFonts w:ascii="Helvetica" w:hAnsi="Helvetica" w:cs="Helvetica"/>
            <w:sz w:val="22"/>
            <w:szCs w:val="22"/>
          </w:rPr>
          <w:delText>account for factors like incorrect/inconsistent condom usage,</w:delText>
        </w:r>
        <w:r w:rsidDel="00497376">
          <w:rPr>
            <w:rFonts w:ascii="Helvetica" w:hAnsi="Helvetica" w:cs="Helvetica"/>
            <w:sz w:val="22"/>
            <w:szCs w:val="22"/>
          </w:rPr>
          <w:delText xml:space="preserve"> </w:delText>
        </w:r>
        <w:r w:rsidRPr="004D05D7" w:rsidDel="00497376">
          <w:rPr>
            <w:rFonts w:ascii="Helvetica" w:hAnsi="Helvetica" w:cs="Helvetica"/>
            <w:sz w:val="22"/>
            <w:szCs w:val="22"/>
          </w:rPr>
          <w:delText>condom failure, or STIs passed through other means.</w:delText>
        </w:r>
      </w:del>
    </w:p>
    <w:p w14:paraId="44E23500" w14:textId="49FE5B64" w:rsidR="00302FEA" w:rsidDel="00497376" w:rsidRDefault="00302FEA" w:rsidP="00BB6E49">
      <w:pPr>
        <w:widowControl w:val="0"/>
        <w:autoSpaceDE w:val="0"/>
        <w:autoSpaceDN w:val="0"/>
        <w:adjustRightInd w:val="0"/>
        <w:spacing w:line="360" w:lineRule="auto"/>
        <w:rPr>
          <w:del w:id="448" w:author="Lizz Bartos" w:date="2013-07-13T12:48:00Z"/>
          <w:rFonts w:ascii="Helvetica" w:hAnsi="Helvetica" w:cs="Helvetica"/>
          <w:sz w:val="22"/>
          <w:szCs w:val="22"/>
        </w:rPr>
      </w:pPr>
    </w:p>
    <w:p w14:paraId="35180FFA" w14:textId="3E04F726" w:rsidR="00302FEA" w:rsidDel="00497376" w:rsidRDefault="00302FEA" w:rsidP="00BB6E49">
      <w:pPr>
        <w:widowControl w:val="0"/>
        <w:autoSpaceDE w:val="0"/>
        <w:autoSpaceDN w:val="0"/>
        <w:adjustRightInd w:val="0"/>
        <w:spacing w:line="360" w:lineRule="auto"/>
        <w:rPr>
          <w:del w:id="449" w:author="Lizz Bartos" w:date="2013-07-13T12:48:00Z"/>
          <w:rFonts w:ascii="Helvetica" w:hAnsi="Helvetica" w:cs="Helvetica"/>
          <w:sz w:val="22"/>
          <w:szCs w:val="22"/>
        </w:rPr>
      </w:pPr>
    </w:p>
    <w:p w14:paraId="2A7C8625" w14:textId="5D4B7E1A" w:rsidR="00BB6E49" w:rsidRPr="00BB6E49" w:rsidDel="00497376" w:rsidRDefault="00BB6E49" w:rsidP="00BB6E49">
      <w:pPr>
        <w:widowControl w:val="0"/>
        <w:autoSpaceDE w:val="0"/>
        <w:autoSpaceDN w:val="0"/>
        <w:adjustRightInd w:val="0"/>
        <w:spacing w:line="360" w:lineRule="auto"/>
        <w:rPr>
          <w:del w:id="450" w:author="Lizz Bartos" w:date="2013-07-13T12:48:00Z"/>
          <w:rFonts w:ascii="Helvetica" w:hAnsi="Helvetica" w:cs="Helvetica"/>
          <w:sz w:val="22"/>
          <w:szCs w:val="22"/>
        </w:rPr>
      </w:pPr>
      <w:del w:id="451" w:author="Lizz Bartos" w:date="2013-07-13T12:48:00Z">
        <w:r w:rsidRPr="00BB6E49" w:rsidDel="00497376">
          <w:rPr>
            <w:rFonts w:ascii="Helvetica" w:hAnsi="Helvetica" w:cs="Helvetica"/>
            <w:sz w:val="22"/>
            <w:szCs w:val="22"/>
          </w:rPr>
          <w:delTex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delText>
        </w:r>
      </w:del>
    </w:p>
    <w:p w14:paraId="0632FF34" w14:textId="34319C5D" w:rsidR="00BB6E49" w:rsidRPr="00BB6E49" w:rsidDel="00497376" w:rsidRDefault="00BB6E49" w:rsidP="00BB6E49">
      <w:pPr>
        <w:widowControl w:val="0"/>
        <w:autoSpaceDE w:val="0"/>
        <w:autoSpaceDN w:val="0"/>
        <w:adjustRightInd w:val="0"/>
        <w:spacing w:line="360" w:lineRule="auto"/>
        <w:rPr>
          <w:del w:id="452" w:author="Lizz Bartos" w:date="2013-07-13T12:48:00Z"/>
          <w:rFonts w:ascii="Helvetica" w:hAnsi="Helvetica" w:cs="Helvetica"/>
          <w:sz w:val="22"/>
          <w:szCs w:val="22"/>
        </w:rPr>
      </w:pPr>
    </w:p>
    <w:p w14:paraId="6D75257C" w14:textId="48887BE4" w:rsidR="00BB6E49" w:rsidDel="00497376" w:rsidRDefault="00BB6E49" w:rsidP="00BB6E49">
      <w:pPr>
        <w:widowControl w:val="0"/>
        <w:autoSpaceDE w:val="0"/>
        <w:autoSpaceDN w:val="0"/>
        <w:adjustRightInd w:val="0"/>
        <w:spacing w:line="360" w:lineRule="auto"/>
        <w:rPr>
          <w:del w:id="453" w:author="Lizz Bartos" w:date="2013-07-13T12:48:00Z"/>
          <w:rFonts w:ascii="Helvetica" w:hAnsi="Helvetica" w:cs="Helvetica"/>
          <w:sz w:val="22"/>
          <w:szCs w:val="22"/>
        </w:rPr>
      </w:pPr>
      <w:del w:id="454" w:author="Lizz Bartos" w:date="2013-07-13T12:48:00Z">
        <w:r w:rsidRPr="00BB6E49" w:rsidDel="00497376">
          <w:rPr>
            <w:rFonts w:ascii="Helvetica" w:hAnsi="Helvetica" w:cs="Helvetica"/>
            <w:sz w:val="22"/>
            <w:szCs w:val="22"/>
          </w:rPr>
          <w:delText>In different relationships, condom use may vary. Additionally, condoms are not always effective or properly used, and may be used for some sexual acts, but not others. To more accurately account for likelihood of condom use and consequent transmission of infections, create different condom-use tendencies for each sexual orientation and create a probability that a condom is ineffective.</w:delText>
        </w:r>
      </w:del>
    </w:p>
    <w:p w14:paraId="6D0607AC" w14:textId="3705BE88" w:rsidR="00302FEA" w:rsidRPr="00BB6E49" w:rsidDel="00497376" w:rsidRDefault="00302FEA" w:rsidP="00BB6E49">
      <w:pPr>
        <w:widowControl w:val="0"/>
        <w:autoSpaceDE w:val="0"/>
        <w:autoSpaceDN w:val="0"/>
        <w:adjustRightInd w:val="0"/>
        <w:spacing w:line="360" w:lineRule="auto"/>
        <w:rPr>
          <w:del w:id="455" w:author="Lizz Bartos" w:date="2013-07-13T12:48:00Z"/>
          <w:rFonts w:ascii="Helvetica" w:hAnsi="Helvetica" w:cs="Helvetica"/>
          <w:sz w:val="22"/>
          <w:szCs w:val="22"/>
        </w:rPr>
      </w:pPr>
    </w:p>
    <w:p w14:paraId="422BFDB5" w14:textId="55D1C37D" w:rsidR="00BB6E49" w:rsidDel="00497376" w:rsidRDefault="00BB6E49" w:rsidP="00BB6E49">
      <w:pPr>
        <w:widowControl w:val="0"/>
        <w:autoSpaceDE w:val="0"/>
        <w:autoSpaceDN w:val="0"/>
        <w:adjustRightInd w:val="0"/>
        <w:spacing w:line="360" w:lineRule="auto"/>
        <w:rPr>
          <w:del w:id="456" w:author="Lizz Bartos" w:date="2013-07-13T12:48:00Z"/>
          <w:rFonts w:ascii="Helvetica" w:hAnsi="Helvetica" w:cs="Helvetica"/>
          <w:sz w:val="22"/>
          <w:szCs w:val="22"/>
        </w:rPr>
      </w:pPr>
      <w:del w:id="457" w:author="Lizz Bartos" w:date="2013-07-13T12:48:00Z">
        <w:r w:rsidRPr="00BB6E49" w:rsidDel="00497376">
          <w:rPr>
            <w:rFonts w:ascii="Helvetica" w:hAnsi="Helvetica" w:cs="Helvetica"/>
            <w:sz w:val="22"/>
            <w:szCs w:val="22"/>
          </w:rPr>
          <w:delText>Condom use for the purpose of protection against sexually transmitted diseases (vs. just for pregnancy prevention) increased when fear of HIV/AIDS was prevalent in the media. Incorporate an element of media influence that impacts the attitudes and/or behaviors of the agents.</w:delText>
        </w:r>
      </w:del>
    </w:p>
    <w:p w14:paraId="04D4A2D8" w14:textId="6B45868C" w:rsidR="00367F57" w:rsidDel="00497376" w:rsidRDefault="00367F57" w:rsidP="00BB6E49">
      <w:pPr>
        <w:widowControl w:val="0"/>
        <w:autoSpaceDE w:val="0"/>
        <w:autoSpaceDN w:val="0"/>
        <w:adjustRightInd w:val="0"/>
        <w:spacing w:line="360" w:lineRule="auto"/>
        <w:rPr>
          <w:del w:id="458" w:author="Lizz Bartos" w:date="2013-07-13T12:48:00Z"/>
          <w:rFonts w:ascii="Helvetica" w:hAnsi="Helvetica" w:cs="Helvetica"/>
          <w:sz w:val="22"/>
          <w:szCs w:val="22"/>
        </w:rPr>
      </w:pPr>
      <w:del w:id="459" w:author="Lizz Bartos" w:date="2013-07-13T12:48:00Z">
        <w:r w:rsidDel="00497376">
          <w:rPr>
            <w:rFonts w:ascii="Helvetica" w:hAnsi="Helvetica" w:cs="Helvetica"/>
            <w:sz w:val="22"/>
            <w:szCs w:val="22"/>
          </w:rPr>
          <w:delText xml:space="preserve"> </w:delText>
        </w:r>
      </w:del>
    </w:p>
    <w:p w14:paraId="5CE5B529" w14:textId="65479787" w:rsidR="00622420" w:rsidRPr="006E4950" w:rsidDel="00497376" w:rsidRDefault="00622420" w:rsidP="006E4950">
      <w:pPr>
        <w:widowControl w:val="0"/>
        <w:autoSpaceDE w:val="0"/>
        <w:autoSpaceDN w:val="0"/>
        <w:adjustRightInd w:val="0"/>
        <w:spacing w:line="360" w:lineRule="auto"/>
        <w:rPr>
          <w:del w:id="460" w:author="Lizz Bartos" w:date="2013-07-13T12:48:00Z"/>
          <w:rFonts w:ascii="Helvetica" w:hAnsi="Helvetica" w:cs="Helvetica"/>
          <w:sz w:val="22"/>
          <w:szCs w:val="22"/>
        </w:rPr>
      </w:pPr>
    </w:p>
    <w:p w14:paraId="36088161" w14:textId="068CFAD3" w:rsidR="00275E0D" w:rsidRPr="006E4950" w:rsidDel="00497376" w:rsidRDefault="00275E0D" w:rsidP="00275E0D">
      <w:pPr>
        <w:spacing w:line="360" w:lineRule="auto"/>
        <w:rPr>
          <w:del w:id="461" w:author="Lizz Bartos" w:date="2013-07-13T12:48:00Z"/>
          <w:rFonts w:ascii="Helvetica" w:hAnsi="Helvetica" w:cs="Helvetica"/>
          <w:b/>
          <w:color w:val="4BACC6" w:themeColor="accent5"/>
          <w:sz w:val="22"/>
          <w:szCs w:val="22"/>
        </w:rPr>
      </w:pPr>
      <w:del w:id="462" w:author="Lizz Bartos" w:date="2013-07-13T12:48:00Z">
        <w:r w:rsidRPr="006E4950" w:rsidDel="00497376">
          <w:rPr>
            <w:rFonts w:ascii="Helvetica" w:hAnsi="Helvetica" w:cs="Helvetica"/>
            <w:b/>
            <w:color w:val="4BACC6" w:themeColor="accent5"/>
            <w:sz w:val="22"/>
            <w:szCs w:val="22"/>
          </w:rPr>
          <w:delText>Extensions/didn’t get to</w:delText>
        </w:r>
      </w:del>
    </w:p>
    <w:p w14:paraId="7F584146" w14:textId="697F2FE4" w:rsidR="00275E0D" w:rsidRPr="00275E0D" w:rsidDel="00497376" w:rsidRDefault="00275E0D" w:rsidP="00275E0D">
      <w:pPr>
        <w:pStyle w:val="ListParagraph"/>
        <w:widowControl w:val="0"/>
        <w:numPr>
          <w:ilvl w:val="0"/>
          <w:numId w:val="8"/>
        </w:numPr>
        <w:autoSpaceDE w:val="0"/>
        <w:autoSpaceDN w:val="0"/>
        <w:adjustRightInd w:val="0"/>
        <w:spacing w:line="360" w:lineRule="auto"/>
        <w:rPr>
          <w:del w:id="463" w:author="Lizz Bartos" w:date="2013-07-13T12:48:00Z"/>
          <w:rFonts w:ascii="Helvetica" w:hAnsi="Helvetica" w:cs="Helvetica"/>
          <w:sz w:val="22"/>
          <w:szCs w:val="22"/>
        </w:rPr>
      </w:pPr>
      <w:del w:id="464" w:author="Lizz Bartos" w:date="2013-07-13T12:48:00Z">
        <w:r w:rsidRPr="00275E0D" w:rsidDel="00497376">
          <w:rPr>
            <w:rFonts w:ascii="Helvetica" w:hAnsi="Helvetica" w:cs="Helvetica"/>
            <w:sz w:val="22"/>
            <w:szCs w:val="22"/>
          </w:rPr>
          <w:delText>interaction between sexual partners and peers equal or no?</w:delText>
        </w:r>
      </w:del>
    </w:p>
    <w:p w14:paraId="77CD0EDD" w14:textId="4322389E" w:rsidR="00275E0D" w:rsidRPr="00275E0D" w:rsidDel="00497376" w:rsidRDefault="00275E0D" w:rsidP="00275E0D">
      <w:pPr>
        <w:pStyle w:val="ListParagraph"/>
        <w:widowControl w:val="0"/>
        <w:numPr>
          <w:ilvl w:val="0"/>
          <w:numId w:val="8"/>
        </w:numPr>
        <w:autoSpaceDE w:val="0"/>
        <w:autoSpaceDN w:val="0"/>
        <w:adjustRightInd w:val="0"/>
        <w:spacing w:line="360" w:lineRule="auto"/>
        <w:rPr>
          <w:del w:id="465" w:author="Lizz Bartos" w:date="2013-07-13T12:48:00Z"/>
          <w:rFonts w:ascii="Helvetica" w:hAnsi="Helvetica" w:cs="Helvetica"/>
          <w:sz w:val="22"/>
          <w:szCs w:val="22"/>
        </w:rPr>
      </w:pPr>
      <w:del w:id="466" w:author="Lizz Bartos" w:date="2013-07-13T12:48:00Z">
        <w:r w:rsidRPr="00275E0D" w:rsidDel="00497376">
          <w:rPr>
            <w:rFonts w:ascii="Helvetica" w:hAnsi="Helvetica" w:cs="Helvetica"/>
            <w:sz w:val="22"/>
            <w:szCs w:val="22"/>
          </w:rPr>
          <w:delText>sexual partners don’t break up due to different attitudes!!! This could be big area of conflict, suggest an extension (duplicate above)</w:delText>
        </w:r>
      </w:del>
    </w:p>
    <w:p w14:paraId="10C03EFB" w14:textId="25EE2993" w:rsidR="00275E0D" w:rsidRPr="00275E0D" w:rsidDel="00497376" w:rsidRDefault="00275E0D" w:rsidP="00275E0D">
      <w:pPr>
        <w:pStyle w:val="ListParagraph"/>
        <w:numPr>
          <w:ilvl w:val="0"/>
          <w:numId w:val="8"/>
        </w:numPr>
        <w:spacing w:line="360" w:lineRule="auto"/>
        <w:rPr>
          <w:del w:id="467" w:author="Lizz Bartos" w:date="2013-07-13T12:48:00Z"/>
          <w:rFonts w:ascii="Helvetica" w:hAnsi="Helvetica" w:cs="Helvetica"/>
          <w:sz w:val="22"/>
          <w:szCs w:val="22"/>
        </w:rPr>
      </w:pPr>
      <w:del w:id="468" w:author="Lizz Bartos" w:date="2013-07-13T12:48:00Z">
        <w:r w:rsidRPr="00275E0D" w:rsidDel="00497376">
          <w:rPr>
            <w:rFonts w:ascii="Helvetica" w:hAnsi="Helvetica" w:cs="Helvetica"/>
            <w:sz w:val="22"/>
            <w:szCs w:val="22"/>
          </w:rPr>
          <w:delText>media/environment influences - since a lot of articles written during time that hiv/aids was exploding, prior to that condom use/protection/safe sex more about preventing pregnancy…</w:delText>
        </w:r>
      </w:del>
    </w:p>
    <w:p w14:paraId="3A3CDF0D" w14:textId="1FA1600B" w:rsidR="00275E0D" w:rsidRPr="00275E0D" w:rsidDel="00497376" w:rsidRDefault="00275E0D" w:rsidP="00275E0D">
      <w:pPr>
        <w:pStyle w:val="ListParagraph"/>
        <w:widowControl w:val="0"/>
        <w:numPr>
          <w:ilvl w:val="0"/>
          <w:numId w:val="8"/>
        </w:numPr>
        <w:autoSpaceDE w:val="0"/>
        <w:autoSpaceDN w:val="0"/>
        <w:adjustRightInd w:val="0"/>
        <w:spacing w:line="360" w:lineRule="auto"/>
        <w:rPr>
          <w:del w:id="469" w:author="Lizz Bartos" w:date="2013-07-13T12:48:00Z"/>
          <w:rFonts w:ascii="Helvetica" w:hAnsi="Helvetica" w:cs="Helvetica"/>
          <w:sz w:val="22"/>
          <w:szCs w:val="22"/>
        </w:rPr>
      </w:pPr>
      <w:del w:id="470" w:author="Lizz Bartos" w:date="2013-07-13T12:48:00Z">
        <w:r w:rsidRPr="00275E0D" w:rsidDel="00497376">
          <w:rPr>
            <w:rFonts w:ascii="Helvetica" w:hAnsi="Helvetica" w:cs="Helvetica"/>
            <w:sz w:val="22"/>
            <w:szCs w:val="22"/>
          </w:rPr>
          <w:delText xml:space="preserve">Social networks limited: </w:delText>
        </w:r>
        <w:r w:rsidRPr="00D137B8" w:rsidDel="00497376">
          <w:sym w:font="Wingdings" w:char="F0E0"/>
        </w:r>
        <w:r w:rsidRPr="00275E0D" w:rsidDel="00497376">
          <w:rPr>
            <w:rFonts w:ascii="Helvetica" w:hAnsi="Helvetica" w:cs="Helvetica"/>
            <w:sz w:val="22"/>
            <w:szCs w:val="22"/>
          </w:rPr>
          <w:delText xml:space="preserve"> extension potential for both generation and analysis</w:delText>
        </w:r>
      </w:del>
    </w:p>
    <w:p w14:paraId="4C45D495" w14:textId="0CEE4371" w:rsidR="00275E0D" w:rsidRPr="00275E0D" w:rsidDel="00497376" w:rsidRDefault="00275E0D" w:rsidP="00275E0D">
      <w:pPr>
        <w:pStyle w:val="ListParagraph"/>
        <w:numPr>
          <w:ilvl w:val="0"/>
          <w:numId w:val="8"/>
        </w:numPr>
        <w:spacing w:line="360" w:lineRule="auto"/>
        <w:rPr>
          <w:del w:id="471" w:author="Lizz Bartos" w:date="2013-07-13T12:48:00Z"/>
          <w:rFonts w:ascii="Helvetica" w:hAnsi="Helvetica" w:cs="Helvetica"/>
          <w:sz w:val="22"/>
          <w:szCs w:val="22"/>
        </w:rPr>
      </w:pPr>
      <w:del w:id="472" w:author="Lizz Bartos" w:date="2013-07-13T12:48:00Z">
        <w:r w:rsidRPr="00275E0D" w:rsidDel="00497376">
          <w:rPr>
            <w:rFonts w:ascii="Helvetica" w:hAnsi="Helvetica" w:cs="Helvetica"/>
            <w:sz w:val="22"/>
            <w:szCs w:val="22"/>
          </w:rPr>
          <w:delText>Creating “advocates” – at NU, SHAPE program</w:delText>
        </w:r>
      </w:del>
    </w:p>
    <w:p w14:paraId="2DF93052" w14:textId="662A0555" w:rsidR="00275E0D" w:rsidDel="00497376" w:rsidRDefault="00275E0D" w:rsidP="00275E0D">
      <w:pPr>
        <w:pStyle w:val="ListParagraph"/>
        <w:numPr>
          <w:ilvl w:val="0"/>
          <w:numId w:val="8"/>
        </w:numPr>
        <w:spacing w:line="360" w:lineRule="auto"/>
        <w:rPr>
          <w:del w:id="473" w:author="Lizz Bartos" w:date="2013-07-13T12:48:00Z"/>
          <w:rFonts w:ascii="Helvetica" w:hAnsi="Helvetica" w:cs="Helvetica"/>
          <w:sz w:val="22"/>
          <w:szCs w:val="22"/>
        </w:rPr>
      </w:pPr>
      <w:del w:id="474" w:author="Lizz Bartos" w:date="2013-07-13T12:48:00Z">
        <w:r w:rsidRPr="00275E0D" w:rsidDel="00497376">
          <w:rPr>
            <w:rFonts w:ascii="Helvetica" w:hAnsi="Helvetica" w:cs="Helvetica"/>
            <w:sz w:val="22"/>
            <w:szCs w:val="22"/>
          </w:rPr>
          <w:delText>More realistic interactions between groups, less social butterfly potential?</w:delText>
        </w:r>
      </w:del>
    </w:p>
    <w:p w14:paraId="4BBF8B9C" w14:textId="09DC121C" w:rsidR="00275E0D" w:rsidRPr="00275E0D" w:rsidDel="00497376" w:rsidRDefault="00275E0D" w:rsidP="00275E0D">
      <w:pPr>
        <w:pStyle w:val="ListParagraph"/>
        <w:numPr>
          <w:ilvl w:val="0"/>
          <w:numId w:val="8"/>
        </w:numPr>
        <w:spacing w:line="360" w:lineRule="auto"/>
        <w:rPr>
          <w:del w:id="475" w:author="Lizz Bartos" w:date="2013-07-13T12:48:00Z"/>
          <w:rFonts w:ascii="Helvetica" w:hAnsi="Helvetica" w:cs="Helvetica"/>
          <w:sz w:val="22"/>
          <w:szCs w:val="22"/>
        </w:rPr>
      </w:pPr>
      <w:del w:id="476" w:author="Lizz Bartos" w:date="2013-07-13T12:48:00Z">
        <w:r w:rsidRPr="00275E0D" w:rsidDel="00497376">
          <w:rPr>
            <w:rFonts w:ascii="Helvetica" w:hAnsi="Helvetica"/>
            <w:sz w:val="22"/>
            <w:szCs w:val="22"/>
          </w:rPr>
          <w:delText xml:space="preserve">strength of relationships </w:delText>
        </w:r>
        <w:r w:rsidRPr="00B957A0" w:rsidDel="00497376">
          <w:sym w:font="Wingdings" w:char="F0E0"/>
        </w:r>
        <w:r w:rsidRPr="00275E0D" w:rsidDel="00497376">
          <w:rPr>
            <w:rFonts w:ascii="Helvetica" w:hAnsi="Helvetica"/>
            <w:sz w:val="22"/>
            <w:szCs w:val="22"/>
          </w:rPr>
          <w:delText xml:space="preserve"> stronger relationship sexually = less to use condom? Stronger with friends = more likely to talk about it?? Didn’t find research to support these, but seems intuitive</w:delText>
        </w:r>
      </w:del>
    </w:p>
    <w:p w14:paraId="0E5BC700" w14:textId="476BF648" w:rsidR="00275E0D" w:rsidRPr="00367F57" w:rsidDel="00497376" w:rsidRDefault="00275E0D" w:rsidP="00275E0D">
      <w:pPr>
        <w:pStyle w:val="ListParagraph"/>
        <w:numPr>
          <w:ilvl w:val="0"/>
          <w:numId w:val="8"/>
        </w:numPr>
        <w:spacing w:line="360" w:lineRule="auto"/>
        <w:rPr>
          <w:del w:id="477" w:author="Lizz Bartos" w:date="2013-07-13T12:48:00Z"/>
          <w:rFonts w:ascii="Helvetica" w:hAnsi="Helvetica" w:cs="Helvetica"/>
          <w:sz w:val="22"/>
          <w:szCs w:val="22"/>
        </w:rPr>
      </w:pPr>
      <w:del w:id="478" w:author="Lizz Bartos" w:date="2013-07-13T12:48:00Z">
        <w:r w:rsidRPr="00275E0D" w:rsidDel="00497376">
          <w:rPr>
            <w:rFonts w:ascii="Helvetica" w:hAnsi="Helvetica"/>
            <w:sz w:val="22"/>
            <w:szCs w:val="22"/>
          </w:rPr>
          <w:delText>the ONLY way someone can know theyre infected is through beings ymptomatic.. incorporate telling past partners if you realize you have an std, more responsible behavior. But also include a likelihood of people to do this.</w:delText>
        </w:r>
      </w:del>
    </w:p>
    <w:p w14:paraId="6DB6999C" w14:textId="13D40C0A" w:rsidR="00367F57" w:rsidRPr="00367F57" w:rsidDel="00497376" w:rsidRDefault="00367F57" w:rsidP="00367F57">
      <w:pPr>
        <w:pStyle w:val="ListParagraph"/>
        <w:widowControl w:val="0"/>
        <w:numPr>
          <w:ilvl w:val="0"/>
          <w:numId w:val="8"/>
        </w:numPr>
        <w:autoSpaceDE w:val="0"/>
        <w:autoSpaceDN w:val="0"/>
        <w:adjustRightInd w:val="0"/>
        <w:spacing w:line="360" w:lineRule="auto"/>
        <w:rPr>
          <w:del w:id="479" w:author="Lizz Bartos" w:date="2013-07-13T12:48:00Z"/>
          <w:rFonts w:ascii="Helvetica" w:hAnsi="Helvetica" w:cs="Helvetica"/>
          <w:sz w:val="22"/>
          <w:szCs w:val="22"/>
        </w:rPr>
      </w:pPr>
      <w:del w:id="480" w:author="Lizz Bartos" w:date="2013-07-13T12:48:00Z">
        <w:r w:rsidRPr="00367F57" w:rsidDel="00497376">
          <w:rPr>
            <w:rFonts w:ascii="Helvetica" w:hAnsi="Helvetica" w:cs="Helvetica"/>
            <w:sz w:val="22"/>
            <w:szCs w:val="22"/>
          </w:rPr>
          <w:delText>-- talking to partner is different than just friends, possible different genders of friends too</w:delText>
        </w:r>
      </w:del>
    </w:p>
    <w:p w14:paraId="768E346A" w14:textId="1DDFCE71" w:rsidR="00367F57" w:rsidRPr="00367F57" w:rsidDel="00497376" w:rsidRDefault="00367F57" w:rsidP="00367F57">
      <w:pPr>
        <w:pStyle w:val="ListParagraph"/>
        <w:widowControl w:val="0"/>
        <w:numPr>
          <w:ilvl w:val="0"/>
          <w:numId w:val="8"/>
        </w:numPr>
        <w:autoSpaceDE w:val="0"/>
        <w:autoSpaceDN w:val="0"/>
        <w:adjustRightInd w:val="0"/>
        <w:spacing w:line="360" w:lineRule="auto"/>
        <w:rPr>
          <w:del w:id="481" w:author="Lizz Bartos" w:date="2013-07-13T12:48:00Z"/>
          <w:rFonts w:ascii="Helvetica" w:hAnsi="Helvetica" w:cs="Helvetica"/>
          <w:sz w:val="22"/>
          <w:szCs w:val="22"/>
        </w:rPr>
      </w:pPr>
      <w:del w:id="482" w:author="Lizz Bartos" w:date="2013-07-13T12:48:00Z">
        <w:r w:rsidRPr="00367F57" w:rsidDel="00497376">
          <w:rPr>
            <w:rFonts w:ascii="Helvetica" w:hAnsi="Helvetica" w:cs="Helvetica"/>
            <w:sz w:val="22"/>
            <w:szCs w:val="22"/>
          </w:rPr>
          <w:delText xml:space="preserve"> -- use the networks extension</w:delText>
        </w:r>
      </w:del>
    </w:p>
    <w:p w14:paraId="487DBB65" w14:textId="2DFF78C1" w:rsidR="00367F57" w:rsidRPr="00367F57" w:rsidDel="00497376" w:rsidRDefault="00367F57" w:rsidP="00367F57">
      <w:pPr>
        <w:pStyle w:val="ListParagraph"/>
        <w:widowControl w:val="0"/>
        <w:numPr>
          <w:ilvl w:val="0"/>
          <w:numId w:val="8"/>
        </w:numPr>
        <w:autoSpaceDE w:val="0"/>
        <w:autoSpaceDN w:val="0"/>
        <w:adjustRightInd w:val="0"/>
        <w:spacing w:line="360" w:lineRule="auto"/>
        <w:rPr>
          <w:del w:id="483" w:author="Lizz Bartos" w:date="2013-07-13T12:48:00Z"/>
          <w:rFonts w:ascii="Helvetica" w:hAnsi="Helvetica" w:cs="Helvetica"/>
          <w:sz w:val="22"/>
          <w:szCs w:val="22"/>
        </w:rPr>
      </w:pPr>
      <w:del w:id="484" w:author="Lizz Bartos" w:date="2013-07-13T12:48:00Z">
        <w:r w:rsidRPr="00367F57" w:rsidDel="00497376">
          <w:rPr>
            <w:rFonts w:ascii="Helvetica" w:hAnsi="Helvetica" w:cs="Helvetica"/>
            <w:sz w:val="22"/>
            <w:szCs w:val="22"/>
          </w:rPr>
          <w:delText>;; don't need a had-std? variable or need to get treated, because assumption made is that having just 1 std will deter the person from having unsafe sex... but this isnt true</w:delText>
        </w:r>
      </w:del>
    </w:p>
    <w:p w14:paraId="1A8AF952" w14:textId="3CC84454" w:rsidR="00367F57" w:rsidRPr="00367F57" w:rsidDel="00497376" w:rsidRDefault="00367F57" w:rsidP="00367F57">
      <w:pPr>
        <w:pStyle w:val="ListParagraph"/>
        <w:widowControl w:val="0"/>
        <w:numPr>
          <w:ilvl w:val="0"/>
          <w:numId w:val="8"/>
        </w:numPr>
        <w:autoSpaceDE w:val="0"/>
        <w:autoSpaceDN w:val="0"/>
        <w:adjustRightInd w:val="0"/>
        <w:spacing w:line="360" w:lineRule="auto"/>
        <w:rPr>
          <w:del w:id="485" w:author="Lizz Bartos" w:date="2013-07-13T12:48:00Z"/>
          <w:rFonts w:ascii="Helvetica" w:hAnsi="Helvetica" w:cs="Helvetica"/>
          <w:sz w:val="22"/>
          <w:szCs w:val="22"/>
        </w:rPr>
      </w:pPr>
      <w:del w:id="486" w:author="Lizz Bartos" w:date="2013-07-13T12:48:00Z">
        <w:r w:rsidRPr="00367F57" w:rsidDel="00497376">
          <w:rPr>
            <w:rFonts w:ascii="Helvetica" w:hAnsi="Helvetica" w:cs="Helvetica"/>
            <w:sz w:val="22"/>
            <w:szCs w:val="22"/>
          </w:rPr>
          <w:delText>-- monogamy</w:delText>
        </w:r>
      </w:del>
    </w:p>
    <w:p w14:paraId="103F76A0" w14:textId="1B5676B5" w:rsidR="00367F57" w:rsidRPr="00275E0D" w:rsidDel="00497376" w:rsidRDefault="00367F57" w:rsidP="00275E0D">
      <w:pPr>
        <w:pStyle w:val="ListParagraph"/>
        <w:numPr>
          <w:ilvl w:val="0"/>
          <w:numId w:val="8"/>
        </w:numPr>
        <w:spacing w:line="360" w:lineRule="auto"/>
        <w:rPr>
          <w:del w:id="487" w:author="Lizz Bartos" w:date="2013-07-13T12:48:00Z"/>
          <w:rFonts w:ascii="Helvetica" w:hAnsi="Helvetica" w:cs="Helvetica"/>
          <w:sz w:val="22"/>
          <w:szCs w:val="22"/>
        </w:rPr>
      </w:pPr>
      <w:del w:id="488" w:author="Lizz Bartos" w:date="2013-07-13T12:48:00Z">
        <w:r w:rsidDel="00497376">
          <w:rPr>
            <w:rFonts w:ascii="Helvetica" w:hAnsi="Helvetica" w:cs="Helvetica"/>
            <w:sz w:val="22"/>
            <w:szCs w:val="22"/>
          </w:rPr>
          <w:delText>getting randomly tested, like in aids model</w:delText>
        </w:r>
        <w:r w:rsidR="00802CA6" w:rsidDel="00497376">
          <w:rPr>
            <w:rFonts w:ascii="Helvetica" w:hAnsi="Helvetica" w:cs="Helvetica"/>
            <w:sz w:val="22"/>
            <w:szCs w:val="22"/>
          </w:rPr>
          <w:delText>, and cost of treatment factors??</w:delText>
        </w:r>
      </w:del>
    </w:p>
    <w:p w14:paraId="7363C87F" w14:textId="5F14BDE4" w:rsidR="00622420" w:rsidRPr="006E4950" w:rsidDel="00497376" w:rsidRDefault="00622420" w:rsidP="006E4950">
      <w:pPr>
        <w:widowControl w:val="0"/>
        <w:autoSpaceDE w:val="0"/>
        <w:autoSpaceDN w:val="0"/>
        <w:adjustRightInd w:val="0"/>
        <w:spacing w:line="360" w:lineRule="auto"/>
        <w:rPr>
          <w:del w:id="489" w:author="Lizz Bartos" w:date="2013-07-13T12:48:00Z"/>
          <w:rFonts w:ascii="Helvetica" w:hAnsi="Helvetica" w:cs="Helvetica"/>
          <w:sz w:val="22"/>
          <w:szCs w:val="22"/>
        </w:rPr>
      </w:pPr>
    </w:p>
    <w:p w14:paraId="560FB1D6" w14:textId="39C5C040" w:rsidR="00622420" w:rsidRPr="006E4950" w:rsidDel="00497376" w:rsidRDefault="00622420" w:rsidP="006E4950">
      <w:pPr>
        <w:widowControl w:val="0"/>
        <w:autoSpaceDE w:val="0"/>
        <w:autoSpaceDN w:val="0"/>
        <w:adjustRightInd w:val="0"/>
        <w:spacing w:line="360" w:lineRule="auto"/>
        <w:rPr>
          <w:del w:id="490" w:author="Lizz Bartos" w:date="2013-07-13T12:48:00Z"/>
          <w:rFonts w:ascii="Helvetica" w:hAnsi="Helvetica" w:cs="Helvetica"/>
          <w:sz w:val="22"/>
          <w:szCs w:val="22"/>
        </w:rPr>
      </w:pPr>
    </w:p>
    <w:p w14:paraId="332648C4" w14:textId="726D2AB8" w:rsidR="00622420" w:rsidRPr="006E4950" w:rsidDel="00497376" w:rsidRDefault="00622420" w:rsidP="006E4950">
      <w:pPr>
        <w:widowControl w:val="0"/>
        <w:autoSpaceDE w:val="0"/>
        <w:autoSpaceDN w:val="0"/>
        <w:adjustRightInd w:val="0"/>
        <w:spacing w:line="360" w:lineRule="auto"/>
        <w:rPr>
          <w:del w:id="491" w:author="Lizz Bartos" w:date="2013-07-13T12:48:00Z"/>
          <w:rFonts w:ascii="Helvetica" w:hAnsi="Helvetica" w:cs="Helvetica"/>
          <w:sz w:val="22"/>
          <w:szCs w:val="22"/>
        </w:rPr>
      </w:pPr>
    </w:p>
    <w:p w14:paraId="4144F124" w14:textId="610CBC05" w:rsidR="00BC5C5D" w:rsidDel="00497376" w:rsidRDefault="00BC5C5D" w:rsidP="006E4950">
      <w:pPr>
        <w:spacing w:line="360" w:lineRule="auto"/>
        <w:rPr>
          <w:del w:id="492" w:author="Lizz Bartos" w:date="2013-07-13T12:48:00Z"/>
          <w:rFonts w:ascii="Helvetica" w:hAnsi="Helvetica"/>
          <w:sz w:val="22"/>
          <w:szCs w:val="22"/>
        </w:rPr>
      </w:pPr>
    </w:p>
    <w:p w14:paraId="698BFD63" w14:textId="4095EA4D" w:rsidR="00B9503D" w:rsidDel="00497376" w:rsidRDefault="00B9503D" w:rsidP="006E4950">
      <w:pPr>
        <w:spacing w:line="360" w:lineRule="auto"/>
        <w:rPr>
          <w:del w:id="493" w:author="Lizz Bartos" w:date="2013-07-13T12:48:00Z"/>
          <w:rFonts w:ascii="Helvetica" w:hAnsi="Helvetica"/>
          <w:sz w:val="22"/>
          <w:szCs w:val="22"/>
        </w:rPr>
      </w:pPr>
    </w:p>
    <w:p w14:paraId="37C7B018" w14:textId="524A67AF" w:rsidR="00205B9F" w:rsidDel="00497376" w:rsidRDefault="00205B9F" w:rsidP="006E4950">
      <w:pPr>
        <w:spacing w:line="360" w:lineRule="auto"/>
        <w:rPr>
          <w:del w:id="494" w:author="Lizz Bartos" w:date="2013-07-13T12:48:00Z"/>
          <w:rFonts w:ascii="Helvetica" w:hAnsi="Helvetica"/>
          <w:sz w:val="22"/>
          <w:szCs w:val="22"/>
        </w:rPr>
      </w:pPr>
    </w:p>
    <w:p w14:paraId="02BB6196" w14:textId="0B788B01" w:rsidR="00205B9F" w:rsidDel="00497376" w:rsidRDefault="00205B9F" w:rsidP="006E4950">
      <w:pPr>
        <w:spacing w:line="360" w:lineRule="auto"/>
        <w:rPr>
          <w:del w:id="495" w:author="Lizz Bartos" w:date="2013-07-13T12:48:00Z"/>
          <w:rFonts w:ascii="Helvetica" w:hAnsi="Helvetica"/>
          <w:sz w:val="22"/>
          <w:szCs w:val="22"/>
        </w:rPr>
      </w:pPr>
    </w:p>
    <w:p w14:paraId="3A84B859" w14:textId="2A796474" w:rsidR="00B9503D" w:rsidRPr="006E4950" w:rsidDel="00497376" w:rsidRDefault="00B9503D" w:rsidP="006E4950">
      <w:pPr>
        <w:spacing w:line="360" w:lineRule="auto"/>
        <w:rPr>
          <w:del w:id="496" w:author="Lizz Bartos" w:date="2013-07-13T12:48:00Z"/>
          <w:rFonts w:ascii="Helvetica" w:hAnsi="Helvetica"/>
          <w:sz w:val="22"/>
          <w:szCs w:val="22"/>
        </w:rPr>
      </w:pPr>
    </w:p>
    <w:p w14:paraId="3B0E7E8D" w14:textId="0E0F8DBC" w:rsidR="002A1778" w:rsidDel="00497376" w:rsidRDefault="002A1778" w:rsidP="006E4950">
      <w:pPr>
        <w:spacing w:line="360" w:lineRule="auto"/>
        <w:rPr>
          <w:del w:id="497" w:author="Lizz Bartos" w:date="2013-07-13T12:48:00Z"/>
          <w:rFonts w:ascii="Helvetica" w:hAnsi="Helvetica"/>
          <w:b/>
          <w:color w:val="4BACC6" w:themeColor="accent5"/>
          <w:sz w:val="22"/>
          <w:szCs w:val="22"/>
        </w:rPr>
      </w:pPr>
      <w:del w:id="498" w:author="Lizz Bartos" w:date="2013-07-13T12:48:00Z">
        <w:r w:rsidDel="00497376">
          <w:rPr>
            <w:rFonts w:ascii="Helvetica" w:hAnsi="Helvetica"/>
            <w:b/>
            <w:color w:val="4BACC6" w:themeColor="accent5"/>
            <w:sz w:val="22"/>
            <w:szCs w:val="22"/>
          </w:rPr>
          <w:br w:type="page"/>
        </w:r>
      </w:del>
    </w:p>
    <w:p w14:paraId="47A49DCF" w14:textId="445D7F3A" w:rsidR="00B80473" w:rsidRPr="00B957A0" w:rsidDel="00497376" w:rsidRDefault="00BC5C5D" w:rsidP="006E4950">
      <w:pPr>
        <w:spacing w:line="360" w:lineRule="auto"/>
        <w:rPr>
          <w:del w:id="499" w:author="Lizz Bartos" w:date="2013-07-13T12:48:00Z"/>
          <w:rFonts w:ascii="Helvetica" w:hAnsi="Helvetica"/>
          <w:b/>
          <w:color w:val="4BACC6" w:themeColor="accent5"/>
          <w:sz w:val="22"/>
          <w:szCs w:val="22"/>
        </w:rPr>
      </w:pPr>
      <w:del w:id="500" w:author="Lizz Bartos" w:date="2013-07-13T12:48:00Z">
        <w:r w:rsidRPr="006E4950" w:rsidDel="00497376">
          <w:rPr>
            <w:rFonts w:ascii="Helvetica" w:hAnsi="Helvetica"/>
            <w:b/>
            <w:color w:val="4BACC6" w:themeColor="accent5"/>
            <w:sz w:val="22"/>
            <w:szCs w:val="22"/>
          </w:rPr>
          <w:delText xml:space="preserve">Evolution of Model: </w:delText>
        </w:r>
      </w:del>
    </w:p>
    <w:p w14:paraId="1146E27F" w14:textId="51E6BD6B" w:rsidR="00B80473" w:rsidRPr="006E4950" w:rsidDel="00497376" w:rsidRDefault="00B80473" w:rsidP="006E4950">
      <w:pPr>
        <w:spacing w:line="360" w:lineRule="auto"/>
        <w:rPr>
          <w:del w:id="501" w:author="Lizz Bartos" w:date="2013-07-13T12:48:00Z"/>
          <w:rFonts w:ascii="Helvetica" w:hAnsi="Helvetica"/>
          <w:sz w:val="22"/>
          <w:szCs w:val="22"/>
        </w:rPr>
      </w:pPr>
    </w:p>
    <w:p w14:paraId="49A32E38" w14:textId="334F2E61" w:rsidR="00960AF7" w:rsidDel="00497376" w:rsidRDefault="00960AF7" w:rsidP="006E4950">
      <w:pPr>
        <w:spacing w:line="360" w:lineRule="auto"/>
        <w:rPr>
          <w:del w:id="502" w:author="Lizz Bartos" w:date="2013-07-13T12:48:00Z"/>
          <w:rFonts w:ascii="Helvetica" w:hAnsi="Helvetica"/>
          <w:sz w:val="22"/>
          <w:szCs w:val="22"/>
        </w:rPr>
      </w:pPr>
      <w:del w:id="503" w:author="Lizz Bartos" w:date="2013-07-13T12:48:00Z">
        <w:r w:rsidRPr="006E4950" w:rsidDel="00497376">
          <w:rPr>
            <w:rFonts w:ascii="Helvetica" w:hAnsi="Helvetica"/>
            <w:sz w:val="22"/>
            <w:szCs w:val="22"/>
          </w:rPr>
          <w:delTex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delText>
        </w:r>
      </w:del>
    </w:p>
    <w:p w14:paraId="5B644E2C" w14:textId="7FB30B36" w:rsidR="00B957A0" w:rsidRPr="006E4950" w:rsidDel="00497376" w:rsidRDefault="00B957A0" w:rsidP="006E4950">
      <w:pPr>
        <w:spacing w:line="360" w:lineRule="auto"/>
        <w:rPr>
          <w:del w:id="504" w:author="Lizz Bartos" w:date="2013-07-13T12:48:00Z"/>
          <w:rFonts w:ascii="Helvetica" w:hAnsi="Helvetica"/>
          <w:sz w:val="22"/>
          <w:szCs w:val="22"/>
        </w:rPr>
      </w:pPr>
    </w:p>
    <w:p w14:paraId="3BD72501" w14:textId="12C21DDE" w:rsidR="00960AF7" w:rsidRPr="006E4950" w:rsidDel="00497376" w:rsidRDefault="00960AF7" w:rsidP="006E4950">
      <w:pPr>
        <w:spacing w:line="360" w:lineRule="auto"/>
        <w:rPr>
          <w:del w:id="505" w:author="Lizz Bartos" w:date="2013-07-13T12:48:00Z"/>
          <w:rFonts w:ascii="Helvetica" w:hAnsi="Helvetica"/>
          <w:sz w:val="22"/>
          <w:szCs w:val="22"/>
        </w:rPr>
      </w:pPr>
    </w:p>
    <w:p w14:paraId="47B36E81" w14:textId="34B995DD" w:rsidR="00960AF7" w:rsidRPr="006E4950" w:rsidDel="00497376" w:rsidRDefault="003237EF" w:rsidP="006E4950">
      <w:pPr>
        <w:spacing w:line="360" w:lineRule="auto"/>
        <w:rPr>
          <w:del w:id="506" w:author="Lizz Bartos" w:date="2013-07-13T12:48:00Z"/>
          <w:rFonts w:ascii="Helvetica" w:hAnsi="Helvetica"/>
          <w:sz w:val="22"/>
          <w:szCs w:val="22"/>
        </w:rPr>
      </w:pPr>
      <w:del w:id="507" w:author="Lizz Bartos" w:date="2013-07-13T12:48:00Z">
        <w:r w:rsidRPr="006E4950" w:rsidDel="00497376">
          <w:rPr>
            <w:rFonts w:ascii="Helvetica" w:hAnsi="Helvetica"/>
            <w:sz w:val="22"/>
            <w:szCs w:val="22"/>
          </w:rPr>
          <w:delText xml:space="preserve">Turtles will move around randomly mostly within a specified area, in order to try to recreate circles of friends or divisions of populations. This has not yet been implemented, but the NW extension or links may be used to confine movement.  </w:delText>
        </w:r>
        <w:r w:rsidRPr="006E4950" w:rsidDel="00497376">
          <w:rPr>
            <w:rFonts w:ascii="Helvetica" w:hAnsi="Helvetica"/>
            <w:sz w:val="22"/>
            <w:szCs w:val="22"/>
          </w:rPr>
          <w:sym w:font="Wingdings" w:char="F0E0"/>
        </w:r>
        <w:r w:rsidRPr="006E4950" w:rsidDel="00497376">
          <w:rPr>
            <w:rFonts w:ascii="Helvetica" w:hAnsi="Helvetica"/>
            <w:sz w:val="22"/>
            <w:szCs w:val="22"/>
          </w:rPr>
          <w:delText xml:space="preserve"> got rid of movement, they stay in one place</w:delText>
        </w:r>
      </w:del>
    </w:p>
    <w:p w14:paraId="794DAFBE" w14:textId="4EB71E38" w:rsidR="003237EF" w:rsidRPr="006E4950" w:rsidDel="00497376" w:rsidRDefault="003237EF" w:rsidP="006E4950">
      <w:pPr>
        <w:spacing w:line="360" w:lineRule="auto"/>
        <w:rPr>
          <w:del w:id="508" w:author="Lizz Bartos" w:date="2013-07-13T12:48:00Z"/>
          <w:rFonts w:ascii="Helvetica" w:hAnsi="Helvetica"/>
          <w:sz w:val="22"/>
          <w:szCs w:val="22"/>
        </w:rPr>
      </w:pPr>
    </w:p>
    <w:p w14:paraId="7BFFF535" w14:textId="7AB80790" w:rsidR="0057644D" w:rsidRPr="006E4950" w:rsidDel="00497376" w:rsidRDefault="0057644D" w:rsidP="006E4950">
      <w:pPr>
        <w:spacing w:line="360" w:lineRule="auto"/>
        <w:rPr>
          <w:del w:id="509" w:author="Lizz Bartos" w:date="2013-07-13T12:48:00Z"/>
          <w:rFonts w:ascii="Helvetica" w:hAnsi="Helvetica"/>
          <w:sz w:val="22"/>
          <w:szCs w:val="22"/>
        </w:rPr>
      </w:pPr>
      <w:del w:id="510" w:author="Lizz Bartos" w:date="2013-07-13T12:48:00Z">
        <w:r w:rsidRPr="006E4950" w:rsidDel="00497376">
          <w:rPr>
            <w:rFonts w:ascii="Helvetica" w:hAnsi="Helvetica"/>
            <w:sz w:val="22"/>
            <w:szCs w:val="22"/>
          </w:rPr>
          <w:delText>network connections could potentially be a reasonable way to model friend circles, which could influence behavioral choices and attitudes towards sex and using protection.</w:delText>
        </w:r>
      </w:del>
    </w:p>
    <w:p w14:paraId="7B5C72A0" w14:textId="01070704" w:rsidR="00CC4AF5" w:rsidRPr="006E4950" w:rsidDel="00497376" w:rsidRDefault="00CC4AF5" w:rsidP="006E4950">
      <w:pPr>
        <w:spacing w:line="360" w:lineRule="auto"/>
        <w:rPr>
          <w:del w:id="511" w:author="Lizz Bartos" w:date="2013-07-13T12:48:00Z"/>
          <w:rFonts w:ascii="Helvetica" w:hAnsi="Helvetica"/>
          <w:sz w:val="22"/>
          <w:szCs w:val="22"/>
        </w:rPr>
      </w:pPr>
      <w:del w:id="512" w:author="Lizz Bartos" w:date="2013-07-13T12:48:00Z">
        <w:r w:rsidRPr="006E4950" w:rsidDel="00497376">
          <w:rPr>
            <w:rFonts w:ascii="Helvetica" w:hAnsi="Helvetica"/>
            <w:sz w:val="22"/>
            <w:szCs w:val="22"/>
          </w:rPr>
          <w:delText>Rather than having turtles generate a network, just generate it for them to simplify.</w:delText>
        </w:r>
      </w:del>
    </w:p>
    <w:p w14:paraId="5EDCA82A" w14:textId="5F41925E" w:rsidR="00CC4AF5" w:rsidDel="00497376" w:rsidRDefault="00CC4AF5" w:rsidP="006E4950">
      <w:pPr>
        <w:spacing w:line="360" w:lineRule="auto"/>
        <w:rPr>
          <w:del w:id="513" w:author="Lizz Bartos" w:date="2013-07-13T12:48:00Z"/>
          <w:rFonts w:ascii="Helvetica" w:hAnsi="Helvetica"/>
          <w:sz w:val="22"/>
          <w:szCs w:val="22"/>
        </w:rPr>
      </w:pPr>
      <w:del w:id="514" w:author="Lizz Bartos" w:date="2013-07-13T12:48:00Z">
        <w:r w:rsidRPr="006E4950" w:rsidDel="00497376">
          <w:rPr>
            <w:rFonts w:ascii="Helvetica" w:hAnsi="Helvetica"/>
            <w:sz w:val="22"/>
            <w:szCs w:val="22"/>
          </w:rPr>
          <w:delText>Mostly discrete social circles, with some social butterflies that have links to members of other social groups. [repeat sentence from above] (in creating this functionality, used Sophia sullivans final project on modeling commons as a starting point, then adjusted breeds and other parameters as necessary).</w:delText>
        </w:r>
      </w:del>
    </w:p>
    <w:p w14:paraId="45F5E747" w14:textId="719919F1" w:rsidR="00B957A0" w:rsidDel="00497376" w:rsidRDefault="00B957A0" w:rsidP="006E4950">
      <w:pPr>
        <w:spacing w:line="360" w:lineRule="auto"/>
        <w:rPr>
          <w:del w:id="515" w:author="Lizz Bartos" w:date="2013-07-13T12:48:00Z"/>
          <w:rFonts w:ascii="Helvetica" w:hAnsi="Helvetica"/>
          <w:sz w:val="22"/>
          <w:szCs w:val="22"/>
        </w:rPr>
      </w:pPr>
    </w:p>
    <w:p w14:paraId="4303D313" w14:textId="2491981A" w:rsidR="00B957A0" w:rsidRPr="006E4950" w:rsidDel="00497376" w:rsidRDefault="00B957A0" w:rsidP="00B957A0">
      <w:pPr>
        <w:widowControl w:val="0"/>
        <w:autoSpaceDE w:val="0"/>
        <w:autoSpaceDN w:val="0"/>
        <w:adjustRightInd w:val="0"/>
        <w:spacing w:line="360" w:lineRule="auto"/>
        <w:rPr>
          <w:del w:id="516" w:author="Lizz Bartos" w:date="2013-07-13T12:48:00Z"/>
          <w:rFonts w:ascii="Helvetica" w:hAnsi="Helvetica" w:cs="Helvetica"/>
          <w:sz w:val="22"/>
          <w:szCs w:val="22"/>
        </w:rPr>
      </w:pPr>
      <w:del w:id="517" w:author="Lizz Bartos" w:date="2013-07-13T12:48:00Z">
        <w:r w:rsidRPr="006E4950" w:rsidDel="00497376">
          <w:rPr>
            <w:rFonts w:ascii="Helvetica" w:hAnsi="Helvetica" w:cs="Helvetica"/>
            <w:sz w:val="22"/>
            <w:szCs w:val="22"/>
          </w:rPr>
          <w:delText>-- Determining what factors inform/influence attitudes towards safe sex (and consequently behaviors), and to what extent they do so [potential options: attitudes of parents/friends/sexual partners, infection history of self or friends, education/awareness of safe sex practices]</w:delText>
        </w:r>
      </w:del>
    </w:p>
    <w:p w14:paraId="04C552B4" w14:textId="06CAABCF" w:rsidR="00B957A0" w:rsidRPr="006E4950" w:rsidDel="00497376" w:rsidRDefault="00B957A0" w:rsidP="00B957A0">
      <w:pPr>
        <w:widowControl w:val="0"/>
        <w:autoSpaceDE w:val="0"/>
        <w:autoSpaceDN w:val="0"/>
        <w:adjustRightInd w:val="0"/>
        <w:spacing w:line="360" w:lineRule="auto"/>
        <w:rPr>
          <w:del w:id="518" w:author="Lizz Bartos" w:date="2013-07-13T12:48:00Z"/>
          <w:rFonts w:ascii="Helvetica" w:hAnsi="Helvetica" w:cs="Helvetica"/>
          <w:sz w:val="22"/>
          <w:szCs w:val="22"/>
        </w:rPr>
      </w:pPr>
      <w:del w:id="519" w:author="Lizz Bartos" w:date="2013-07-13T12:48:00Z">
        <w:r w:rsidRPr="006E4950" w:rsidDel="00497376">
          <w:rPr>
            <w:rFonts w:ascii="Helvetica" w:hAnsi="Helvetica" w:cs="Helvetica"/>
            <w:sz w:val="22"/>
            <w:szCs w:val="22"/>
          </w:rPr>
          <w:delText xml:space="preserve"> (duplicated from above)</w:delText>
        </w:r>
      </w:del>
    </w:p>
    <w:p w14:paraId="21026BDB" w14:textId="282DDC8C" w:rsidR="00B957A0" w:rsidRPr="006E4950" w:rsidDel="00497376" w:rsidRDefault="00B957A0" w:rsidP="00B957A0">
      <w:pPr>
        <w:widowControl w:val="0"/>
        <w:autoSpaceDE w:val="0"/>
        <w:autoSpaceDN w:val="0"/>
        <w:adjustRightInd w:val="0"/>
        <w:spacing w:line="360" w:lineRule="auto"/>
        <w:rPr>
          <w:del w:id="520" w:author="Lizz Bartos" w:date="2013-07-13T12:48:00Z"/>
          <w:rFonts w:ascii="Helvetica" w:hAnsi="Helvetica" w:cs="Helvetica"/>
          <w:sz w:val="22"/>
          <w:szCs w:val="22"/>
        </w:rPr>
      </w:pPr>
    </w:p>
    <w:p w14:paraId="74F06754" w14:textId="1D9FE88D" w:rsidR="00B957A0" w:rsidRPr="006E4950" w:rsidDel="00497376" w:rsidRDefault="00B957A0" w:rsidP="00B957A0">
      <w:pPr>
        <w:widowControl w:val="0"/>
        <w:autoSpaceDE w:val="0"/>
        <w:autoSpaceDN w:val="0"/>
        <w:adjustRightInd w:val="0"/>
        <w:spacing w:line="360" w:lineRule="auto"/>
        <w:rPr>
          <w:del w:id="521" w:author="Lizz Bartos" w:date="2013-07-13T12:48:00Z"/>
          <w:rFonts w:ascii="Helvetica" w:hAnsi="Helvetica" w:cs="Helvetica"/>
          <w:sz w:val="22"/>
          <w:szCs w:val="22"/>
        </w:rPr>
      </w:pPr>
      <w:del w:id="522" w:author="Lizz Bartos" w:date="2013-07-13T12:48:00Z">
        <w:r w:rsidRPr="006E4950" w:rsidDel="00497376">
          <w:rPr>
            <w:rFonts w:ascii="Helvetica" w:hAnsi="Helvetica" w:cs="Helvetica"/>
            <w:sz w:val="22"/>
            <w:szCs w:val="22"/>
          </w:rPr>
          <w:sym w:font="Wingdings" w:char="F0E0"/>
        </w:r>
        <w:r w:rsidRPr="006E4950" w:rsidDel="00497376">
          <w:rPr>
            <w:rFonts w:ascii="Helvetica" w:hAnsi="Helvetica" w:cs="Helvetica"/>
            <w:sz w:val="22"/>
            <w:szCs w:val="22"/>
          </w:rPr>
          <w:delText xml:space="preserve"> Implementing (or deciding whether it is valid to implement) whether a particular gender is symptomatic of an STI, therefore becoming aware of it, getting treated, and potentially changing their future behaviors </w:delText>
        </w:r>
        <w:r w:rsidRPr="006E4950" w:rsidDel="00497376">
          <w:rPr>
            <w:rFonts w:ascii="Helvetica" w:hAnsi="Helvetica" w:cs="Helvetica"/>
            <w:sz w:val="22"/>
            <w:szCs w:val="22"/>
          </w:rPr>
          <w:sym w:font="Wingdings" w:char="F0E0"/>
        </w:r>
        <w:r w:rsidRPr="006E4950" w:rsidDel="00497376">
          <w:rPr>
            <w:rFonts w:ascii="Helvetica" w:hAnsi="Helvetica" w:cs="Helvetica"/>
            <w:sz w:val="22"/>
            <w:szCs w:val="22"/>
          </w:rPr>
          <w:delText xml:space="preserve"> originally this was up in the air, but I considered it essential for what I wanted to model, as symptomaticness of stis can play a big role (citation???) especially for young adult minds that Ihave not fully developed and may not see positive </w:delText>
        </w:r>
      </w:del>
    </w:p>
    <w:p w14:paraId="05B6706E" w14:textId="1AA91B81" w:rsidR="00B957A0" w:rsidRPr="006E4950" w:rsidDel="00497376" w:rsidRDefault="00B957A0" w:rsidP="006E4950">
      <w:pPr>
        <w:spacing w:line="360" w:lineRule="auto"/>
        <w:rPr>
          <w:del w:id="523" w:author="Lizz Bartos" w:date="2013-07-13T12:48:00Z"/>
          <w:rFonts w:ascii="Helvetica" w:hAnsi="Helvetica"/>
          <w:sz w:val="22"/>
          <w:szCs w:val="22"/>
        </w:rPr>
      </w:pPr>
    </w:p>
    <w:p w14:paraId="488E26BD" w14:textId="6490D2C4" w:rsidR="00960AF7" w:rsidRPr="006E4950" w:rsidDel="00497376" w:rsidRDefault="00960AF7" w:rsidP="006E4950">
      <w:pPr>
        <w:spacing w:line="360" w:lineRule="auto"/>
        <w:rPr>
          <w:del w:id="524" w:author="Lizz Bartos" w:date="2013-07-13T12:48:00Z"/>
          <w:rFonts w:ascii="Helvetica" w:hAnsi="Helvetica"/>
          <w:sz w:val="22"/>
          <w:szCs w:val="22"/>
        </w:rPr>
      </w:pPr>
    </w:p>
    <w:p w14:paraId="256EEA71" w14:textId="2B44CC38" w:rsidR="0057644D" w:rsidDel="00497376" w:rsidRDefault="00960AF7" w:rsidP="006E4950">
      <w:pPr>
        <w:spacing w:line="360" w:lineRule="auto"/>
        <w:rPr>
          <w:del w:id="525" w:author="Lizz Bartos" w:date="2013-07-13T12:48:00Z"/>
          <w:rFonts w:ascii="Helvetica" w:hAnsi="Helvetica"/>
          <w:sz w:val="22"/>
          <w:szCs w:val="22"/>
        </w:rPr>
      </w:pPr>
      <w:del w:id="526" w:author="Lizz Bartos" w:date="2013-07-13T12:48:00Z">
        <w:r w:rsidRPr="006E4950" w:rsidDel="00497376">
          <w:rPr>
            <w:rFonts w:ascii="Helvetica" w:hAnsi="Helvetica"/>
            <w:sz w:val="22"/>
            <w:szCs w:val="22"/>
          </w:rPr>
          <w:delTex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delText>
        </w:r>
      </w:del>
    </w:p>
    <w:p w14:paraId="3A18662B" w14:textId="095B4342" w:rsidR="00F957FB" w:rsidRPr="00C11A33" w:rsidDel="00497376" w:rsidRDefault="00F957FB" w:rsidP="00F957FB">
      <w:pPr>
        <w:widowControl w:val="0"/>
        <w:autoSpaceDE w:val="0"/>
        <w:autoSpaceDN w:val="0"/>
        <w:adjustRightInd w:val="0"/>
        <w:spacing w:line="360" w:lineRule="auto"/>
        <w:rPr>
          <w:del w:id="527" w:author="Lizz Bartos" w:date="2013-07-13T12:48:00Z"/>
          <w:rFonts w:ascii="Helvetica" w:hAnsi="Helvetica" w:cs="Helvetica"/>
          <w:sz w:val="22"/>
          <w:szCs w:val="22"/>
        </w:rPr>
      </w:pPr>
      <w:del w:id="528" w:author="Lizz Bartos" w:date="2013-07-13T12:48:00Z">
        <w:r w:rsidRPr="00C11A33" w:rsidDel="00497376">
          <w:rPr>
            <w:rFonts w:ascii="Helvetica" w:hAnsi="Helvetica" w:cs="Helvetica"/>
            <w:sz w:val="22"/>
            <w:szCs w:val="22"/>
          </w:rPr>
          <w:delText>;; The initial number of friends that an agent had (num-friends)</w:delText>
        </w:r>
      </w:del>
    </w:p>
    <w:p w14:paraId="55145976" w14:textId="0D2FF653" w:rsidR="00F957FB" w:rsidRPr="00C11A33" w:rsidDel="00497376" w:rsidRDefault="00F957FB" w:rsidP="00F957FB">
      <w:pPr>
        <w:widowControl w:val="0"/>
        <w:autoSpaceDE w:val="0"/>
        <w:autoSpaceDN w:val="0"/>
        <w:adjustRightInd w:val="0"/>
        <w:spacing w:line="360" w:lineRule="auto"/>
        <w:rPr>
          <w:del w:id="529" w:author="Lizz Bartos" w:date="2013-07-13T12:48:00Z"/>
          <w:rFonts w:ascii="Helvetica" w:hAnsi="Helvetica" w:cs="Helvetica"/>
          <w:sz w:val="22"/>
          <w:szCs w:val="22"/>
        </w:rPr>
      </w:pPr>
      <w:del w:id="530" w:author="Lizz Bartos" w:date="2013-07-13T12:48:00Z">
        <w:r w:rsidRPr="00C11A33" w:rsidDel="00497376">
          <w:rPr>
            <w:rFonts w:ascii="Helvetica" w:hAnsi="Helvetica" w:cs="Helvetica"/>
            <w:sz w:val="22"/>
            <w:szCs w:val="22"/>
          </w:rPr>
          <w:delText xml:space="preserve">  ;; is used as a maximum number of friend links to create</w:delText>
        </w:r>
      </w:del>
    </w:p>
    <w:p w14:paraId="08B8D58B" w14:textId="4DDEFD38" w:rsidR="00F957FB" w:rsidRPr="00C11A33" w:rsidDel="00497376" w:rsidRDefault="00F957FB" w:rsidP="00F957FB">
      <w:pPr>
        <w:widowControl w:val="0"/>
        <w:autoSpaceDE w:val="0"/>
        <w:autoSpaceDN w:val="0"/>
        <w:adjustRightInd w:val="0"/>
        <w:spacing w:line="360" w:lineRule="auto"/>
        <w:rPr>
          <w:del w:id="531" w:author="Lizz Bartos" w:date="2013-07-13T12:48:00Z"/>
          <w:rFonts w:ascii="Helvetica" w:hAnsi="Helvetica" w:cs="Helvetica"/>
          <w:sz w:val="22"/>
          <w:szCs w:val="22"/>
        </w:rPr>
      </w:pPr>
      <w:del w:id="532" w:author="Lizz Bartos" w:date="2013-07-13T12:48:00Z">
        <w:r w:rsidRPr="00C11A33" w:rsidDel="00497376">
          <w:rPr>
            <w:rFonts w:ascii="Helvetica" w:hAnsi="Helvetica" w:cs="Helvetica"/>
            <w:sz w:val="22"/>
            <w:szCs w:val="22"/>
          </w:rPr>
          <w:delText xml:space="preserve">  ;; Otherwise, the agents will keep making way too many friends</w:delText>
        </w:r>
        <w:r w:rsidDel="00497376">
          <w:rPr>
            <w:rFonts w:ascii="Helvetica" w:hAnsi="Helvetica" w:cs="Helvetica"/>
            <w:sz w:val="22"/>
            <w:szCs w:val="22"/>
          </w:rPr>
          <w:delText xml:space="preserve"> (eliminated the movement/shifting of positions)</w:delText>
        </w:r>
      </w:del>
    </w:p>
    <w:p w14:paraId="35E4E886" w14:textId="7EA53770" w:rsidR="00F957FB" w:rsidRPr="00C11A33" w:rsidDel="00497376" w:rsidRDefault="00F957FB" w:rsidP="00F957FB">
      <w:pPr>
        <w:widowControl w:val="0"/>
        <w:autoSpaceDE w:val="0"/>
        <w:autoSpaceDN w:val="0"/>
        <w:adjustRightInd w:val="0"/>
        <w:spacing w:line="360" w:lineRule="auto"/>
        <w:rPr>
          <w:del w:id="533" w:author="Lizz Bartos" w:date="2013-07-13T12:48:00Z"/>
          <w:rFonts w:ascii="Helvetica" w:hAnsi="Helvetica" w:cs="Helvetica"/>
          <w:sz w:val="22"/>
          <w:szCs w:val="22"/>
        </w:rPr>
      </w:pPr>
      <w:del w:id="534" w:author="Lizz Bartos" w:date="2013-07-13T12:48:00Z">
        <w:r w:rsidRPr="00C11A33" w:rsidDel="00497376">
          <w:rPr>
            <w:rFonts w:ascii="Helvetica" w:hAnsi="Helvetica" w:cs="Helvetica"/>
            <w:sz w:val="22"/>
            <w:szCs w:val="22"/>
          </w:rPr>
          <w:delText xml:space="preserve">  ;; and if updating layout is enabled, will keep moving closer,</w:delText>
        </w:r>
      </w:del>
    </w:p>
    <w:p w14:paraId="29B92AE8" w14:textId="542EC620" w:rsidR="00F957FB" w:rsidDel="00497376" w:rsidRDefault="00F957FB" w:rsidP="00F957FB">
      <w:pPr>
        <w:widowControl w:val="0"/>
        <w:autoSpaceDE w:val="0"/>
        <w:autoSpaceDN w:val="0"/>
        <w:adjustRightInd w:val="0"/>
        <w:spacing w:line="360" w:lineRule="auto"/>
        <w:rPr>
          <w:del w:id="535" w:author="Lizz Bartos" w:date="2013-07-13T12:48:00Z"/>
          <w:rFonts w:ascii="Helvetica" w:hAnsi="Helvetica" w:cs="Helvetica"/>
          <w:sz w:val="22"/>
          <w:szCs w:val="22"/>
        </w:rPr>
      </w:pPr>
      <w:del w:id="536" w:author="Lizz Bartos" w:date="2013-07-13T12:48:00Z">
        <w:r w:rsidRPr="00C11A33" w:rsidDel="00497376">
          <w:rPr>
            <w:rFonts w:ascii="Helvetica" w:hAnsi="Helvetica" w:cs="Helvetica"/>
            <w:sz w:val="22"/>
            <w:szCs w:val="22"/>
          </w:rPr>
          <w:delText xml:space="preserve">  ;; and all cluster in middle of screen</w:delText>
        </w:r>
      </w:del>
    </w:p>
    <w:p w14:paraId="728D8446" w14:textId="21739364" w:rsidR="00F957FB" w:rsidRPr="006E4950" w:rsidDel="00497376" w:rsidRDefault="00F957FB" w:rsidP="006E4950">
      <w:pPr>
        <w:spacing w:line="360" w:lineRule="auto"/>
        <w:rPr>
          <w:del w:id="537" w:author="Lizz Bartos" w:date="2013-07-13T12:48:00Z"/>
          <w:rFonts w:ascii="Helvetica" w:hAnsi="Helvetica"/>
          <w:sz w:val="22"/>
          <w:szCs w:val="22"/>
        </w:rPr>
      </w:pPr>
    </w:p>
    <w:p w14:paraId="0364C693" w14:textId="69EA2E08" w:rsidR="001F3CAF" w:rsidDel="00497376" w:rsidRDefault="001F3CAF" w:rsidP="006E4950">
      <w:pPr>
        <w:spacing w:line="360" w:lineRule="auto"/>
        <w:rPr>
          <w:del w:id="538" w:author="Lizz Bartos" w:date="2013-07-13T12:48:00Z"/>
          <w:rFonts w:ascii="Helvetica" w:hAnsi="Helvetica"/>
          <w:sz w:val="22"/>
          <w:szCs w:val="22"/>
        </w:rPr>
      </w:pPr>
    </w:p>
    <w:p w14:paraId="066345A9" w14:textId="57F4C66A" w:rsidR="001F3CAF" w:rsidDel="00497376" w:rsidRDefault="001F3CAF" w:rsidP="006E4950">
      <w:pPr>
        <w:spacing w:line="360" w:lineRule="auto"/>
        <w:rPr>
          <w:del w:id="539" w:author="Lizz Bartos" w:date="2013-07-13T12:48:00Z"/>
          <w:rFonts w:ascii="Helvetica" w:hAnsi="Helvetica"/>
          <w:sz w:val="22"/>
          <w:szCs w:val="22"/>
        </w:rPr>
      </w:pPr>
      <w:del w:id="540" w:author="Lizz Bartos" w:date="2013-07-13T12:48:00Z">
        <w:r w:rsidDel="00497376">
          <w:rPr>
            <w:rFonts w:ascii="Helvetica" w:hAnsi="Helvetica"/>
            <w:sz w:val="22"/>
            <w:szCs w:val="22"/>
          </w:rPr>
          <w:delText>Limitation/assumption or evolution progress?? Not sure</w:delText>
        </w:r>
      </w:del>
    </w:p>
    <w:p w14:paraId="6AC9597C" w14:textId="5F229B44" w:rsidR="001F3CAF" w:rsidRPr="006E4950" w:rsidDel="00497376" w:rsidRDefault="001F3CAF" w:rsidP="001F3CAF">
      <w:pPr>
        <w:widowControl w:val="0"/>
        <w:autoSpaceDE w:val="0"/>
        <w:autoSpaceDN w:val="0"/>
        <w:adjustRightInd w:val="0"/>
        <w:spacing w:line="360" w:lineRule="auto"/>
        <w:rPr>
          <w:del w:id="541" w:author="Lizz Bartos" w:date="2013-07-13T12:48:00Z"/>
          <w:rFonts w:ascii="Helvetica" w:hAnsi="Helvetica" w:cs="Helvetica"/>
          <w:sz w:val="22"/>
          <w:szCs w:val="22"/>
        </w:rPr>
      </w:pPr>
      <w:del w:id="542" w:author="Lizz Bartos" w:date="2013-07-13T12:48:00Z">
        <w:r w:rsidDel="00497376">
          <w:rPr>
            <w:rFonts w:ascii="Helvetica" w:hAnsi="Helvetica" w:cs="Helvetica"/>
            <w:sz w:val="22"/>
            <w:szCs w:val="22"/>
          </w:rPr>
          <w:delText>cliques aren’t formed on the basis of shared attitudes (but would they really, in real life? Possibly based on education received, but it was hard to accurately do that through my implementation)</w:delText>
        </w:r>
      </w:del>
    </w:p>
    <w:p w14:paraId="4C22B6BD" w14:textId="6D9D314E" w:rsidR="001F3CAF" w:rsidRPr="006E4950" w:rsidDel="00497376" w:rsidRDefault="001F3CAF" w:rsidP="001F3CAF">
      <w:pPr>
        <w:spacing w:line="360" w:lineRule="auto"/>
        <w:rPr>
          <w:del w:id="543" w:author="Lizz Bartos" w:date="2013-07-13T12:48:00Z"/>
          <w:rFonts w:ascii="Helvetica" w:hAnsi="Helvetica"/>
          <w:sz w:val="22"/>
          <w:szCs w:val="22"/>
        </w:rPr>
      </w:pPr>
      <w:del w:id="544" w:author="Lizz Bartos" w:date="2013-07-13T12:48:00Z">
        <w:r w:rsidRPr="006E4950" w:rsidDel="00497376">
          <w:rPr>
            <w:rFonts w:ascii="Helvetica" w:hAnsi="Helvetica" w:cs="Helvetica"/>
            <w:sz w:val="22"/>
            <w:szCs w:val="22"/>
          </w:rPr>
          <w:delText xml:space="preserve">gender balance </w:delText>
        </w:r>
        <w:r w:rsidDel="00497376">
          <w:rPr>
            <w:rFonts w:ascii="Helvetica" w:hAnsi="Helvetica" w:cs="Helvetica"/>
            <w:sz w:val="22"/>
            <w:szCs w:val="22"/>
          </w:rPr>
          <w:delText>(or not balance?) cliques</w:delText>
        </w:r>
        <w:r w:rsidRPr="006E4950" w:rsidDel="00497376">
          <w:rPr>
            <w:rFonts w:ascii="Helvetica" w:hAnsi="Helvetica" w:cs="Helvetica"/>
            <w:sz w:val="22"/>
            <w:szCs w:val="22"/>
          </w:rPr>
          <w:delText>?? no, it is randomized</w:delText>
        </w:r>
      </w:del>
    </w:p>
    <w:p w14:paraId="009A9328" w14:textId="427962A4" w:rsidR="0057644D" w:rsidRPr="006E4950" w:rsidDel="00497376" w:rsidRDefault="0057644D" w:rsidP="006E4950">
      <w:pPr>
        <w:widowControl w:val="0"/>
        <w:autoSpaceDE w:val="0"/>
        <w:autoSpaceDN w:val="0"/>
        <w:adjustRightInd w:val="0"/>
        <w:spacing w:line="360" w:lineRule="auto"/>
        <w:rPr>
          <w:del w:id="545" w:author="Lizz Bartos" w:date="2013-07-13T12:48:00Z"/>
          <w:rFonts w:ascii="Helvetica" w:hAnsi="Helvetica" w:cs="Helvetica"/>
          <w:sz w:val="22"/>
          <w:szCs w:val="22"/>
        </w:rPr>
      </w:pPr>
    </w:p>
    <w:p w14:paraId="450C17F5" w14:textId="45C9F73C" w:rsidR="0057644D" w:rsidRPr="006E4950" w:rsidDel="00497376" w:rsidRDefault="0057644D" w:rsidP="006E4950">
      <w:pPr>
        <w:widowControl w:val="0"/>
        <w:autoSpaceDE w:val="0"/>
        <w:autoSpaceDN w:val="0"/>
        <w:adjustRightInd w:val="0"/>
        <w:spacing w:line="360" w:lineRule="auto"/>
        <w:rPr>
          <w:del w:id="546" w:author="Lizz Bartos" w:date="2013-07-13T12:48:00Z"/>
          <w:rFonts w:ascii="Helvetica" w:hAnsi="Helvetica" w:cs="Helvetica"/>
          <w:sz w:val="22"/>
          <w:szCs w:val="22"/>
        </w:rPr>
      </w:pPr>
    </w:p>
    <w:p w14:paraId="206945D3" w14:textId="701E817A" w:rsidR="00FA3852" w:rsidRPr="006E4950" w:rsidDel="00497376" w:rsidRDefault="00FA3852" w:rsidP="006E4950">
      <w:pPr>
        <w:widowControl w:val="0"/>
        <w:autoSpaceDE w:val="0"/>
        <w:autoSpaceDN w:val="0"/>
        <w:adjustRightInd w:val="0"/>
        <w:spacing w:line="360" w:lineRule="auto"/>
        <w:rPr>
          <w:del w:id="547" w:author="Lizz Bartos" w:date="2013-07-13T12:48:00Z"/>
          <w:rFonts w:ascii="Helvetica" w:hAnsi="Helvetica" w:cs="Helvetica"/>
          <w:b/>
          <w:sz w:val="22"/>
          <w:szCs w:val="22"/>
          <w:u w:val="single"/>
        </w:rPr>
      </w:pPr>
      <w:del w:id="548" w:author="Lizz Bartos" w:date="2013-07-13T12:48:00Z">
        <w:r w:rsidRPr="006E4950" w:rsidDel="00497376">
          <w:rPr>
            <w:rFonts w:ascii="Helvetica" w:hAnsi="Helvetica" w:cs="Helvetica"/>
            <w:b/>
            <w:sz w:val="22"/>
            <w:szCs w:val="22"/>
            <w:u w:val="single"/>
          </w:rPr>
          <w:delText>decided to eliminate:</w:delText>
        </w:r>
      </w:del>
    </w:p>
    <w:p w14:paraId="55FD80A4" w14:textId="5D5A0680" w:rsidR="00C11A33" w:rsidDel="00497376" w:rsidRDefault="00C11A33" w:rsidP="006E4950">
      <w:pPr>
        <w:widowControl w:val="0"/>
        <w:autoSpaceDE w:val="0"/>
        <w:autoSpaceDN w:val="0"/>
        <w:adjustRightInd w:val="0"/>
        <w:spacing w:line="360" w:lineRule="auto"/>
        <w:rPr>
          <w:del w:id="549" w:author="Lizz Bartos" w:date="2013-07-13T12:48:00Z"/>
          <w:rFonts w:ascii="Helvetica" w:hAnsi="Helvetica" w:cs="Helvetica"/>
          <w:sz w:val="22"/>
          <w:szCs w:val="22"/>
        </w:rPr>
      </w:pPr>
    </w:p>
    <w:p w14:paraId="5FDC41E4" w14:textId="766D9238" w:rsidR="00140B98" w:rsidRPr="00FE212D" w:rsidDel="00497376" w:rsidRDefault="00140B98" w:rsidP="00140B98">
      <w:pPr>
        <w:widowControl w:val="0"/>
        <w:autoSpaceDE w:val="0"/>
        <w:autoSpaceDN w:val="0"/>
        <w:adjustRightInd w:val="0"/>
        <w:spacing w:line="360" w:lineRule="auto"/>
        <w:rPr>
          <w:del w:id="550" w:author="Lizz Bartos" w:date="2013-07-13T12:48:00Z"/>
          <w:rFonts w:ascii="Helvetica" w:hAnsi="Helvetica" w:cs="Helvetica"/>
          <w:sz w:val="22"/>
          <w:szCs w:val="22"/>
        </w:rPr>
      </w:pPr>
      <w:del w:id="551" w:author="Lizz Bartos" w:date="2013-07-13T12:48:00Z">
        <w:r w:rsidRPr="00FE212D" w:rsidDel="00497376">
          <w:rPr>
            <w:rFonts w:ascii="Helvetica" w:hAnsi="Helvetica" w:cs="Helvetica"/>
            <w:sz w:val="22"/>
            <w:szCs w:val="22"/>
          </w:rPr>
          <w:delText>turtles also don’t randomly get tested, nor is likelihood of getting tested based on gender – this is better covered by other models (aids)</w:delText>
        </w:r>
      </w:del>
    </w:p>
    <w:p w14:paraId="1FD8A484" w14:textId="6AF5E09C" w:rsidR="00140B98" w:rsidRPr="006E4950" w:rsidDel="00497376" w:rsidRDefault="00140B98" w:rsidP="00140B98">
      <w:pPr>
        <w:spacing w:line="360" w:lineRule="auto"/>
        <w:rPr>
          <w:del w:id="552" w:author="Lizz Bartos" w:date="2013-07-13T12:48:00Z"/>
          <w:rFonts w:ascii="Helvetica" w:hAnsi="Helvetica"/>
          <w:sz w:val="22"/>
          <w:szCs w:val="22"/>
        </w:rPr>
      </w:pPr>
      <w:del w:id="553" w:author="Lizz Bartos" w:date="2013-07-13T12:48:00Z">
        <w:r w:rsidRPr="006E4950" w:rsidDel="00497376">
          <w:rPr>
            <w:rFonts w:ascii="Helvetica" w:hAnsi="Helvetica"/>
            <w:sz w:val="22"/>
            <w:szCs w:val="22"/>
          </w:rPr>
          <w:delText>Additionally, there is a chance that a turtle will randomly get tested, despite whether they are currently symptomatic – this probability may also be impacted by their attitudes towards safe sex…. No, took this out</w:delText>
        </w:r>
      </w:del>
    </w:p>
    <w:p w14:paraId="39F9E508" w14:textId="75B69E08" w:rsidR="00140B98" w:rsidDel="00497376" w:rsidRDefault="00140B98" w:rsidP="006E4950">
      <w:pPr>
        <w:widowControl w:val="0"/>
        <w:autoSpaceDE w:val="0"/>
        <w:autoSpaceDN w:val="0"/>
        <w:adjustRightInd w:val="0"/>
        <w:spacing w:line="360" w:lineRule="auto"/>
        <w:rPr>
          <w:del w:id="554" w:author="Lizz Bartos" w:date="2013-07-13T12:48:00Z"/>
          <w:rFonts w:ascii="Helvetica" w:hAnsi="Helvetica" w:cs="Helvetica"/>
          <w:sz w:val="22"/>
          <w:szCs w:val="22"/>
        </w:rPr>
      </w:pPr>
    </w:p>
    <w:p w14:paraId="42D426AB" w14:textId="79D97F54" w:rsidR="00140B98" w:rsidDel="00497376" w:rsidRDefault="00140B98" w:rsidP="006E4950">
      <w:pPr>
        <w:widowControl w:val="0"/>
        <w:autoSpaceDE w:val="0"/>
        <w:autoSpaceDN w:val="0"/>
        <w:adjustRightInd w:val="0"/>
        <w:spacing w:line="360" w:lineRule="auto"/>
        <w:rPr>
          <w:del w:id="555" w:author="Lizz Bartos" w:date="2013-07-13T12:48:00Z"/>
          <w:rFonts w:ascii="Helvetica" w:hAnsi="Helvetica" w:cs="Helvetica"/>
          <w:sz w:val="22"/>
          <w:szCs w:val="22"/>
        </w:rPr>
      </w:pPr>
    </w:p>
    <w:p w14:paraId="793CFE46" w14:textId="4100056A" w:rsidR="00C11A33" w:rsidDel="00497376" w:rsidRDefault="00C11A33" w:rsidP="00F957FB">
      <w:pPr>
        <w:widowControl w:val="0"/>
        <w:autoSpaceDE w:val="0"/>
        <w:autoSpaceDN w:val="0"/>
        <w:adjustRightInd w:val="0"/>
        <w:spacing w:line="360" w:lineRule="auto"/>
        <w:rPr>
          <w:del w:id="556" w:author="Lizz Bartos" w:date="2013-07-13T12:48:00Z"/>
          <w:rFonts w:ascii="Helvetica" w:hAnsi="Helvetica" w:cs="Helvetica"/>
          <w:sz w:val="22"/>
          <w:szCs w:val="22"/>
        </w:rPr>
      </w:pPr>
      <w:del w:id="557" w:author="Lizz Bartos" w:date="2013-07-13T12:48:00Z">
        <w:r w:rsidRPr="00C11A33" w:rsidDel="00497376">
          <w:rPr>
            <w:rFonts w:ascii="Helvetica" w:hAnsi="Helvetica" w:cs="Helvetica"/>
            <w:sz w:val="22"/>
            <w:szCs w:val="22"/>
          </w:rPr>
          <w:delText xml:space="preserve"> </w:delText>
        </w:r>
      </w:del>
    </w:p>
    <w:p w14:paraId="33F3B672" w14:textId="38DC9D28" w:rsidR="00C11A33" w:rsidDel="00497376" w:rsidRDefault="00C11A33" w:rsidP="006E4950">
      <w:pPr>
        <w:widowControl w:val="0"/>
        <w:autoSpaceDE w:val="0"/>
        <w:autoSpaceDN w:val="0"/>
        <w:adjustRightInd w:val="0"/>
        <w:spacing w:line="360" w:lineRule="auto"/>
        <w:rPr>
          <w:del w:id="558" w:author="Lizz Bartos" w:date="2013-07-13T12:48:00Z"/>
          <w:rFonts w:ascii="Helvetica" w:hAnsi="Helvetica" w:cs="Helvetica"/>
          <w:sz w:val="22"/>
          <w:szCs w:val="22"/>
        </w:rPr>
      </w:pPr>
    </w:p>
    <w:p w14:paraId="01A87FAE" w14:textId="252AA120" w:rsidR="00FA3852" w:rsidDel="00497376" w:rsidRDefault="00FA3852" w:rsidP="006E4950">
      <w:pPr>
        <w:widowControl w:val="0"/>
        <w:autoSpaceDE w:val="0"/>
        <w:autoSpaceDN w:val="0"/>
        <w:adjustRightInd w:val="0"/>
        <w:spacing w:line="360" w:lineRule="auto"/>
        <w:rPr>
          <w:del w:id="559" w:author="Lizz Bartos" w:date="2013-07-13T12:48:00Z"/>
          <w:rFonts w:ascii="Helvetica" w:hAnsi="Helvetica" w:cs="Helvetica"/>
          <w:sz w:val="22"/>
          <w:szCs w:val="22"/>
        </w:rPr>
      </w:pPr>
      <w:del w:id="560" w:author="Lizz Bartos" w:date="2013-07-13T12:48:00Z">
        <w:r w:rsidRPr="006E4950" w:rsidDel="00497376">
          <w:rPr>
            <w:rFonts w:ascii="Helvetica" w:hAnsi="Helvetica" w:cs="Helvetica"/>
            <w:sz w:val="22"/>
            <w:szCs w:val="22"/>
          </w:rPr>
          <w:delText>vocality - used certainty instead for simplification. but could be an extension? this model assumes that the agents are willing to talk about the sensitive topic of safe sex behaviors with their peers, which may not be true at all se</w:delText>
        </w:r>
      </w:del>
    </w:p>
    <w:p w14:paraId="643EF047" w14:textId="6F741D37" w:rsidR="00B957A0" w:rsidDel="00497376" w:rsidRDefault="00B957A0" w:rsidP="006E4950">
      <w:pPr>
        <w:widowControl w:val="0"/>
        <w:autoSpaceDE w:val="0"/>
        <w:autoSpaceDN w:val="0"/>
        <w:adjustRightInd w:val="0"/>
        <w:spacing w:line="360" w:lineRule="auto"/>
        <w:rPr>
          <w:del w:id="561" w:author="Lizz Bartos" w:date="2013-07-13T12:48:00Z"/>
          <w:rFonts w:ascii="Helvetica" w:hAnsi="Helvetica" w:cs="Helvetica"/>
          <w:sz w:val="22"/>
          <w:szCs w:val="22"/>
        </w:rPr>
      </w:pPr>
    </w:p>
    <w:p w14:paraId="5D94C070" w14:textId="3A676F2C" w:rsidR="00B957A0" w:rsidRPr="00B957A0" w:rsidDel="00497376" w:rsidRDefault="00B957A0" w:rsidP="00B957A0">
      <w:pPr>
        <w:spacing w:line="360" w:lineRule="auto"/>
        <w:rPr>
          <w:del w:id="562" w:author="Lizz Bartos" w:date="2013-07-13T12:48:00Z"/>
          <w:rFonts w:ascii="Helvetica" w:hAnsi="Helvetica"/>
          <w:sz w:val="22"/>
          <w:szCs w:val="22"/>
        </w:rPr>
      </w:pPr>
      <w:del w:id="563" w:author="Lizz Bartos" w:date="2013-07-13T12:48:00Z">
        <w:r w:rsidRPr="006E4950" w:rsidDel="00497376">
          <w:rPr>
            <w:rFonts w:ascii="Helvetica" w:hAnsi="Helvetica"/>
            <w:sz w:val="22"/>
            <w:szCs w:val="22"/>
          </w:rPr>
          <w:delText xml:space="preserve">If a turtle is closely linked to another turtle of the appropriate gender to mate with, there is a probability they will mate. </w:delText>
        </w:r>
        <w:r w:rsidRPr="006E4950" w:rsidDel="00497376">
          <w:rPr>
            <w:rFonts w:ascii="Helvetica" w:hAnsi="Helvetica"/>
            <w:sz w:val="22"/>
            <w:szCs w:val="22"/>
          </w:rPr>
          <w:sym w:font="Wingdings" w:char="F0E0"/>
        </w:r>
        <w:r w:rsidRPr="006E4950" w:rsidDel="00497376">
          <w:rPr>
            <w:rFonts w:ascii="Helvetica" w:hAnsi="Helvetica"/>
            <w:sz w:val="22"/>
            <w:szCs w:val="22"/>
          </w:rPr>
          <w:delText xml:space="preserve"> got rid of strength of relationships</w:delText>
        </w:r>
      </w:del>
    </w:p>
    <w:p w14:paraId="3836F4E4" w14:textId="2D20B577" w:rsidR="00FA3852" w:rsidRPr="006E4950" w:rsidDel="00497376" w:rsidRDefault="00FA3852" w:rsidP="006E4950">
      <w:pPr>
        <w:widowControl w:val="0"/>
        <w:autoSpaceDE w:val="0"/>
        <w:autoSpaceDN w:val="0"/>
        <w:adjustRightInd w:val="0"/>
        <w:spacing w:line="360" w:lineRule="auto"/>
        <w:rPr>
          <w:del w:id="564" w:author="Lizz Bartos" w:date="2013-07-13T12:48:00Z"/>
          <w:rFonts w:ascii="Helvetica" w:hAnsi="Helvetica" w:cs="Helvetica"/>
          <w:sz w:val="22"/>
          <w:szCs w:val="22"/>
        </w:rPr>
      </w:pPr>
    </w:p>
    <w:p w14:paraId="2F5D9347" w14:textId="15C38C87" w:rsidR="00FA3852" w:rsidRPr="006E4950" w:rsidDel="00497376" w:rsidRDefault="001C7858" w:rsidP="006E4950">
      <w:pPr>
        <w:widowControl w:val="0"/>
        <w:autoSpaceDE w:val="0"/>
        <w:autoSpaceDN w:val="0"/>
        <w:adjustRightInd w:val="0"/>
        <w:spacing w:line="360" w:lineRule="auto"/>
        <w:rPr>
          <w:del w:id="565" w:author="Lizz Bartos" w:date="2013-07-13T12:48:00Z"/>
          <w:rFonts w:ascii="Helvetica" w:hAnsi="Helvetica" w:cs="Helvetica"/>
          <w:sz w:val="22"/>
          <w:szCs w:val="22"/>
        </w:rPr>
      </w:pPr>
      <w:del w:id="566" w:author="Lizz Bartos" w:date="2013-07-13T12:48:00Z">
        <w:r w:rsidRPr="006E4950" w:rsidDel="00497376">
          <w:rPr>
            <w:rFonts w:ascii="Helvetica" w:hAnsi="Helvetica" w:cs="Helvetica"/>
            <w:sz w:val="22"/>
            <w:szCs w:val="22"/>
          </w:rPr>
          <w:delText xml:space="preserve">-- Investigating whether a female being on birth control is a valid parameter that might impact whether she chooses to engage in safe sex </w:delText>
        </w:r>
        <w:r w:rsidRPr="006E4950" w:rsidDel="00497376">
          <w:rPr>
            <w:rFonts w:ascii="Helvetica" w:hAnsi="Helvetica" w:cs="Helvetica"/>
            <w:sz w:val="22"/>
            <w:szCs w:val="22"/>
          </w:rPr>
          <w:sym w:font="Wingdings" w:char="F0E0"/>
        </w:r>
        <w:r w:rsidRPr="006E4950" w:rsidDel="00497376">
          <w:rPr>
            <w:rFonts w:ascii="Helvetica" w:hAnsi="Helvetica" w:cs="Helvetica"/>
            <w:sz w:val="22"/>
            <w:szCs w:val="22"/>
          </w:rPr>
          <w:delText xml:space="preserve"> didn’t find any supportive research</w:delText>
        </w:r>
      </w:del>
    </w:p>
    <w:p w14:paraId="33E7DA38" w14:textId="09F2D131" w:rsidR="00FA3852" w:rsidRPr="006E4950" w:rsidDel="00497376" w:rsidRDefault="00FA3852" w:rsidP="006E4950">
      <w:pPr>
        <w:widowControl w:val="0"/>
        <w:autoSpaceDE w:val="0"/>
        <w:autoSpaceDN w:val="0"/>
        <w:adjustRightInd w:val="0"/>
        <w:spacing w:line="360" w:lineRule="auto"/>
        <w:rPr>
          <w:del w:id="567" w:author="Lizz Bartos" w:date="2013-07-13T12:48:00Z"/>
          <w:rFonts w:ascii="Helvetica" w:hAnsi="Helvetica" w:cs="Helvetica"/>
          <w:sz w:val="22"/>
          <w:szCs w:val="22"/>
        </w:rPr>
      </w:pPr>
    </w:p>
    <w:p w14:paraId="28438EE5" w14:textId="0349FA3F" w:rsidR="00BC5C5D" w:rsidRPr="006E4950" w:rsidDel="00497376" w:rsidRDefault="00FA3852" w:rsidP="006E4950">
      <w:pPr>
        <w:spacing w:line="360" w:lineRule="auto"/>
        <w:rPr>
          <w:del w:id="568" w:author="Lizz Bartos" w:date="2013-07-13T12:48:00Z"/>
          <w:rFonts w:ascii="Helvetica" w:hAnsi="Helvetica" w:cs="Helvetica"/>
          <w:sz w:val="22"/>
          <w:szCs w:val="22"/>
        </w:rPr>
      </w:pPr>
      <w:del w:id="569" w:author="Lizz Bartos" w:date="2013-07-13T12:48:00Z">
        <w:r w:rsidRPr="006E4950" w:rsidDel="00497376">
          <w:rPr>
            <w:rFonts w:ascii="Helvetica" w:hAnsi="Helvetica" w:cs="Helvetica"/>
            <w:sz w:val="22"/>
            <w:szCs w:val="22"/>
          </w:rPr>
          <w:delText>was interested in media/environment influences - since a lot of articles written during time that hiv/aids was exploding, prior to that condom use/protection/safe sex more about preventing pregnancy…. but left as extension for user</w:delText>
        </w:r>
      </w:del>
    </w:p>
    <w:p w14:paraId="0DF8C220" w14:textId="48120832" w:rsidR="00055960" w:rsidRPr="006E4950" w:rsidDel="00497376" w:rsidRDefault="00055960" w:rsidP="006E4950">
      <w:pPr>
        <w:spacing w:line="360" w:lineRule="auto"/>
        <w:rPr>
          <w:del w:id="570" w:author="Lizz Bartos" w:date="2013-07-13T12:48:00Z"/>
          <w:rFonts w:ascii="Helvetica" w:hAnsi="Helvetica" w:cs="Helvetica"/>
          <w:sz w:val="22"/>
          <w:szCs w:val="22"/>
        </w:rPr>
      </w:pPr>
    </w:p>
    <w:p w14:paraId="4CC1F113" w14:textId="54AB2DE0" w:rsidR="001C7858" w:rsidRPr="006E4950" w:rsidDel="00497376" w:rsidRDefault="001C7858" w:rsidP="006E4950">
      <w:pPr>
        <w:widowControl w:val="0"/>
        <w:autoSpaceDE w:val="0"/>
        <w:autoSpaceDN w:val="0"/>
        <w:adjustRightInd w:val="0"/>
        <w:spacing w:line="360" w:lineRule="auto"/>
        <w:rPr>
          <w:del w:id="571" w:author="Lizz Bartos" w:date="2013-07-13T12:48:00Z"/>
          <w:rFonts w:ascii="Helvetica" w:hAnsi="Helvetica" w:cs="Helvetica"/>
          <w:sz w:val="22"/>
          <w:szCs w:val="22"/>
        </w:rPr>
      </w:pPr>
      <w:del w:id="572" w:author="Lizz Bartos" w:date="2013-07-13T12:48:00Z">
        <w:r w:rsidRPr="006E4950" w:rsidDel="00497376">
          <w:rPr>
            <w:rFonts w:ascii="Helvetica" w:hAnsi="Helvetica" w:cs="Helvetica"/>
            <w:sz w:val="22"/>
            <w:szCs w:val="22"/>
          </w:rPr>
          <w:delText>-- Implementing likelihood of proper use of sexual protection based on statistics, and consequently different potential rates of transmission</w:delText>
        </w:r>
      </w:del>
    </w:p>
    <w:p w14:paraId="1B3BEC24" w14:textId="2396C607" w:rsidR="00055960" w:rsidRPr="006E4950" w:rsidDel="00497376" w:rsidRDefault="00055960" w:rsidP="006E4950">
      <w:pPr>
        <w:spacing w:line="360" w:lineRule="auto"/>
        <w:rPr>
          <w:del w:id="573" w:author="Lizz Bartos" w:date="2013-07-13T12:48:00Z"/>
          <w:rFonts w:ascii="Helvetica" w:hAnsi="Helvetica" w:cs="Helvetica"/>
          <w:sz w:val="22"/>
          <w:szCs w:val="22"/>
        </w:rPr>
      </w:pPr>
      <w:del w:id="574" w:author="Lizz Bartos" w:date="2013-07-13T12:48:00Z">
        <w:r w:rsidRPr="006E4950" w:rsidDel="00497376">
          <w:rPr>
            <w:rFonts w:ascii="Helvetica" w:hAnsi="Helvetica"/>
            <w:sz w:val="22"/>
            <w:szCs w:val="22"/>
          </w:rPr>
          <w:delTex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delText>
        </w:r>
        <w:r w:rsidRPr="006E4950" w:rsidDel="00497376">
          <w:rPr>
            <w:rFonts w:ascii="Helvetica" w:hAnsi="Helvetica"/>
            <w:sz w:val="22"/>
            <w:szCs w:val="22"/>
          </w:rPr>
          <w:sym w:font="Wingdings" w:char="F0E0"/>
        </w:r>
        <w:r w:rsidRPr="006E4950" w:rsidDel="00497376">
          <w:rPr>
            <w:rFonts w:ascii="Helvetica" w:hAnsi="Helvetica"/>
            <w:sz w:val="22"/>
            <w:szCs w:val="22"/>
          </w:rPr>
          <w:delText xml:space="preserve"> couldn’t find stats for std prevention, just pregnancy, this could be an extension</w:delText>
        </w:r>
        <w:r w:rsidR="00DE448E" w:rsidRPr="006E4950" w:rsidDel="00497376">
          <w:rPr>
            <w:rFonts w:ascii="Helvetica" w:hAnsi="Helvetica"/>
            <w:sz w:val="22"/>
            <w:szCs w:val="22"/>
          </w:rPr>
          <w:delText xml:space="preserve"> **</w:delText>
        </w:r>
      </w:del>
    </w:p>
    <w:p w14:paraId="498E34AA" w14:textId="6A37D0EF" w:rsidR="00FA3852" w:rsidRPr="006E4950" w:rsidDel="00497376" w:rsidRDefault="00FA3852" w:rsidP="006E4950">
      <w:pPr>
        <w:spacing w:line="360" w:lineRule="auto"/>
        <w:rPr>
          <w:del w:id="575" w:author="Lizz Bartos" w:date="2013-07-13T12:48:00Z"/>
          <w:rFonts w:ascii="Helvetica" w:hAnsi="Helvetica" w:cs="Helvetica"/>
          <w:sz w:val="22"/>
          <w:szCs w:val="22"/>
        </w:rPr>
      </w:pPr>
    </w:p>
    <w:p w14:paraId="22D07A06" w14:textId="7A574B38" w:rsidR="00FA3852" w:rsidRPr="006E4950" w:rsidDel="00497376" w:rsidRDefault="00FA3852" w:rsidP="006E4950">
      <w:pPr>
        <w:spacing w:line="360" w:lineRule="auto"/>
        <w:rPr>
          <w:del w:id="576" w:author="Lizz Bartos" w:date="2013-07-13T12:48:00Z"/>
          <w:rFonts w:ascii="Helvetica" w:hAnsi="Helvetica" w:cs="Helvetica"/>
          <w:sz w:val="22"/>
          <w:szCs w:val="22"/>
        </w:rPr>
      </w:pPr>
    </w:p>
    <w:p w14:paraId="7A63F747" w14:textId="01EDA0DA" w:rsidR="00FA3852" w:rsidRPr="006E4950" w:rsidDel="00497376" w:rsidRDefault="00FA3852" w:rsidP="006E4950">
      <w:pPr>
        <w:spacing w:line="360" w:lineRule="auto"/>
        <w:rPr>
          <w:del w:id="577" w:author="Lizz Bartos" w:date="2013-07-13T12:48:00Z"/>
          <w:rFonts w:ascii="Helvetica" w:hAnsi="Helvetica" w:cs="Helvetica"/>
          <w:b/>
          <w:color w:val="4BACC6" w:themeColor="accent5"/>
          <w:sz w:val="22"/>
          <w:szCs w:val="22"/>
        </w:rPr>
      </w:pPr>
      <w:del w:id="578" w:author="Lizz Bartos" w:date="2013-07-13T12:48:00Z">
        <w:r w:rsidRPr="006E4950" w:rsidDel="00497376">
          <w:rPr>
            <w:rFonts w:ascii="Helvetica" w:hAnsi="Helvetica" w:cs="Helvetica"/>
            <w:b/>
            <w:color w:val="4BACC6" w:themeColor="accent5"/>
            <w:sz w:val="22"/>
            <w:szCs w:val="22"/>
          </w:rPr>
          <w:delText>NetLogo Features</w:delText>
        </w:r>
      </w:del>
    </w:p>
    <w:p w14:paraId="71AD0EDF" w14:textId="0AB84D9C" w:rsidR="00FA3852" w:rsidRPr="00BB6E49" w:rsidDel="00497376" w:rsidRDefault="00FA3852" w:rsidP="00BB6E49">
      <w:pPr>
        <w:widowControl w:val="0"/>
        <w:autoSpaceDE w:val="0"/>
        <w:autoSpaceDN w:val="0"/>
        <w:adjustRightInd w:val="0"/>
        <w:spacing w:line="360" w:lineRule="auto"/>
        <w:rPr>
          <w:del w:id="579" w:author="Lizz Bartos" w:date="2013-07-13T12:48:00Z"/>
          <w:rFonts w:ascii="Helvetica" w:hAnsi="Helvetica" w:cs="Helvetica"/>
          <w:strike/>
          <w:sz w:val="22"/>
          <w:szCs w:val="22"/>
        </w:rPr>
      </w:pPr>
      <w:del w:id="580" w:author="Lizz Bartos" w:date="2013-07-13T12:48:00Z">
        <w:r w:rsidRPr="00BB6E49" w:rsidDel="00497376">
          <w:rPr>
            <w:rFonts w:ascii="Helvetica" w:hAnsi="Helvetica" w:cs="Helvetica"/>
            <w:strike/>
            <w:sz w:val="22"/>
            <w:szCs w:val="22"/>
          </w:rPr>
          <w:delText>should I have 2 breeds of sexual links? or just one with a type and color….? 2 breeds</w:delText>
        </w:r>
      </w:del>
    </w:p>
    <w:p w14:paraId="40C25E59" w14:textId="764F98C8" w:rsidR="00BB6E49" w:rsidRPr="00BB6E49" w:rsidDel="00497376" w:rsidRDefault="00BB6E49" w:rsidP="00BB6E49">
      <w:pPr>
        <w:pStyle w:val="ListParagraph"/>
        <w:widowControl w:val="0"/>
        <w:numPr>
          <w:ilvl w:val="0"/>
          <w:numId w:val="7"/>
        </w:numPr>
        <w:autoSpaceDE w:val="0"/>
        <w:autoSpaceDN w:val="0"/>
        <w:adjustRightInd w:val="0"/>
        <w:spacing w:line="360" w:lineRule="auto"/>
        <w:rPr>
          <w:del w:id="581" w:author="Lizz Bartos" w:date="2013-07-13T12:48:00Z"/>
          <w:rFonts w:ascii="Helvetica" w:hAnsi="Helvetica" w:cs="Helvetica"/>
          <w:bCs/>
          <w:sz w:val="22"/>
          <w:szCs w:val="22"/>
        </w:rPr>
      </w:pPr>
      <w:del w:id="582" w:author="Lizz Bartos" w:date="2013-07-13T12:48:00Z">
        <w:r w:rsidRPr="00BB6E49" w:rsidDel="00497376">
          <w:rPr>
            <w:rFonts w:ascii="Helvetica" w:hAnsi="Helvetica" w:cs="Helvetica"/>
            <w:bCs/>
            <w:sz w:val="22"/>
            <w:szCs w:val="22"/>
          </w:rPr>
          <w:delText>Breeds are used for the genders of turtles, as well as for distinguishing friend links from sexual</w:delText>
        </w:r>
        <w:r w:rsidDel="00497376">
          <w:rPr>
            <w:rFonts w:ascii="Helvetica" w:hAnsi="Helvetica" w:cs="Helvetica"/>
            <w:bCs/>
            <w:sz w:val="22"/>
            <w:szCs w:val="22"/>
          </w:rPr>
          <w:delText xml:space="preserve"> </w:delText>
        </w:r>
        <w:r w:rsidRPr="00BB6E49" w:rsidDel="00497376">
          <w:rPr>
            <w:rFonts w:ascii="Helvetica" w:hAnsi="Helvetica" w:cs="Helvetica"/>
            <w:bCs/>
            <w:sz w:val="22"/>
            <w:szCs w:val="22"/>
          </w:rPr>
          <w:delText>partner links.</w:delText>
        </w:r>
      </w:del>
    </w:p>
    <w:p w14:paraId="54DB8033" w14:textId="69A9812B" w:rsidR="00BB6E49" w:rsidDel="00497376" w:rsidRDefault="00BB6E49" w:rsidP="00BB6E49">
      <w:pPr>
        <w:pStyle w:val="ListParagraph"/>
        <w:widowControl w:val="0"/>
        <w:numPr>
          <w:ilvl w:val="0"/>
          <w:numId w:val="7"/>
        </w:numPr>
        <w:autoSpaceDE w:val="0"/>
        <w:autoSpaceDN w:val="0"/>
        <w:adjustRightInd w:val="0"/>
        <w:spacing w:line="360" w:lineRule="auto"/>
        <w:rPr>
          <w:del w:id="583" w:author="Lizz Bartos" w:date="2013-07-13T12:48:00Z"/>
          <w:rFonts w:ascii="Helvetica" w:hAnsi="Helvetica" w:cs="Helvetica"/>
          <w:bCs/>
          <w:sz w:val="22"/>
          <w:szCs w:val="22"/>
        </w:rPr>
      </w:pPr>
      <w:del w:id="584" w:author="Lizz Bartos" w:date="2013-07-13T12:48:00Z">
        <w:r w:rsidRPr="00BB6E49" w:rsidDel="00497376">
          <w:rPr>
            <w:rFonts w:ascii="Helvetica" w:hAnsi="Helvetica" w:cs="Helvetica"/>
            <w:bCs/>
            <w:sz w:val="22"/>
            <w:szCs w:val="22"/>
          </w:rPr>
          <w:delText>n-of is used to split the agent population into two genders evenly.</w:delText>
        </w:r>
      </w:del>
    </w:p>
    <w:p w14:paraId="2F4C7B1D" w14:textId="29E34E07" w:rsidR="00BB6E49" w:rsidRPr="00BB6E49" w:rsidDel="00497376" w:rsidRDefault="00BB6E49" w:rsidP="00BB6E49">
      <w:pPr>
        <w:pStyle w:val="ListParagraph"/>
        <w:widowControl w:val="0"/>
        <w:numPr>
          <w:ilvl w:val="0"/>
          <w:numId w:val="7"/>
        </w:numPr>
        <w:autoSpaceDE w:val="0"/>
        <w:autoSpaceDN w:val="0"/>
        <w:adjustRightInd w:val="0"/>
        <w:spacing w:line="360" w:lineRule="auto"/>
        <w:rPr>
          <w:del w:id="585" w:author="Lizz Bartos" w:date="2013-07-13T12:48:00Z"/>
          <w:rFonts w:ascii="Helvetica" w:hAnsi="Helvetica" w:cs="Helvetica"/>
          <w:bCs/>
          <w:sz w:val="22"/>
          <w:szCs w:val="22"/>
        </w:rPr>
      </w:pPr>
      <w:del w:id="586" w:author="Lizz Bartos" w:date="2013-07-13T12:48:00Z">
        <w:r w:rsidRPr="00BB6E49" w:rsidDel="00497376">
          <w:rPr>
            <w:rFonts w:ascii="Helvetica" w:hAnsi="Helvetica" w:cs="Helvetica"/>
            <w:bCs/>
            <w:sz w:val="22"/>
            <w:szCs w:val="22"/>
          </w:rPr>
          <w:delText>The random-near function generates many small random numbers and adds them together to determine individual tendencies. This produces an approximately normal distribution of values across the population.</w:delText>
        </w:r>
      </w:del>
    </w:p>
    <w:p w14:paraId="78C3F579" w14:textId="10353B1D" w:rsidR="00FA3852" w:rsidRPr="006E4950" w:rsidDel="00497376" w:rsidRDefault="00FA3852" w:rsidP="006E4950">
      <w:pPr>
        <w:spacing w:line="360" w:lineRule="auto"/>
        <w:rPr>
          <w:del w:id="587" w:author="Lizz Bartos" w:date="2013-07-13T12:48:00Z"/>
          <w:rFonts w:ascii="Helvetica" w:hAnsi="Helvetica"/>
          <w:sz w:val="22"/>
          <w:szCs w:val="22"/>
        </w:rPr>
      </w:pPr>
    </w:p>
    <w:p w14:paraId="32213B6A" w14:textId="65296F78" w:rsidR="00C7500A" w:rsidRPr="00FE36DF" w:rsidDel="00497376" w:rsidRDefault="00C7500A" w:rsidP="00C7500A">
      <w:pPr>
        <w:widowControl w:val="0"/>
        <w:autoSpaceDE w:val="0"/>
        <w:autoSpaceDN w:val="0"/>
        <w:adjustRightInd w:val="0"/>
        <w:spacing w:line="360" w:lineRule="auto"/>
        <w:rPr>
          <w:del w:id="588" w:author="Lizz Bartos" w:date="2013-07-13T12:48:00Z"/>
          <w:rFonts w:ascii="Helvetica" w:hAnsi="Helvetica" w:cs="Helvetica"/>
          <w:sz w:val="22"/>
          <w:szCs w:val="22"/>
        </w:rPr>
      </w:pPr>
      <w:del w:id="589" w:author="Lizz Bartos" w:date="2013-07-13T12:48:00Z">
        <w:r w:rsidRPr="00FE36DF" w:rsidDel="00497376">
          <w:rPr>
            <w:rFonts w:ascii="Helvetica" w:hAnsi="Helvetica" w:cs="Helvetica"/>
            <w:sz w:val="22"/>
            <w:szCs w:val="22"/>
          </w:rPr>
          <w:delText>;; Set genders of turtles to be 50% male, 50% female</w:delText>
        </w:r>
      </w:del>
    </w:p>
    <w:p w14:paraId="3FF11A43" w14:textId="43A7BB6F" w:rsidR="00C7500A" w:rsidRPr="006E4950" w:rsidDel="00497376" w:rsidRDefault="00C7500A" w:rsidP="00C7500A">
      <w:pPr>
        <w:widowControl w:val="0"/>
        <w:autoSpaceDE w:val="0"/>
        <w:autoSpaceDN w:val="0"/>
        <w:adjustRightInd w:val="0"/>
        <w:spacing w:line="360" w:lineRule="auto"/>
        <w:rPr>
          <w:del w:id="590" w:author="Lizz Bartos" w:date="2013-07-13T12:48:00Z"/>
          <w:rFonts w:ascii="Helvetica" w:hAnsi="Helvetica" w:cs="Helvetica"/>
          <w:sz w:val="22"/>
          <w:szCs w:val="22"/>
        </w:rPr>
      </w:pPr>
      <w:del w:id="591" w:author="Lizz Bartos" w:date="2013-07-13T12:48:00Z">
        <w:r w:rsidRPr="00FE36DF" w:rsidDel="00497376">
          <w:rPr>
            <w:rFonts w:ascii="Helvetica" w:hAnsi="Helvetica" w:cs="Helvetica"/>
            <w:sz w:val="22"/>
            <w:szCs w:val="22"/>
          </w:rPr>
          <w:delText xml:space="preserve">  ask n-of (count turtles / 2) turtles [set breed females ]</w:delText>
        </w:r>
      </w:del>
    </w:p>
    <w:p w14:paraId="1470F27B" w14:textId="14CE6DCA" w:rsidR="00800821" w:rsidRPr="006E4950" w:rsidDel="00497376" w:rsidRDefault="00800821" w:rsidP="006E4950">
      <w:pPr>
        <w:spacing w:line="360" w:lineRule="auto"/>
        <w:rPr>
          <w:del w:id="592" w:author="Lizz Bartos" w:date="2013-07-13T12:48:00Z"/>
          <w:rFonts w:ascii="Helvetica" w:hAnsi="Helvetica"/>
          <w:sz w:val="22"/>
          <w:szCs w:val="22"/>
        </w:rPr>
      </w:pPr>
    </w:p>
    <w:p w14:paraId="4C130D82" w14:textId="4E569767" w:rsidR="00800821" w:rsidRPr="006E4950" w:rsidDel="00497376" w:rsidRDefault="00800821" w:rsidP="006E4950">
      <w:pPr>
        <w:spacing w:line="360" w:lineRule="auto"/>
        <w:rPr>
          <w:del w:id="593" w:author="Lizz Bartos" w:date="2013-07-13T12:48:00Z"/>
          <w:rFonts w:ascii="Helvetica" w:hAnsi="Helvetica"/>
          <w:b/>
          <w:color w:val="4BACC6" w:themeColor="accent5"/>
          <w:sz w:val="22"/>
          <w:szCs w:val="22"/>
        </w:rPr>
      </w:pPr>
      <w:del w:id="594" w:author="Lizz Bartos" w:date="2013-07-13T12:48:00Z">
        <w:r w:rsidRPr="006E4950" w:rsidDel="00497376">
          <w:rPr>
            <w:rFonts w:ascii="Helvetica" w:hAnsi="Helvetica"/>
            <w:b/>
            <w:color w:val="4BACC6" w:themeColor="accent5"/>
            <w:sz w:val="22"/>
            <w:szCs w:val="22"/>
          </w:rPr>
          <w:delText>References, Related Models</w:delText>
        </w:r>
      </w:del>
    </w:p>
    <w:p w14:paraId="2640E8B4" w14:textId="40FB1A84" w:rsidR="00BC5C5D" w:rsidRPr="006E4950" w:rsidDel="00497376" w:rsidRDefault="00FA3852" w:rsidP="006E4950">
      <w:pPr>
        <w:spacing w:line="360" w:lineRule="auto"/>
        <w:rPr>
          <w:del w:id="595" w:author="Lizz Bartos" w:date="2013-07-13T12:48:00Z"/>
          <w:rFonts w:ascii="Helvetica" w:hAnsi="Helvetica"/>
          <w:sz w:val="22"/>
          <w:szCs w:val="22"/>
        </w:rPr>
      </w:pPr>
      <w:del w:id="596" w:author="Lizz Bartos" w:date="2013-07-13T12:48:00Z">
        <w:r w:rsidRPr="006E4950" w:rsidDel="00497376">
          <w:rPr>
            <w:rFonts w:ascii="Helvetica" w:hAnsi="Helvetica" w:cs="Helvetica"/>
            <w:sz w:val="22"/>
            <w:szCs w:val="22"/>
          </w:rPr>
          <w:delText>used sophias as a starting point, but only took relevant stuff, mostly just network generation and creating spatially separated clusters - e.g. no equivalent to bosses in my model, so removed...</w:delText>
        </w:r>
      </w:del>
    </w:p>
    <w:p w14:paraId="232C19E2" w14:textId="7C3523F9" w:rsidR="00BC5C5D" w:rsidDel="00497376" w:rsidRDefault="00BC5C5D" w:rsidP="006E4950">
      <w:pPr>
        <w:spacing w:line="360" w:lineRule="auto"/>
        <w:rPr>
          <w:del w:id="597" w:author="Lizz Bartos" w:date="2013-07-13T12:48:00Z"/>
          <w:rFonts w:ascii="Helvetica" w:hAnsi="Helvetica"/>
          <w:sz w:val="22"/>
          <w:szCs w:val="22"/>
        </w:rPr>
      </w:pPr>
    </w:p>
    <w:p w14:paraId="15C250A8" w14:textId="51FC4ECB" w:rsidR="007175BF" w:rsidRPr="007175BF" w:rsidDel="00497376" w:rsidRDefault="007175BF" w:rsidP="007175BF">
      <w:pPr>
        <w:spacing w:line="360" w:lineRule="auto"/>
        <w:rPr>
          <w:del w:id="598" w:author="Lizz Bartos" w:date="2013-07-13T12:48:00Z"/>
          <w:rFonts w:ascii="Helvetica" w:hAnsi="Helvetica"/>
          <w:sz w:val="22"/>
          <w:szCs w:val="22"/>
        </w:rPr>
      </w:pPr>
      <w:del w:id="599" w:author="Lizz Bartos" w:date="2013-07-13T12:48:00Z">
        <w:r w:rsidRPr="007175BF" w:rsidDel="00497376">
          <w:rPr>
            <w:rFonts w:ascii="Helvetica" w:hAnsi="Helvetica"/>
            <w:sz w:val="22"/>
            <w:szCs w:val="22"/>
          </w:rPr>
          <w:delText>Virus</w:delText>
        </w:r>
      </w:del>
    </w:p>
    <w:p w14:paraId="5A9CEC76" w14:textId="5767A21A" w:rsidR="007175BF" w:rsidRPr="007175BF" w:rsidDel="00497376" w:rsidRDefault="007175BF" w:rsidP="007175BF">
      <w:pPr>
        <w:spacing w:line="360" w:lineRule="auto"/>
        <w:rPr>
          <w:del w:id="600" w:author="Lizz Bartos" w:date="2013-07-13T12:48:00Z"/>
          <w:rFonts w:ascii="Helvetica" w:hAnsi="Helvetica"/>
          <w:sz w:val="22"/>
          <w:szCs w:val="22"/>
        </w:rPr>
      </w:pPr>
      <w:del w:id="601" w:author="Lizz Bartos" w:date="2013-07-13T12:48:00Z">
        <w:r w:rsidRPr="007175BF" w:rsidDel="00497376">
          <w:rPr>
            <w:rFonts w:ascii="Helvetica" w:hAnsi="Helvetica"/>
            <w:sz w:val="22"/>
            <w:szCs w:val="22"/>
          </w:rPr>
          <w:delText>AIDS</w:delText>
        </w:r>
      </w:del>
    </w:p>
    <w:p w14:paraId="51285AE2" w14:textId="3DC2AFEA" w:rsidR="007175BF" w:rsidRPr="007175BF" w:rsidDel="00497376" w:rsidRDefault="007175BF" w:rsidP="007175BF">
      <w:pPr>
        <w:spacing w:line="360" w:lineRule="auto"/>
        <w:rPr>
          <w:del w:id="602" w:author="Lizz Bartos" w:date="2013-07-13T12:48:00Z"/>
          <w:rFonts w:ascii="Helvetica" w:hAnsi="Helvetica"/>
          <w:sz w:val="22"/>
          <w:szCs w:val="22"/>
        </w:rPr>
      </w:pPr>
      <w:del w:id="603" w:author="Lizz Bartos" w:date="2013-07-13T12:48:00Z">
        <w:r w:rsidRPr="007175BF" w:rsidDel="00497376">
          <w:rPr>
            <w:rFonts w:ascii="Helvetica" w:hAnsi="Helvetica"/>
            <w:sz w:val="22"/>
            <w:szCs w:val="22"/>
          </w:rPr>
          <w:delText>Disease Solo</w:delText>
        </w:r>
      </w:del>
    </w:p>
    <w:p w14:paraId="14337F26" w14:textId="70E37022" w:rsidR="007175BF" w:rsidRPr="007175BF" w:rsidDel="00497376" w:rsidRDefault="007175BF" w:rsidP="007175BF">
      <w:pPr>
        <w:spacing w:line="360" w:lineRule="auto"/>
        <w:rPr>
          <w:del w:id="604" w:author="Lizz Bartos" w:date="2013-07-13T12:48:00Z"/>
          <w:rFonts w:ascii="Helvetica" w:hAnsi="Helvetica"/>
          <w:sz w:val="22"/>
          <w:szCs w:val="22"/>
        </w:rPr>
      </w:pPr>
      <w:del w:id="605" w:author="Lizz Bartos" w:date="2013-07-13T12:48:00Z">
        <w:r w:rsidRPr="007175BF" w:rsidDel="00497376">
          <w:rPr>
            <w:rFonts w:ascii="Helvetica" w:hAnsi="Helvetica"/>
            <w:sz w:val="22"/>
            <w:szCs w:val="22"/>
          </w:rPr>
          <w:delText>Virus on a Network</w:delText>
        </w:r>
      </w:del>
    </w:p>
    <w:p w14:paraId="16A18FA0" w14:textId="6051B72B" w:rsidR="007175BF" w:rsidRPr="007175BF" w:rsidDel="00497376" w:rsidRDefault="007175BF" w:rsidP="007175BF">
      <w:pPr>
        <w:spacing w:line="360" w:lineRule="auto"/>
        <w:rPr>
          <w:del w:id="606" w:author="Lizz Bartos" w:date="2013-07-13T12:48:00Z"/>
          <w:rFonts w:ascii="Helvetica" w:hAnsi="Helvetica"/>
          <w:sz w:val="22"/>
          <w:szCs w:val="22"/>
        </w:rPr>
      </w:pPr>
      <w:del w:id="607" w:author="Lizz Bartos" w:date="2013-07-13T12:48:00Z">
        <w:r w:rsidRPr="007175BF" w:rsidDel="00497376">
          <w:rPr>
            <w:rFonts w:ascii="Helvetica" w:hAnsi="Helvetica"/>
            <w:sz w:val="22"/>
            <w:szCs w:val="22"/>
          </w:rPr>
          <w:delText>STI model (Lizz Bartos &amp; Landon Basham for LS 426, Winter 2013)</w:delText>
        </w:r>
      </w:del>
    </w:p>
    <w:p w14:paraId="5C1D208B" w14:textId="4F40C39A" w:rsidR="007175BF" w:rsidRPr="006E4950" w:rsidDel="00497376" w:rsidRDefault="007175BF" w:rsidP="007175BF">
      <w:pPr>
        <w:spacing w:line="360" w:lineRule="auto"/>
        <w:rPr>
          <w:del w:id="608" w:author="Lizz Bartos" w:date="2013-07-13T12:48:00Z"/>
          <w:rFonts w:ascii="Helvetica" w:hAnsi="Helvetica"/>
          <w:sz w:val="22"/>
          <w:szCs w:val="22"/>
        </w:rPr>
      </w:pPr>
      <w:del w:id="609" w:author="Lizz Bartos" w:date="2013-07-13T12:48:00Z">
        <w:r w:rsidRPr="007175BF" w:rsidDel="00497376">
          <w:rPr>
            <w:rFonts w:ascii="Helvetica" w:hAnsi="Helvetica"/>
            <w:sz w:val="22"/>
            <w:szCs w:val="22"/>
          </w:rPr>
          <w:delText>Sophia Sullivan Final Project (EECS372 Spring 11): http://modelingcommons.org/browse/one_model/3023</w:delText>
        </w:r>
      </w:del>
    </w:p>
    <w:p w14:paraId="6DE9BA6E" w14:textId="029CD13A" w:rsidR="00BC5C5D" w:rsidRPr="006E4950" w:rsidDel="00497376" w:rsidRDefault="00BC5C5D" w:rsidP="006E4950">
      <w:pPr>
        <w:spacing w:line="360" w:lineRule="auto"/>
        <w:rPr>
          <w:del w:id="610" w:author="Lizz Bartos" w:date="2013-07-13T12:48:00Z"/>
          <w:rFonts w:ascii="Helvetica" w:hAnsi="Helvetica"/>
          <w:sz w:val="22"/>
          <w:szCs w:val="22"/>
        </w:rPr>
      </w:pPr>
    </w:p>
    <w:p w14:paraId="7593382D" w14:textId="1E213431" w:rsidR="00BC5C5D" w:rsidRPr="006E4950" w:rsidDel="00497376" w:rsidRDefault="00BC5C5D" w:rsidP="006E4950">
      <w:pPr>
        <w:pStyle w:val="Normal1"/>
        <w:spacing w:line="360" w:lineRule="auto"/>
        <w:rPr>
          <w:del w:id="611" w:author="Lizz Bartos" w:date="2013-07-13T12:48:00Z"/>
          <w:rFonts w:ascii="Helvetica" w:hAnsi="Helvetica"/>
          <w:sz w:val="22"/>
          <w:szCs w:val="22"/>
        </w:rPr>
      </w:pPr>
      <w:del w:id="612" w:author="Lizz Bartos" w:date="2013-07-13T12:48:00Z">
        <w:r w:rsidRPr="006E4950" w:rsidDel="00497376">
          <w:rPr>
            <w:rFonts w:ascii="Helvetica" w:hAnsi="Helvetica"/>
            <w:b/>
            <w:sz w:val="22"/>
            <w:szCs w:val="22"/>
          </w:rPr>
          <w:delText>Questions:</w:delText>
        </w:r>
        <w:r w:rsidRPr="006E4950" w:rsidDel="00497376">
          <w:rPr>
            <w:rFonts w:ascii="Helvetica" w:hAnsi="Helvetica"/>
            <w:sz w:val="22"/>
            <w:szCs w:val="22"/>
          </w:rPr>
          <w:delText xml:space="preserve"> What questions do you have about your model? </w:delText>
        </w:r>
      </w:del>
    </w:p>
    <w:p w14:paraId="2BDF0219" w14:textId="796B57D6" w:rsidR="00BC5C5D" w:rsidDel="00497376" w:rsidRDefault="00BC5C5D" w:rsidP="006E4950">
      <w:pPr>
        <w:pStyle w:val="Normal1"/>
        <w:spacing w:line="360" w:lineRule="auto"/>
        <w:rPr>
          <w:del w:id="613" w:author="Lizz Bartos" w:date="2013-07-13T12:48:00Z"/>
          <w:rFonts w:ascii="Helvetica" w:hAnsi="Helvetica"/>
          <w:sz w:val="22"/>
          <w:szCs w:val="22"/>
        </w:rPr>
      </w:pPr>
      <w:del w:id="614" w:author="Lizz Bartos" w:date="2013-07-13T12:48:00Z">
        <w:r w:rsidRPr="006E4950" w:rsidDel="00497376">
          <w:rPr>
            <w:rFonts w:ascii="Helvetica" w:hAnsi="Helvetica"/>
            <w:b/>
            <w:sz w:val="22"/>
            <w:szCs w:val="22"/>
          </w:rPr>
          <w:delText>Next steps:</w:delText>
        </w:r>
        <w:r w:rsidRPr="006E4950" w:rsidDel="00497376">
          <w:rPr>
            <w:rFonts w:ascii="Helvetica" w:hAnsi="Helvetica"/>
            <w:sz w:val="22"/>
            <w:szCs w:val="22"/>
          </w:rPr>
          <w:delText xml:space="preserve"> Briefly list your next steps for improving the model. </w:delText>
        </w:r>
      </w:del>
    </w:p>
    <w:p w14:paraId="54FEFEB3" w14:textId="2615A049" w:rsidR="007175BF" w:rsidDel="00497376" w:rsidRDefault="007175BF" w:rsidP="006E4950">
      <w:pPr>
        <w:pStyle w:val="Normal1"/>
        <w:spacing w:line="360" w:lineRule="auto"/>
        <w:rPr>
          <w:del w:id="615" w:author="Lizz Bartos" w:date="2013-07-13T12:48:00Z"/>
          <w:rFonts w:ascii="Helvetica" w:hAnsi="Helvetica"/>
          <w:sz w:val="22"/>
          <w:szCs w:val="22"/>
        </w:rPr>
      </w:pPr>
    </w:p>
    <w:p w14:paraId="557DF32A" w14:textId="26B2C798" w:rsidR="007175BF" w:rsidDel="00497376" w:rsidRDefault="007175BF" w:rsidP="006E4950">
      <w:pPr>
        <w:pStyle w:val="Normal1"/>
        <w:spacing w:line="360" w:lineRule="auto"/>
        <w:rPr>
          <w:del w:id="616" w:author="Lizz Bartos" w:date="2013-07-13T12:48:00Z"/>
          <w:rFonts w:ascii="Helvetica" w:hAnsi="Helvetica"/>
          <w:sz w:val="22"/>
          <w:szCs w:val="22"/>
        </w:rPr>
      </w:pPr>
    </w:p>
    <w:p w14:paraId="26EE8E8E" w14:textId="4AAA4C98" w:rsidR="004F5C66" w:rsidRPr="006E4950" w:rsidDel="00497376" w:rsidRDefault="004F5C66" w:rsidP="004F5C66">
      <w:pPr>
        <w:widowControl w:val="0"/>
        <w:autoSpaceDE w:val="0"/>
        <w:autoSpaceDN w:val="0"/>
        <w:adjustRightInd w:val="0"/>
        <w:spacing w:line="360" w:lineRule="auto"/>
        <w:rPr>
          <w:del w:id="617" w:author="Lizz Bartos" w:date="2013-07-13T12:48:00Z"/>
          <w:rFonts w:ascii="Helvetica" w:hAnsi="Helvetica" w:cs="Helvetica"/>
          <w:sz w:val="22"/>
          <w:szCs w:val="22"/>
        </w:rPr>
      </w:pPr>
      <w:del w:id="618" w:author="Lizz Bartos" w:date="2013-07-13T12:48:00Z">
        <w:r w:rsidRPr="00BD11B7" w:rsidDel="00497376">
          <w:rPr>
            <w:rFonts w:ascii="Helvetica" w:hAnsi="Helvetica" w:cs="Helvetica"/>
            <w:b/>
            <w:sz w:val="22"/>
            <w:szCs w:val="22"/>
          </w:rPr>
          <w:delText>num-cliques</w:delText>
        </w:r>
        <w:r w:rsidRPr="006E4950" w:rsidDel="00497376">
          <w:rPr>
            <w:rFonts w:ascii="Helvetica" w:hAnsi="Helvetica" w:cs="Helvetica"/>
            <w:sz w:val="22"/>
            <w:szCs w:val="22"/>
          </w:rPr>
          <w:delText xml:space="preserve"> (range 1-20)</w:delText>
        </w:r>
        <w:r w:rsidDel="00497376">
          <w:rPr>
            <w:rFonts w:ascii="Helvetica" w:hAnsi="Helvetica" w:cs="Helvetica"/>
            <w:sz w:val="22"/>
            <w:szCs w:val="22"/>
          </w:rPr>
          <w:delText xml:space="preserve"> [slider]</w:delText>
        </w:r>
      </w:del>
    </w:p>
    <w:p w14:paraId="28DF99C1" w14:textId="2FE95D18" w:rsidR="004F5C66" w:rsidRPr="006E4950" w:rsidDel="00497376" w:rsidRDefault="004F5C66" w:rsidP="004F5C66">
      <w:pPr>
        <w:widowControl w:val="0"/>
        <w:autoSpaceDE w:val="0"/>
        <w:autoSpaceDN w:val="0"/>
        <w:adjustRightInd w:val="0"/>
        <w:spacing w:line="360" w:lineRule="auto"/>
        <w:rPr>
          <w:del w:id="619" w:author="Lizz Bartos" w:date="2013-07-13T12:48:00Z"/>
          <w:rFonts w:ascii="Helvetica" w:hAnsi="Helvetica" w:cs="Helvetica"/>
          <w:sz w:val="22"/>
          <w:szCs w:val="22"/>
        </w:rPr>
      </w:pPr>
      <w:del w:id="620" w:author="Lizz Bartos" w:date="2013-07-13T12:48:00Z">
        <w:r w:rsidRPr="00BD11B7" w:rsidDel="00497376">
          <w:rPr>
            <w:rFonts w:ascii="Helvetica" w:hAnsi="Helvetica" w:cs="Helvetica"/>
            <w:b/>
            <w:sz w:val="22"/>
            <w:szCs w:val="22"/>
          </w:rPr>
          <w:delText>clique-size</w:delText>
        </w:r>
        <w:r w:rsidRPr="006E4950" w:rsidDel="00497376">
          <w:rPr>
            <w:rFonts w:ascii="Helvetica" w:hAnsi="Helvetica" w:cs="Helvetica"/>
            <w:sz w:val="22"/>
            <w:szCs w:val="22"/>
          </w:rPr>
          <w:delText xml:space="preserve"> (range 1-35)</w:delText>
        </w:r>
        <w:r w:rsidDel="00497376">
          <w:rPr>
            <w:rFonts w:ascii="Helvetica" w:hAnsi="Helvetica" w:cs="Helvetica"/>
            <w:sz w:val="22"/>
            <w:szCs w:val="22"/>
          </w:rPr>
          <w:delText xml:space="preserve"> [slider]</w:delText>
        </w:r>
      </w:del>
    </w:p>
    <w:p w14:paraId="251A557C" w14:textId="1DB3C789" w:rsidR="004F5C66" w:rsidRPr="006E4950" w:rsidDel="00497376" w:rsidRDefault="004F5C66" w:rsidP="004F5C66">
      <w:pPr>
        <w:widowControl w:val="0"/>
        <w:autoSpaceDE w:val="0"/>
        <w:autoSpaceDN w:val="0"/>
        <w:adjustRightInd w:val="0"/>
        <w:spacing w:line="360" w:lineRule="auto"/>
        <w:rPr>
          <w:del w:id="621" w:author="Lizz Bartos" w:date="2013-07-13T12:48:00Z"/>
          <w:rFonts w:ascii="Helvetica" w:hAnsi="Helvetica" w:cs="Helvetica"/>
          <w:sz w:val="22"/>
          <w:szCs w:val="22"/>
        </w:rPr>
      </w:pPr>
      <w:del w:id="622" w:author="Lizz Bartos" w:date="2013-07-13T12:48:00Z">
        <w:r w:rsidRPr="004F5C66" w:rsidDel="00497376">
          <w:rPr>
            <w:rFonts w:ascii="Helvetica" w:hAnsi="Helvetica" w:cs="Helvetica"/>
            <w:b/>
            <w:sz w:val="22"/>
            <w:szCs w:val="22"/>
          </w:rPr>
          <w:delText>avg-num-friends</w:delText>
        </w:r>
        <w:r w:rsidRPr="006E4950" w:rsidDel="00497376">
          <w:rPr>
            <w:rFonts w:ascii="Helvetica" w:hAnsi="Helvetica" w:cs="Helvetica"/>
            <w:sz w:val="22"/>
            <w:szCs w:val="22"/>
          </w:rPr>
          <w:delText xml:space="preserve"> (range 2- 1-cliquesize)</w:delText>
        </w:r>
        <w:r w:rsidDel="00497376">
          <w:rPr>
            <w:rFonts w:ascii="Helvetica" w:hAnsi="Helvetica" w:cs="Helvetica"/>
            <w:sz w:val="22"/>
            <w:szCs w:val="22"/>
          </w:rPr>
          <w:delText xml:space="preserve"> [slider]</w:delText>
        </w:r>
      </w:del>
    </w:p>
    <w:p w14:paraId="7E4E3DC0" w14:textId="7B5371FC" w:rsidR="004F5C66" w:rsidRPr="006E4950" w:rsidDel="00497376" w:rsidRDefault="004F5C66" w:rsidP="004F5C66">
      <w:pPr>
        <w:widowControl w:val="0"/>
        <w:autoSpaceDE w:val="0"/>
        <w:autoSpaceDN w:val="0"/>
        <w:adjustRightInd w:val="0"/>
        <w:spacing w:line="360" w:lineRule="auto"/>
        <w:rPr>
          <w:del w:id="623" w:author="Lizz Bartos" w:date="2013-07-13T12:48:00Z"/>
          <w:rFonts w:ascii="Helvetica" w:hAnsi="Helvetica" w:cs="Helvetica"/>
          <w:sz w:val="22"/>
          <w:szCs w:val="22"/>
        </w:rPr>
      </w:pPr>
      <w:del w:id="624" w:author="Lizz Bartos" w:date="2013-07-13T12:48:00Z">
        <w:r w:rsidRPr="004F5C66" w:rsidDel="00497376">
          <w:rPr>
            <w:rFonts w:ascii="Helvetica" w:hAnsi="Helvetica" w:cs="Helvetica"/>
            <w:b/>
            <w:sz w:val="22"/>
            <w:szCs w:val="22"/>
          </w:rPr>
          <w:delText>social-butterflies?</w:delText>
        </w:r>
        <w:r w:rsidRPr="006E4950" w:rsidDel="00497376">
          <w:rPr>
            <w:rFonts w:ascii="Helvetica" w:hAnsi="Helvetica" w:cs="Helvetica"/>
            <w:sz w:val="22"/>
            <w:szCs w:val="22"/>
          </w:rPr>
          <w:delText xml:space="preserve"> </w:delText>
        </w:r>
        <w:r w:rsidDel="00497376">
          <w:rPr>
            <w:rFonts w:ascii="Helvetica" w:hAnsi="Helvetica" w:cs="Helvetica"/>
            <w:sz w:val="22"/>
            <w:szCs w:val="22"/>
          </w:rPr>
          <w:delText>[switch]</w:delText>
        </w:r>
        <w:r w:rsidDel="00497376">
          <w:rPr>
            <w:rFonts w:ascii="Helvetica" w:hAnsi="Helvetica" w:cs="Helvetica"/>
            <w:sz w:val="22"/>
            <w:szCs w:val="22"/>
          </w:rPr>
          <w:tab/>
        </w:r>
        <w:r w:rsidRPr="006E4950" w:rsidDel="00497376">
          <w:rPr>
            <w:rFonts w:ascii="Helvetica" w:hAnsi="Helvetica" w:cs="Helvetica"/>
            <w:sz w:val="22"/>
            <w:szCs w:val="22"/>
          </w:rPr>
          <w:delText>Enable to initialize a limited number of inter-group links between "clique leaders".</w:delText>
        </w:r>
      </w:del>
    </w:p>
    <w:p w14:paraId="25D46475" w14:textId="4297EA62" w:rsidR="004F5C66" w:rsidRPr="00EB3870" w:rsidDel="00497376" w:rsidRDefault="004F5C66" w:rsidP="004F5C66">
      <w:pPr>
        <w:widowControl w:val="0"/>
        <w:autoSpaceDE w:val="0"/>
        <w:autoSpaceDN w:val="0"/>
        <w:adjustRightInd w:val="0"/>
        <w:spacing w:line="360" w:lineRule="auto"/>
        <w:rPr>
          <w:del w:id="625" w:author="Lizz Bartos" w:date="2013-07-13T12:48:00Z"/>
          <w:rFonts w:ascii="Helvetica" w:hAnsi="Helvetica" w:cs="Helvetica"/>
          <w:sz w:val="22"/>
          <w:szCs w:val="22"/>
        </w:rPr>
      </w:pPr>
      <w:del w:id="626" w:author="Lizz Bartos" w:date="2013-07-13T12:48:00Z">
        <w:r w:rsidRPr="00863BE2" w:rsidDel="00497376">
          <w:rPr>
            <w:rFonts w:ascii="Helvetica" w:hAnsi="Helvetica" w:cs="Helvetica"/>
            <w:b/>
            <w:sz w:val="22"/>
            <w:szCs w:val="22"/>
          </w:rPr>
          <w:delText>infection-chance</w:delText>
        </w:r>
        <w:r w:rsidRPr="006E4950" w:rsidDel="00497376">
          <w:rPr>
            <w:rFonts w:ascii="Helvetica" w:hAnsi="Helvetica" w:cs="Helvetica"/>
            <w:sz w:val="22"/>
            <w:szCs w:val="22"/>
          </w:rPr>
          <w:delText xml:space="preserve"> (0-100)</w:delText>
        </w:r>
        <w:r w:rsidDel="00497376">
          <w:rPr>
            <w:rFonts w:ascii="Helvetica" w:hAnsi="Helvetica" w:cs="Helvetica"/>
            <w:sz w:val="22"/>
            <w:szCs w:val="22"/>
          </w:rPr>
          <w:delText xml:space="preserve"> [slider]</w:delText>
        </w:r>
        <w:r w:rsidDel="00497376">
          <w:rPr>
            <w:rFonts w:ascii="Helvetica" w:hAnsi="Helvetica" w:cs="Helvetica"/>
            <w:sz w:val="22"/>
            <w:szCs w:val="22"/>
          </w:rPr>
          <w:tab/>
        </w:r>
        <w:r w:rsidRPr="00EB3870" w:rsidDel="00497376">
          <w:rPr>
            <w:rFonts w:ascii="Helvetica" w:hAnsi="Helvetica" w:cs="Helvetica"/>
            <w:sz w:val="22"/>
            <w:szCs w:val="22"/>
          </w:rPr>
          <w:delText>The chance out of 100 that an infected person will transmit infection</w:delText>
        </w:r>
        <w:r w:rsidDel="00497376">
          <w:rPr>
            <w:rFonts w:ascii="Helvetica" w:hAnsi="Helvetica" w:cs="Helvetica"/>
            <w:sz w:val="22"/>
            <w:szCs w:val="22"/>
          </w:rPr>
          <w:delText xml:space="preserve"> </w:delText>
        </w:r>
        <w:r w:rsidRPr="00EB3870" w:rsidDel="00497376">
          <w:rPr>
            <w:rFonts w:ascii="Helvetica" w:hAnsi="Helvetica" w:cs="Helvetica"/>
            <w:sz w:val="22"/>
            <w:szCs w:val="22"/>
          </w:rPr>
          <w:delText xml:space="preserve">during one week of couplehood if they have </w:delText>
        </w:r>
        <w:r w:rsidRPr="004F5C66" w:rsidDel="00497376">
          <w:rPr>
            <w:rFonts w:ascii="Helvetica" w:hAnsi="Helvetica" w:cs="Helvetica"/>
            <w:color w:val="F79646" w:themeColor="accent6"/>
            <w:sz w:val="22"/>
            <w:szCs w:val="22"/>
          </w:rPr>
          <w:delText>unsafe/unprotected sex (without a condom) (infectivity)</w:delText>
        </w:r>
      </w:del>
    </w:p>
    <w:p w14:paraId="601EA961" w14:textId="59079B19" w:rsidR="004F5C66" w:rsidRPr="006E4950" w:rsidDel="00497376" w:rsidRDefault="004F5C66" w:rsidP="004F5C66">
      <w:pPr>
        <w:widowControl w:val="0"/>
        <w:autoSpaceDE w:val="0"/>
        <w:autoSpaceDN w:val="0"/>
        <w:adjustRightInd w:val="0"/>
        <w:spacing w:line="360" w:lineRule="auto"/>
        <w:rPr>
          <w:del w:id="627" w:author="Lizz Bartos" w:date="2013-07-13T12:48:00Z"/>
          <w:rFonts w:ascii="Helvetica" w:hAnsi="Helvetica" w:cs="Helvetica"/>
          <w:sz w:val="22"/>
          <w:szCs w:val="22"/>
        </w:rPr>
      </w:pPr>
    </w:p>
    <w:p w14:paraId="1354D604" w14:textId="6709A810" w:rsidR="004F5C66" w:rsidRPr="00863BE2" w:rsidDel="00497376" w:rsidRDefault="004F5C66" w:rsidP="004F5C66">
      <w:pPr>
        <w:widowControl w:val="0"/>
        <w:autoSpaceDE w:val="0"/>
        <w:autoSpaceDN w:val="0"/>
        <w:adjustRightInd w:val="0"/>
        <w:spacing w:line="360" w:lineRule="auto"/>
        <w:rPr>
          <w:del w:id="628" w:author="Lizz Bartos" w:date="2013-07-13T12:48:00Z"/>
          <w:rFonts w:ascii="Helvetica" w:hAnsi="Helvetica" w:cs="Helvetica"/>
          <w:sz w:val="22"/>
          <w:szCs w:val="22"/>
        </w:rPr>
      </w:pPr>
      <w:del w:id="629" w:author="Lizz Bartos" w:date="2013-07-13T12:48:00Z">
        <w:r w:rsidRPr="00863BE2" w:rsidDel="00497376">
          <w:rPr>
            <w:rFonts w:ascii="Helvetica" w:hAnsi="Helvetica" w:cs="Helvetica"/>
            <w:b/>
            <w:sz w:val="22"/>
            <w:szCs w:val="22"/>
          </w:rPr>
          <w:delText>symptomatic?</w:delText>
        </w:r>
        <w:r w:rsidDel="00497376">
          <w:rPr>
            <w:rFonts w:ascii="Helvetica" w:hAnsi="Helvetica" w:cs="Helvetica"/>
            <w:b/>
            <w:sz w:val="22"/>
            <w:szCs w:val="22"/>
          </w:rPr>
          <w:delText>:</w:delText>
        </w:r>
        <w:r w:rsidDel="00497376">
          <w:rPr>
            <w:rFonts w:ascii="Helvetica" w:hAnsi="Helvetica" w:cs="Helvetica"/>
            <w:b/>
            <w:sz w:val="22"/>
            <w:szCs w:val="22"/>
          </w:rPr>
          <w:tab/>
        </w:r>
        <w:r w:rsidDel="00497376">
          <w:rPr>
            <w:rFonts w:ascii="Helvetica" w:hAnsi="Helvetica" w:cs="Helvetica"/>
            <w:sz w:val="22"/>
            <w:szCs w:val="22"/>
          </w:rPr>
          <w:delText>[chooser] Specify which genders (if any) show symptoms of the infection</w:delText>
        </w:r>
      </w:del>
    </w:p>
    <w:p w14:paraId="5BE67FCD" w14:textId="7881568F" w:rsidR="007175BF" w:rsidDel="00497376" w:rsidRDefault="007175BF" w:rsidP="006E4950">
      <w:pPr>
        <w:pStyle w:val="Normal1"/>
        <w:spacing w:line="360" w:lineRule="auto"/>
        <w:rPr>
          <w:del w:id="630" w:author="Lizz Bartos" w:date="2013-07-13T12:48:00Z"/>
          <w:rFonts w:ascii="Helvetica" w:hAnsi="Helvetica"/>
          <w:sz w:val="22"/>
          <w:szCs w:val="22"/>
        </w:rPr>
      </w:pPr>
    </w:p>
    <w:p w14:paraId="34C1CABE" w14:textId="14E2B512" w:rsidR="007175BF" w:rsidDel="00497376" w:rsidRDefault="007175BF" w:rsidP="006E4950">
      <w:pPr>
        <w:pStyle w:val="Normal1"/>
        <w:spacing w:line="360" w:lineRule="auto"/>
        <w:rPr>
          <w:del w:id="631" w:author="Lizz Bartos" w:date="2013-07-13T12:48:00Z"/>
          <w:rFonts w:ascii="Helvetica" w:hAnsi="Helvetica"/>
          <w:sz w:val="22"/>
          <w:szCs w:val="22"/>
        </w:rPr>
      </w:pPr>
    </w:p>
    <w:p w14:paraId="098BAAC0" w14:textId="58493699" w:rsidR="007175BF" w:rsidDel="00497376" w:rsidRDefault="007175BF" w:rsidP="006E4950">
      <w:pPr>
        <w:pStyle w:val="Normal1"/>
        <w:spacing w:line="360" w:lineRule="auto"/>
        <w:rPr>
          <w:del w:id="632" w:author="Lizz Bartos" w:date="2013-07-13T12:48:00Z"/>
          <w:rFonts w:ascii="Helvetica" w:hAnsi="Helvetica"/>
          <w:sz w:val="22"/>
          <w:szCs w:val="22"/>
        </w:rPr>
      </w:pPr>
    </w:p>
    <w:p w14:paraId="4E22456A" w14:textId="0BC07B3B" w:rsidR="007175BF" w:rsidRPr="006E4950" w:rsidDel="00497376" w:rsidRDefault="007175BF" w:rsidP="006E4950">
      <w:pPr>
        <w:pStyle w:val="Normal1"/>
        <w:spacing w:line="360" w:lineRule="auto"/>
        <w:rPr>
          <w:del w:id="633" w:author="Lizz Bartos" w:date="2013-07-13T12:48:00Z"/>
          <w:rFonts w:ascii="Helvetica" w:hAnsi="Helvetica"/>
          <w:sz w:val="22"/>
          <w:szCs w:val="22"/>
        </w:rPr>
      </w:pPr>
    </w:p>
    <w:p w14:paraId="56FD2EE9" w14:textId="47EEC1B7" w:rsidR="00ED1CCC" w:rsidDel="00497376" w:rsidRDefault="00ED1CCC" w:rsidP="00ED1CCC">
      <w:pPr>
        <w:widowControl w:val="0"/>
        <w:autoSpaceDE w:val="0"/>
        <w:autoSpaceDN w:val="0"/>
        <w:adjustRightInd w:val="0"/>
        <w:spacing w:line="360" w:lineRule="auto"/>
        <w:rPr>
          <w:del w:id="634" w:author="Lizz Bartos" w:date="2013-07-13T12:48:00Z"/>
          <w:rFonts w:ascii="Helvetica" w:hAnsi="Helvetica" w:cs="Helvetica"/>
          <w:b/>
          <w:color w:val="4BACC6" w:themeColor="accent5"/>
          <w:sz w:val="22"/>
          <w:szCs w:val="22"/>
        </w:rPr>
      </w:pPr>
      <w:del w:id="635" w:author="Lizz Bartos" w:date="2013-07-13T12:48:00Z">
        <w:r w:rsidDel="00497376">
          <w:rPr>
            <w:rFonts w:ascii="Helvetica" w:hAnsi="Helvetica" w:cs="Helvetica"/>
            <w:b/>
            <w:color w:val="4BACC6" w:themeColor="accent5"/>
            <w:sz w:val="22"/>
            <w:szCs w:val="22"/>
          </w:rPr>
          <w:delText xml:space="preserve">Thorough description/explanation of </w:delText>
        </w:r>
        <w:r w:rsidRPr="006E4950" w:rsidDel="00497376">
          <w:rPr>
            <w:rFonts w:ascii="Helvetica" w:hAnsi="Helvetica" w:cs="Helvetica"/>
            <w:b/>
            <w:color w:val="4BACC6" w:themeColor="accent5"/>
            <w:sz w:val="22"/>
            <w:szCs w:val="22"/>
          </w:rPr>
          <w:delText xml:space="preserve">Agent Parameters: </w:delText>
        </w:r>
      </w:del>
    </w:p>
    <w:p w14:paraId="1B429058" w14:textId="2D8A6040" w:rsidR="00ED1CCC" w:rsidDel="00497376" w:rsidRDefault="00ED1CCC" w:rsidP="00ED1CCC">
      <w:pPr>
        <w:widowControl w:val="0"/>
        <w:autoSpaceDE w:val="0"/>
        <w:autoSpaceDN w:val="0"/>
        <w:adjustRightInd w:val="0"/>
        <w:spacing w:line="360" w:lineRule="auto"/>
        <w:rPr>
          <w:del w:id="636" w:author="Lizz Bartos" w:date="2013-07-13T12:48:00Z"/>
          <w:rFonts w:ascii="Helvetica" w:hAnsi="Helvetica" w:cs="Helvetica"/>
          <w:b/>
          <w:color w:val="4BACC6" w:themeColor="accent5"/>
          <w:sz w:val="22"/>
          <w:szCs w:val="22"/>
        </w:rPr>
      </w:pPr>
    </w:p>
    <w:p w14:paraId="3621D5D7" w14:textId="4DB71CBD" w:rsidR="00ED1CCC" w:rsidRPr="00ED1CCC" w:rsidDel="00497376" w:rsidRDefault="00ED1CCC" w:rsidP="00ED1CCC">
      <w:pPr>
        <w:widowControl w:val="0"/>
        <w:autoSpaceDE w:val="0"/>
        <w:autoSpaceDN w:val="0"/>
        <w:adjustRightInd w:val="0"/>
        <w:spacing w:line="360" w:lineRule="auto"/>
        <w:rPr>
          <w:del w:id="637" w:author="Lizz Bartos" w:date="2013-07-13T12:48:00Z"/>
          <w:rFonts w:ascii="Helvetica" w:hAnsi="Helvetica" w:cs="Helvetica"/>
          <w:sz w:val="22"/>
          <w:szCs w:val="22"/>
        </w:rPr>
      </w:pPr>
      <w:del w:id="638" w:author="Lizz Bartos" w:date="2013-07-13T12:48:00Z">
        <w:r w:rsidRPr="001B3129" w:rsidDel="00497376">
          <w:rPr>
            <w:rFonts w:ascii="Helvetica" w:hAnsi="Helvetica" w:cs="Helvetica"/>
            <w:b/>
            <w:sz w:val="22"/>
            <w:szCs w:val="22"/>
          </w:rPr>
          <w:delText>had-unsafe-sex?:</w:delText>
        </w:r>
        <w:r w:rsidRPr="00ED1CCC" w:rsidDel="00497376">
          <w:rPr>
            <w:rFonts w:ascii="Helvetica" w:hAnsi="Helvetica" w:cs="Helvetica"/>
            <w:sz w:val="22"/>
            <w:szCs w:val="22"/>
          </w:rPr>
          <w:tab/>
          <w:delText>Whether this person had sex without a condom on the last tick</w:delText>
        </w:r>
      </w:del>
    </w:p>
    <w:p w14:paraId="4B156DED" w14:textId="4A5094EC" w:rsidR="00ED1CCC" w:rsidRPr="00ED1CCC" w:rsidDel="00497376" w:rsidRDefault="007965AE" w:rsidP="00ED1CCC">
      <w:pPr>
        <w:widowControl w:val="0"/>
        <w:autoSpaceDE w:val="0"/>
        <w:autoSpaceDN w:val="0"/>
        <w:adjustRightInd w:val="0"/>
        <w:spacing w:line="360" w:lineRule="auto"/>
        <w:rPr>
          <w:del w:id="639" w:author="Lizz Bartos" w:date="2013-07-13T12:48:00Z"/>
          <w:rFonts w:ascii="Helvetica" w:hAnsi="Helvetica" w:cs="Helvetica"/>
          <w:sz w:val="22"/>
          <w:szCs w:val="22"/>
        </w:rPr>
      </w:pPr>
      <w:del w:id="640" w:author="Lizz Bartos" w:date="2013-07-13T12:48:00Z">
        <w:r w:rsidRPr="00F276E2" w:rsidDel="00497376">
          <w:rPr>
            <w:rFonts w:ascii="Helvetica" w:hAnsi="Helvetica" w:cs="Helvetica"/>
            <w:b/>
            <w:sz w:val="22"/>
            <w:szCs w:val="22"/>
          </w:rPr>
          <w:delText>infected?:</w:delText>
        </w:r>
        <w:r w:rsidDel="00497376">
          <w:rPr>
            <w:rFonts w:ascii="Helvetica" w:hAnsi="Helvetica" w:cs="Helvetica"/>
            <w:sz w:val="22"/>
            <w:szCs w:val="22"/>
          </w:rPr>
          <w:tab/>
        </w:r>
        <w:r w:rsidR="00ED1CCC" w:rsidRPr="00ED1CCC" w:rsidDel="00497376">
          <w:rPr>
            <w:rFonts w:ascii="Helvetica" w:hAnsi="Helvetica" w:cs="Helvetica"/>
            <w:sz w:val="22"/>
            <w:szCs w:val="22"/>
          </w:rPr>
          <w:delText>If true, the person is infected (and infectious)</w:delText>
        </w:r>
      </w:del>
    </w:p>
    <w:p w14:paraId="1026E841" w14:textId="5B7BC439" w:rsidR="00ED1CCC" w:rsidRPr="00ED1CCC" w:rsidDel="00497376" w:rsidRDefault="007965AE" w:rsidP="00ED1CCC">
      <w:pPr>
        <w:widowControl w:val="0"/>
        <w:autoSpaceDE w:val="0"/>
        <w:autoSpaceDN w:val="0"/>
        <w:adjustRightInd w:val="0"/>
        <w:spacing w:line="360" w:lineRule="auto"/>
        <w:rPr>
          <w:del w:id="641" w:author="Lizz Bartos" w:date="2013-07-13T12:48:00Z"/>
          <w:rFonts w:ascii="Helvetica" w:hAnsi="Helvetica" w:cs="Helvetica"/>
          <w:sz w:val="22"/>
          <w:szCs w:val="22"/>
        </w:rPr>
      </w:pPr>
      <w:del w:id="642" w:author="Lizz Bartos" w:date="2013-07-13T12:48:00Z">
        <w:r w:rsidRPr="00F276E2" w:rsidDel="00497376">
          <w:rPr>
            <w:rFonts w:ascii="Helvetica" w:hAnsi="Helvetica" w:cs="Helvetica"/>
            <w:b/>
            <w:sz w:val="22"/>
            <w:szCs w:val="22"/>
          </w:rPr>
          <w:delText>known?:</w:delText>
        </w:r>
        <w:r w:rsidDel="00497376">
          <w:rPr>
            <w:rFonts w:ascii="Helvetica" w:hAnsi="Helvetica" w:cs="Helvetica"/>
            <w:sz w:val="22"/>
            <w:szCs w:val="22"/>
          </w:rPr>
          <w:tab/>
        </w:r>
        <w:r w:rsidR="00ED1CCC" w:rsidRPr="00ED1CCC" w:rsidDel="00497376">
          <w:rPr>
            <w:rFonts w:ascii="Helvetica" w:hAnsi="Helvetica" w:cs="Helvetica"/>
            <w:sz w:val="22"/>
            <w:szCs w:val="22"/>
          </w:rPr>
          <w:delText>The person is infected and knows it (due to being symptomatic)</w:delText>
        </w:r>
      </w:del>
    </w:p>
    <w:p w14:paraId="3FA8C035" w14:textId="36239C38" w:rsidR="00ED1CCC" w:rsidRPr="00ED1CCC" w:rsidDel="00497376" w:rsidRDefault="00ED1CCC" w:rsidP="00ED1CCC">
      <w:pPr>
        <w:widowControl w:val="0"/>
        <w:autoSpaceDE w:val="0"/>
        <w:autoSpaceDN w:val="0"/>
        <w:adjustRightInd w:val="0"/>
        <w:spacing w:line="360" w:lineRule="auto"/>
        <w:rPr>
          <w:del w:id="643" w:author="Lizz Bartos" w:date="2013-07-13T12:48:00Z"/>
          <w:rFonts w:ascii="Helvetica" w:hAnsi="Helvetica" w:cs="Helvetica"/>
          <w:sz w:val="22"/>
          <w:szCs w:val="22"/>
        </w:rPr>
      </w:pPr>
    </w:p>
    <w:p w14:paraId="63A82EB9" w14:textId="59C01E96" w:rsidR="00ED1CCC" w:rsidDel="00497376" w:rsidRDefault="00ED1CCC" w:rsidP="00ED1CCC">
      <w:pPr>
        <w:widowControl w:val="0"/>
        <w:autoSpaceDE w:val="0"/>
        <w:autoSpaceDN w:val="0"/>
        <w:adjustRightInd w:val="0"/>
        <w:spacing w:line="360" w:lineRule="auto"/>
        <w:rPr>
          <w:del w:id="644" w:author="Lizz Bartos" w:date="2013-07-13T12:48:00Z"/>
          <w:rFonts w:ascii="Helvetica" w:hAnsi="Helvetica" w:cs="Helvetica"/>
          <w:sz w:val="22"/>
          <w:szCs w:val="22"/>
        </w:rPr>
      </w:pPr>
      <w:del w:id="645" w:author="Lizz Bartos" w:date="2013-07-13T12:48:00Z">
        <w:r w:rsidRPr="00ED1CCC" w:rsidDel="00497376">
          <w:rPr>
            <w:rFonts w:ascii="Helvetica" w:hAnsi="Helvetica" w:cs="Helvetica"/>
            <w:sz w:val="22"/>
            <w:szCs w:val="22"/>
          </w:rPr>
          <w:delText>Note</w:delText>
        </w:r>
        <w:r w:rsidR="0081689C" w:rsidDel="00497376">
          <w:rPr>
            <w:rFonts w:ascii="Helvetica" w:hAnsi="Helvetica" w:cs="Helvetica"/>
            <w:sz w:val="22"/>
            <w:szCs w:val="22"/>
          </w:rPr>
          <w:delText>:</w:delText>
        </w:r>
        <w:r w:rsidRPr="00ED1CCC" w:rsidDel="00497376">
          <w:rPr>
            <w:rFonts w:ascii="Helvetica" w:hAnsi="Helvetica" w:cs="Helvetica"/>
            <w:sz w:val="22"/>
            <w:szCs w:val="22"/>
          </w:rPr>
          <w:delText xml:space="preserve"> </w:delText>
        </w:r>
        <w:r w:rsidR="0081689C" w:rsidDel="00497376">
          <w:rPr>
            <w:rFonts w:ascii="Helvetica" w:hAnsi="Helvetica" w:cs="Helvetica"/>
            <w:sz w:val="22"/>
            <w:szCs w:val="22"/>
          </w:rPr>
          <w:delText>T</w:delText>
        </w:r>
        <w:r w:rsidRPr="00ED1CCC" w:rsidDel="00497376">
          <w:rPr>
            <w:rFonts w:ascii="Helvetica" w:hAnsi="Helvetica" w:cs="Helvetica"/>
            <w:sz w:val="22"/>
            <w:szCs w:val="22"/>
          </w:rPr>
          <w:delText>he agent will not "know" they are infected</w:delText>
        </w:r>
        <w:r w:rsidR="00367FC9" w:rsidDel="00497376">
          <w:rPr>
            <w:rFonts w:ascii="Helvetica" w:hAnsi="Helvetica" w:cs="Helvetica"/>
            <w:sz w:val="22"/>
            <w:szCs w:val="22"/>
          </w:rPr>
          <w:delText xml:space="preserve"> </w:delText>
        </w:r>
        <w:r w:rsidRPr="00ED1CCC" w:rsidDel="00497376">
          <w:rPr>
            <w:rFonts w:ascii="Helvetica" w:hAnsi="Helvetica" w:cs="Helvetica"/>
            <w:sz w:val="22"/>
            <w:szCs w:val="22"/>
          </w:rPr>
          <w:delText xml:space="preserve">(and set the known? </w:delText>
        </w:r>
        <w:r w:rsidR="0081689C" w:rsidDel="00497376">
          <w:rPr>
            <w:rFonts w:ascii="Helvetica" w:hAnsi="Helvetica" w:cs="Helvetica"/>
            <w:sz w:val="22"/>
            <w:szCs w:val="22"/>
          </w:rPr>
          <w:delText>to true</w:delText>
        </w:r>
        <w:r w:rsidRPr="00ED1CCC" w:rsidDel="00497376">
          <w:rPr>
            <w:rFonts w:ascii="Helvetica" w:hAnsi="Helvetica" w:cs="Helvetica"/>
            <w:sz w:val="22"/>
            <w:szCs w:val="22"/>
          </w:rPr>
          <w:delText>) until check-infected is called</w:delText>
        </w:r>
        <w:r w:rsidR="00367FC9" w:rsidDel="00497376">
          <w:rPr>
            <w:rFonts w:ascii="Helvetica" w:hAnsi="Helvetica" w:cs="Helvetica"/>
            <w:sz w:val="22"/>
            <w:szCs w:val="22"/>
          </w:rPr>
          <w:delText>…</w:delText>
        </w:r>
        <w:r w:rsidRPr="00ED1CCC" w:rsidDel="00497376">
          <w:rPr>
            <w:rFonts w:ascii="Helvetica" w:hAnsi="Helvetica" w:cs="Helvetica"/>
            <w:sz w:val="22"/>
            <w:szCs w:val="22"/>
          </w:rPr>
          <w:delText>and even then, they will only be aware of their infected state</w:delText>
        </w:r>
        <w:r w:rsidR="00367FC9" w:rsidDel="00497376">
          <w:rPr>
            <w:rFonts w:ascii="Helvetica" w:hAnsi="Helvetica" w:cs="Helvetica"/>
            <w:sz w:val="22"/>
            <w:szCs w:val="22"/>
          </w:rPr>
          <w:delText xml:space="preserve"> </w:delText>
        </w:r>
        <w:r w:rsidRPr="00ED1CCC" w:rsidDel="00497376">
          <w:rPr>
            <w:rFonts w:ascii="Helvetica" w:hAnsi="Helvetica" w:cs="Helvetica"/>
            <w:sz w:val="22"/>
            <w:szCs w:val="22"/>
          </w:rPr>
          <w:delText>if his/her gender is symptomatic.</w:delText>
        </w:r>
        <w:r w:rsidR="001B3129" w:rsidDel="00497376">
          <w:rPr>
            <w:rFonts w:ascii="Helvetica" w:hAnsi="Helvetica" w:cs="Helvetica"/>
            <w:sz w:val="22"/>
            <w:szCs w:val="22"/>
          </w:rPr>
          <w:delText xml:space="preserve"> ……</w:delText>
        </w:r>
        <w:r w:rsidR="001B3129" w:rsidRPr="0081689C" w:rsidDel="00497376">
          <w:rPr>
            <w:rFonts w:ascii="Helvetica" w:hAnsi="Helvetica" w:cs="Helvetica"/>
            <w:sz w:val="22"/>
            <w:szCs w:val="22"/>
          </w:rPr>
          <w:delText>An agent will not ever know if they are infected (their known? variable never = true) if they are not symptomatic/of a symptomatic gender, which may enable an STI to more easily spread through a population ******</w:delText>
        </w:r>
      </w:del>
    </w:p>
    <w:p w14:paraId="76AAB205" w14:textId="77810597" w:rsidR="0081689C" w:rsidRPr="00ED1CCC" w:rsidDel="00497376" w:rsidRDefault="001B3129" w:rsidP="0081689C">
      <w:pPr>
        <w:widowControl w:val="0"/>
        <w:autoSpaceDE w:val="0"/>
        <w:autoSpaceDN w:val="0"/>
        <w:adjustRightInd w:val="0"/>
        <w:spacing w:line="360" w:lineRule="auto"/>
        <w:rPr>
          <w:del w:id="646" w:author="Lizz Bartos" w:date="2013-07-13T12:48:00Z"/>
          <w:rFonts w:ascii="Helvetica" w:hAnsi="Helvetica" w:cs="Helvetica"/>
          <w:sz w:val="22"/>
          <w:szCs w:val="22"/>
        </w:rPr>
      </w:pPr>
      <w:del w:id="647" w:author="Lizz Bartos" w:date="2013-07-13T12:48:00Z">
        <w:r w:rsidDel="00497376">
          <w:rPr>
            <w:rFonts w:ascii="Helvetica" w:hAnsi="Helvetica" w:cs="Helvetica"/>
            <w:sz w:val="22"/>
            <w:szCs w:val="22"/>
          </w:rPr>
          <w:delText xml:space="preserve">Note: </w:delText>
        </w:r>
        <w:r w:rsidR="0081689C" w:rsidRPr="0081689C" w:rsidDel="00497376">
          <w:rPr>
            <w:rFonts w:ascii="Helvetica" w:hAnsi="Helvetica" w:cs="Helvetica"/>
            <w:sz w:val="22"/>
            <w:szCs w:val="22"/>
          </w:rPr>
          <w:delText>In this model, agents that know they are infected always use condoms to protect their sexual partners</w:delText>
        </w:r>
      </w:del>
    </w:p>
    <w:p w14:paraId="49AEDC15" w14:textId="2BC0647F" w:rsidR="00FA3852" w:rsidRPr="006E4950" w:rsidDel="00497376" w:rsidRDefault="00FA3852" w:rsidP="006E4950">
      <w:pPr>
        <w:spacing w:line="360" w:lineRule="auto"/>
        <w:rPr>
          <w:del w:id="648" w:author="Lizz Bartos" w:date="2013-07-13T12:48:00Z"/>
          <w:rFonts w:ascii="Helvetica" w:hAnsi="Helvetica"/>
          <w:sz w:val="22"/>
          <w:szCs w:val="22"/>
        </w:rPr>
      </w:pPr>
    </w:p>
    <w:p w14:paraId="1AE43F59" w14:textId="48004CF9" w:rsidR="0081689C" w:rsidRPr="0081689C" w:rsidDel="00497376" w:rsidRDefault="007965AE" w:rsidP="0081689C">
      <w:pPr>
        <w:widowControl w:val="0"/>
        <w:autoSpaceDE w:val="0"/>
        <w:autoSpaceDN w:val="0"/>
        <w:adjustRightInd w:val="0"/>
        <w:spacing w:line="360" w:lineRule="auto"/>
        <w:rPr>
          <w:del w:id="649" w:author="Lizz Bartos" w:date="2013-07-13T12:48:00Z"/>
          <w:rFonts w:ascii="Helvetica" w:hAnsi="Helvetica" w:cs="Helvetica"/>
          <w:sz w:val="22"/>
          <w:szCs w:val="22"/>
        </w:rPr>
      </w:pPr>
      <w:del w:id="650" w:author="Lizz Bartos" w:date="2013-07-13T12:48:00Z">
        <w:r w:rsidRPr="00F276E2" w:rsidDel="00497376">
          <w:rPr>
            <w:rFonts w:ascii="Helvetica" w:hAnsi="Helvetica" w:cs="Helvetica"/>
            <w:b/>
            <w:sz w:val="22"/>
            <w:szCs w:val="22"/>
          </w:rPr>
          <w:delText>coupled?:</w:delText>
        </w:r>
        <w:r w:rsidDel="00497376">
          <w:rPr>
            <w:rFonts w:ascii="Helvetica" w:hAnsi="Helvetica" w:cs="Helvetica"/>
            <w:sz w:val="22"/>
            <w:szCs w:val="22"/>
          </w:rPr>
          <w:tab/>
        </w:r>
        <w:r w:rsidR="0081689C" w:rsidRPr="0081689C" w:rsidDel="00497376">
          <w:rPr>
            <w:rFonts w:ascii="Helvetica" w:hAnsi="Helvetica" w:cs="Helvetica"/>
            <w:sz w:val="22"/>
            <w:szCs w:val="22"/>
          </w:rPr>
          <w:delText>If true, the person is in a sexually active couple.</w:delText>
        </w:r>
      </w:del>
    </w:p>
    <w:p w14:paraId="415EFBB8" w14:textId="0F360592" w:rsidR="0081689C" w:rsidRPr="0081689C" w:rsidDel="00497376" w:rsidRDefault="007965AE" w:rsidP="0081689C">
      <w:pPr>
        <w:widowControl w:val="0"/>
        <w:autoSpaceDE w:val="0"/>
        <w:autoSpaceDN w:val="0"/>
        <w:adjustRightInd w:val="0"/>
        <w:spacing w:line="360" w:lineRule="auto"/>
        <w:rPr>
          <w:del w:id="651" w:author="Lizz Bartos" w:date="2013-07-13T12:48:00Z"/>
          <w:rFonts w:ascii="Helvetica" w:hAnsi="Helvetica" w:cs="Helvetica"/>
          <w:sz w:val="22"/>
          <w:szCs w:val="22"/>
        </w:rPr>
      </w:pPr>
      <w:del w:id="652" w:author="Lizz Bartos" w:date="2013-07-13T12:48:00Z">
        <w:r w:rsidRPr="00F276E2" w:rsidDel="00497376">
          <w:rPr>
            <w:rFonts w:ascii="Helvetica" w:hAnsi="Helvetica" w:cs="Helvetica"/>
            <w:b/>
            <w:sz w:val="22"/>
            <w:szCs w:val="22"/>
          </w:rPr>
          <w:delText>partner:</w:delText>
        </w:r>
        <w:r w:rsidDel="00497376">
          <w:rPr>
            <w:rFonts w:ascii="Helvetica" w:hAnsi="Helvetica" w:cs="Helvetica"/>
            <w:sz w:val="22"/>
            <w:szCs w:val="22"/>
          </w:rPr>
          <w:tab/>
        </w:r>
        <w:r w:rsidR="0081689C" w:rsidRPr="0081689C" w:rsidDel="00497376">
          <w:rPr>
            <w:rFonts w:ascii="Helvetica" w:hAnsi="Helvetica" w:cs="Helvetica"/>
            <w:sz w:val="22"/>
            <w:szCs w:val="22"/>
          </w:rPr>
          <w:delText>The person that is our current partner in a couple.</w:delText>
        </w:r>
      </w:del>
    </w:p>
    <w:p w14:paraId="73EB9922" w14:textId="6E06278B" w:rsidR="0081689C" w:rsidRPr="0081689C" w:rsidDel="00497376" w:rsidRDefault="0081689C" w:rsidP="0081689C">
      <w:pPr>
        <w:widowControl w:val="0"/>
        <w:autoSpaceDE w:val="0"/>
        <w:autoSpaceDN w:val="0"/>
        <w:adjustRightInd w:val="0"/>
        <w:spacing w:line="360" w:lineRule="auto"/>
        <w:rPr>
          <w:del w:id="653" w:author="Lizz Bartos" w:date="2013-07-13T12:48:00Z"/>
          <w:rFonts w:ascii="Helvetica" w:hAnsi="Helvetica" w:cs="Helvetica"/>
          <w:sz w:val="22"/>
          <w:szCs w:val="22"/>
        </w:rPr>
      </w:pPr>
      <w:del w:id="654" w:author="Lizz Bartos" w:date="2013-07-13T12:48:00Z">
        <w:r w:rsidRPr="00F276E2" w:rsidDel="00497376">
          <w:rPr>
            <w:rFonts w:ascii="Helvetica" w:hAnsi="Helvetica" w:cs="Helvetica"/>
            <w:b/>
            <w:sz w:val="22"/>
            <w:szCs w:val="22"/>
          </w:rPr>
          <w:delText>couple-length:</w:delText>
        </w:r>
        <w:r w:rsidRPr="0081689C" w:rsidDel="00497376">
          <w:rPr>
            <w:rFonts w:ascii="Helvetica" w:hAnsi="Helvetica" w:cs="Helvetica"/>
            <w:sz w:val="22"/>
            <w:szCs w:val="22"/>
          </w:rPr>
          <w:delText xml:space="preserve">  How long the person has been in a couple.</w:delText>
        </w:r>
      </w:del>
    </w:p>
    <w:p w14:paraId="305E9EA5" w14:textId="7D27FAD3" w:rsidR="0081689C" w:rsidRPr="0081689C" w:rsidDel="00497376" w:rsidRDefault="0081689C" w:rsidP="0081689C">
      <w:pPr>
        <w:widowControl w:val="0"/>
        <w:autoSpaceDE w:val="0"/>
        <w:autoSpaceDN w:val="0"/>
        <w:adjustRightInd w:val="0"/>
        <w:spacing w:line="360" w:lineRule="auto"/>
        <w:rPr>
          <w:del w:id="655" w:author="Lizz Bartos" w:date="2013-07-13T12:48:00Z"/>
          <w:rFonts w:ascii="Helvetica" w:hAnsi="Helvetica" w:cs="Helvetica"/>
          <w:sz w:val="22"/>
          <w:szCs w:val="22"/>
        </w:rPr>
      </w:pPr>
      <w:del w:id="656" w:author="Lizz Bartos" w:date="2013-07-13T12:48:00Z">
        <w:r w:rsidRPr="0081689C" w:rsidDel="00497376">
          <w:rPr>
            <w:rFonts w:ascii="Helvetica" w:hAnsi="Helvetica" w:cs="Helvetica"/>
            <w:sz w:val="22"/>
            <w:szCs w:val="22"/>
          </w:rPr>
          <w:delText xml:space="preserve">  </w:delText>
        </w:r>
      </w:del>
    </w:p>
    <w:p w14:paraId="38F8EBFF" w14:textId="7615004C" w:rsidR="0081689C" w:rsidRPr="0081689C" w:rsidDel="00497376" w:rsidRDefault="0081689C" w:rsidP="0081689C">
      <w:pPr>
        <w:widowControl w:val="0"/>
        <w:autoSpaceDE w:val="0"/>
        <w:autoSpaceDN w:val="0"/>
        <w:adjustRightInd w:val="0"/>
        <w:spacing w:line="360" w:lineRule="auto"/>
        <w:rPr>
          <w:del w:id="657" w:author="Lizz Bartos" w:date="2013-07-13T12:48:00Z"/>
          <w:rFonts w:ascii="Helvetica" w:hAnsi="Helvetica" w:cs="Helvetica"/>
          <w:sz w:val="22"/>
          <w:szCs w:val="22"/>
        </w:rPr>
      </w:pPr>
      <w:del w:id="658" w:author="Lizz Bartos" w:date="2013-07-13T12:48:00Z">
        <w:r w:rsidRPr="00F276E2" w:rsidDel="00497376">
          <w:rPr>
            <w:rFonts w:ascii="Helvetica" w:hAnsi="Helvetica" w:cs="Helvetica"/>
            <w:b/>
            <w:sz w:val="22"/>
            <w:szCs w:val="22"/>
          </w:rPr>
          <w:delText>friendship-tendency:</w:delText>
        </w:r>
        <w:r w:rsidR="00F276E2" w:rsidDel="00497376">
          <w:rPr>
            <w:rFonts w:ascii="Helvetica" w:hAnsi="Helvetica" w:cs="Helvetica"/>
            <w:sz w:val="22"/>
            <w:szCs w:val="22"/>
          </w:rPr>
          <w:tab/>
        </w:r>
        <w:r w:rsidRPr="0081689C" w:rsidDel="00497376">
          <w:rPr>
            <w:rFonts w:ascii="Helvetica" w:hAnsi="Helvetica" w:cs="Helvetica"/>
            <w:sz w:val="22"/>
            <w:szCs w:val="22"/>
          </w:rPr>
          <w:delText>How likely this person is to make a new friend</w:delText>
        </w:r>
        <w:r w:rsidR="0081509F" w:rsidDel="00497376">
          <w:rPr>
            <w:rFonts w:ascii="Helvetica" w:hAnsi="Helvetica" w:cs="Helvetica"/>
            <w:sz w:val="22"/>
            <w:szCs w:val="22"/>
          </w:rPr>
          <w:delText xml:space="preserve">. </w:delText>
        </w:r>
        <w:r w:rsidR="0081509F" w:rsidRPr="0081509F" w:rsidDel="00497376">
          <w:rPr>
            <w:rFonts w:ascii="Helvetica" w:hAnsi="Helvetica" w:cs="Helvetica"/>
            <w:sz w:val="22"/>
            <w:szCs w:val="22"/>
          </w:rPr>
          <w:delText>(doesn't change)</w:delText>
        </w:r>
      </w:del>
    </w:p>
    <w:p w14:paraId="40825720" w14:textId="31069E8C" w:rsidR="0081689C" w:rsidRPr="0081689C" w:rsidDel="00497376" w:rsidRDefault="007965AE" w:rsidP="0081689C">
      <w:pPr>
        <w:widowControl w:val="0"/>
        <w:autoSpaceDE w:val="0"/>
        <w:autoSpaceDN w:val="0"/>
        <w:adjustRightInd w:val="0"/>
        <w:spacing w:line="360" w:lineRule="auto"/>
        <w:rPr>
          <w:del w:id="659" w:author="Lizz Bartos" w:date="2013-07-13T12:48:00Z"/>
          <w:rFonts w:ascii="Helvetica" w:hAnsi="Helvetica" w:cs="Helvetica"/>
          <w:sz w:val="22"/>
          <w:szCs w:val="22"/>
        </w:rPr>
      </w:pPr>
      <w:del w:id="660" w:author="Lizz Bartos" w:date="2013-07-13T12:48:00Z">
        <w:r w:rsidRPr="00F276E2" w:rsidDel="00497376">
          <w:rPr>
            <w:rFonts w:ascii="Helvetica" w:hAnsi="Helvetica" w:cs="Helvetica"/>
            <w:b/>
            <w:sz w:val="22"/>
            <w:szCs w:val="22"/>
          </w:rPr>
          <w:delText>coupling-tendency:</w:delText>
        </w:r>
        <w:r w:rsidDel="00497376">
          <w:rPr>
            <w:rFonts w:ascii="Helvetica" w:hAnsi="Helvetica" w:cs="Helvetica"/>
            <w:sz w:val="22"/>
            <w:szCs w:val="22"/>
          </w:rPr>
          <w:tab/>
        </w:r>
        <w:r w:rsidR="0081509F" w:rsidDel="00497376">
          <w:rPr>
            <w:rFonts w:ascii="Helvetica" w:hAnsi="Helvetica" w:cs="Helvetica"/>
            <w:sz w:val="22"/>
            <w:szCs w:val="22"/>
          </w:rPr>
          <w:tab/>
        </w:r>
        <w:r w:rsidR="0081689C" w:rsidRPr="0081689C" w:rsidDel="00497376">
          <w:rPr>
            <w:rFonts w:ascii="Helvetica" w:hAnsi="Helvetica" w:cs="Helvetica"/>
            <w:sz w:val="22"/>
            <w:szCs w:val="22"/>
          </w:rPr>
          <w:delText>How likely the person is to join a couple.</w:delText>
        </w:r>
        <w:r w:rsidR="0081509F" w:rsidDel="00497376">
          <w:rPr>
            <w:rFonts w:ascii="Helvetica" w:hAnsi="Helvetica" w:cs="Helvetica"/>
            <w:sz w:val="22"/>
            <w:szCs w:val="22"/>
          </w:rPr>
          <w:delText xml:space="preserve"> </w:delText>
        </w:r>
        <w:r w:rsidR="0081509F" w:rsidRPr="0081509F" w:rsidDel="00497376">
          <w:rPr>
            <w:rFonts w:ascii="Helvetica" w:hAnsi="Helvetica" w:cs="Helvetica"/>
            <w:sz w:val="22"/>
            <w:szCs w:val="22"/>
          </w:rPr>
          <w:delText>(doesn't change)</w:delText>
        </w:r>
      </w:del>
    </w:p>
    <w:p w14:paraId="28056D14" w14:textId="78CDD7AA" w:rsidR="001C7858" w:rsidDel="00497376" w:rsidRDefault="007965AE" w:rsidP="0081689C">
      <w:pPr>
        <w:widowControl w:val="0"/>
        <w:autoSpaceDE w:val="0"/>
        <w:autoSpaceDN w:val="0"/>
        <w:adjustRightInd w:val="0"/>
        <w:spacing w:line="360" w:lineRule="auto"/>
        <w:rPr>
          <w:del w:id="661" w:author="Lizz Bartos" w:date="2013-07-13T12:48:00Z"/>
          <w:rFonts w:ascii="Helvetica" w:hAnsi="Helvetica" w:cs="Helvetica"/>
          <w:sz w:val="22"/>
          <w:szCs w:val="22"/>
        </w:rPr>
      </w:pPr>
      <w:del w:id="662" w:author="Lizz Bartos" w:date="2013-07-13T12:48:00Z">
        <w:r w:rsidRPr="00F276E2" w:rsidDel="00497376">
          <w:rPr>
            <w:rFonts w:ascii="Helvetica" w:hAnsi="Helvetica" w:cs="Helvetica"/>
            <w:b/>
            <w:sz w:val="22"/>
            <w:szCs w:val="22"/>
          </w:rPr>
          <w:delText>commitment:</w:delText>
        </w:r>
        <w:r w:rsidRPr="00F276E2" w:rsidDel="00497376">
          <w:rPr>
            <w:rFonts w:ascii="Helvetica" w:hAnsi="Helvetica" w:cs="Helvetica"/>
            <w:b/>
            <w:sz w:val="22"/>
            <w:szCs w:val="22"/>
          </w:rPr>
          <w:tab/>
        </w:r>
        <w:r w:rsidDel="00497376">
          <w:rPr>
            <w:rFonts w:ascii="Helvetica" w:hAnsi="Helvetica" w:cs="Helvetica"/>
            <w:sz w:val="22"/>
            <w:szCs w:val="22"/>
          </w:rPr>
          <w:tab/>
        </w:r>
        <w:r w:rsidR="0081689C" w:rsidRPr="0081689C" w:rsidDel="00497376">
          <w:rPr>
            <w:rFonts w:ascii="Helvetica" w:hAnsi="Helvetica" w:cs="Helvetica"/>
            <w:sz w:val="22"/>
            <w:szCs w:val="22"/>
          </w:rPr>
          <w:delText>How long the person will stay in a couple/relationship.</w:delText>
        </w:r>
        <w:r w:rsidR="0081509F" w:rsidDel="00497376">
          <w:rPr>
            <w:rFonts w:ascii="Helvetica" w:hAnsi="Helvetica" w:cs="Helvetica"/>
            <w:sz w:val="22"/>
            <w:szCs w:val="22"/>
          </w:rPr>
          <w:delText xml:space="preserve"> </w:delText>
        </w:r>
        <w:r w:rsidR="0081509F" w:rsidRPr="0081509F" w:rsidDel="00497376">
          <w:rPr>
            <w:rFonts w:ascii="Helvetica" w:hAnsi="Helvetica" w:cs="Helvetica"/>
            <w:sz w:val="22"/>
            <w:szCs w:val="22"/>
          </w:rPr>
          <w:delText>(doesn't change)</w:delText>
        </w:r>
      </w:del>
    </w:p>
    <w:p w14:paraId="697CE715" w14:textId="0BD78ED2" w:rsidR="0081689C" w:rsidDel="00497376" w:rsidRDefault="0081689C" w:rsidP="0081689C">
      <w:pPr>
        <w:widowControl w:val="0"/>
        <w:autoSpaceDE w:val="0"/>
        <w:autoSpaceDN w:val="0"/>
        <w:adjustRightInd w:val="0"/>
        <w:spacing w:line="360" w:lineRule="auto"/>
        <w:rPr>
          <w:del w:id="663" w:author="Lizz Bartos" w:date="2013-07-13T12:48:00Z"/>
          <w:rFonts w:ascii="Helvetica" w:hAnsi="Helvetica" w:cs="Helvetica"/>
          <w:sz w:val="22"/>
          <w:szCs w:val="22"/>
        </w:rPr>
      </w:pPr>
    </w:p>
    <w:p w14:paraId="5D53C3BA" w14:textId="2C5A0DAC" w:rsidR="0081689C" w:rsidRPr="0081689C" w:rsidDel="00497376" w:rsidRDefault="0081689C" w:rsidP="0081689C">
      <w:pPr>
        <w:widowControl w:val="0"/>
        <w:autoSpaceDE w:val="0"/>
        <w:autoSpaceDN w:val="0"/>
        <w:adjustRightInd w:val="0"/>
        <w:spacing w:line="360" w:lineRule="auto"/>
        <w:rPr>
          <w:del w:id="664" w:author="Lizz Bartos" w:date="2013-07-13T12:48:00Z"/>
          <w:rFonts w:ascii="Helvetica" w:hAnsi="Helvetica" w:cs="Helvetica"/>
          <w:sz w:val="22"/>
          <w:szCs w:val="22"/>
        </w:rPr>
      </w:pPr>
      <w:del w:id="665" w:author="Lizz Bartos" w:date="2013-07-13T12:48:00Z">
        <w:r w:rsidRPr="00F276E2" w:rsidDel="00497376">
          <w:rPr>
            <w:rFonts w:ascii="Helvetica" w:hAnsi="Helvetica" w:cs="Helvetica"/>
            <w:b/>
            <w:sz w:val="22"/>
            <w:szCs w:val="22"/>
          </w:rPr>
          <w:delText>num-friends:</w:delText>
        </w:r>
        <w:r w:rsidR="001B3129" w:rsidDel="00497376">
          <w:rPr>
            <w:rFonts w:ascii="Helvetica" w:hAnsi="Helvetica" w:cs="Helvetica"/>
            <w:sz w:val="22"/>
            <w:szCs w:val="22"/>
          </w:rPr>
          <w:tab/>
        </w:r>
        <w:r w:rsidRPr="0081689C" w:rsidDel="00497376">
          <w:rPr>
            <w:rFonts w:ascii="Helvetica" w:hAnsi="Helvetica" w:cs="Helvetica"/>
            <w:sz w:val="22"/>
            <w:szCs w:val="22"/>
          </w:rPr>
          <w:delText>The ideal/goal number of friends that an agent wants to have</w:delText>
        </w:r>
      </w:del>
    </w:p>
    <w:p w14:paraId="7188A3D0" w14:textId="572314A3" w:rsidR="0081689C" w:rsidRPr="0081689C" w:rsidDel="00497376" w:rsidRDefault="0081689C" w:rsidP="0081689C">
      <w:pPr>
        <w:widowControl w:val="0"/>
        <w:autoSpaceDE w:val="0"/>
        <w:autoSpaceDN w:val="0"/>
        <w:adjustRightInd w:val="0"/>
        <w:spacing w:line="360" w:lineRule="auto"/>
        <w:rPr>
          <w:del w:id="666" w:author="Lizz Bartos" w:date="2013-07-13T12:48:00Z"/>
          <w:rFonts w:ascii="Helvetica" w:hAnsi="Helvetica" w:cs="Helvetica"/>
          <w:sz w:val="22"/>
          <w:szCs w:val="22"/>
        </w:rPr>
      </w:pPr>
      <w:del w:id="667" w:author="Lizz Bartos" w:date="2013-07-13T12:48:00Z">
        <w:r w:rsidRPr="0081689C" w:rsidDel="00497376">
          <w:rPr>
            <w:rFonts w:ascii="Helvetica" w:hAnsi="Helvetica" w:cs="Helvetica"/>
            <w:sz w:val="22"/>
            <w:szCs w:val="22"/>
          </w:rPr>
          <w:delTex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delText>
        </w:r>
        <w:r w:rsidR="001B3129" w:rsidDel="00497376">
          <w:rPr>
            <w:rFonts w:ascii="Helvetica" w:hAnsi="Helvetica" w:cs="Helvetica"/>
            <w:sz w:val="22"/>
            <w:szCs w:val="22"/>
          </w:rPr>
          <w:delText xml:space="preserve">ich is generated randomly on a </w:delText>
        </w:r>
        <w:r w:rsidRPr="0081689C" w:rsidDel="00497376">
          <w:rPr>
            <w:rFonts w:ascii="Helvetica" w:hAnsi="Helvetica" w:cs="Helvetica"/>
            <w:sz w:val="22"/>
            <w:szCs w:val="22"/>
          </w:rPr>
          <w:delText>normal distribution at setup….???</w:delText>
        </w:r>
      </w:del>
    </w:p>
    <w:p w14:paraId="22015C53" w14:textId="77DB879B" w:rsidR="0081689C" w:rsidRPr="0081689C" w:rsidDel="00497376" w:rsidRDefault="0081689C" w:rsidP="0081689C">
      <w:pPr>
        <w:widowControl w:val="0"/>
        <w:autoSpaceDE w:val="0"/>
        <w:autoSpaceDN w:val="0"/>
        <w:adjustRightInd w:val="0"/>
        <w:spacing w:line="360" w:lineRule="auto"/>
        <w:rPr>
          <w:del w:id="668" w:author="Lizz Bartos" w:date="2013-07-13T12:48:00Z"/>
          <w:rFonts w:ascii="Helvetica" w:hAnsi="Helvetica" w:cs="Helvetica"/>
          <w:sz w:val="22"/>
          <w:szCs w:val="22"/>
        </w:rPr>
      </w:pPr>
    </w:p>
    <w:p w14:paraId="293F9613" w14:textId="3BA909E5" w:rsidR="0081689C" w:rsidRPr="0081689C" w:rsidDel="00497376" w:rsidRDefault="0081689C" w:rsidP="0081689C">
      <w:pPr>
        <w:widowControl w:val="0"/>
        <w:autoSpaceDE w:val="0"/>
        <w:autoSpaceDN w:val="0"/>
        <w:adjustRightInd w:val="0"/>
        <w:spacing w:line="360" w:lineRule="auto"/>
        <w:rPr>
          <w:del w:id="669" w:author="Lizz Bartos" w:date="2013-07-13T12:48:00Z"/>
          <w:rFonts w:ascii="Helvetica" w:hAnsi="Helvetica" w:cs="Helvetica"/>
          <w:sz w:val="22"/>
          <w:szCs w:val="22"/>
        </w:rPr>
      </w:pPr>
      <w:del w:id="670" w:author="Lizz Bartos" w:date="2013-07-13T12:48:00Z">
        <w:r w:rsidRPr="001B3129" w:rsidDel="00497376">
          <w:rPr>
            <w:rFonts w:ascii="Helvetica" w:hAnsi="Helvetica" w:cs="Helvetica"/>
            <w:b/>
            <w:sz w:val="22"/>
            <w:szCs w:val="22"/>
          </w:rPr>
          <w:delText>group-membership:</w:delText>
        </w:r>
        <w:r w:rsidRPr="0081689C" w:rsidDel="00497376">
          <w:rPr>
            <w:rFonts w:ascii="Helvetica" w:hAnsi="Helvetica" w:cs="Helvetica"/>
            <w:sz w:val="22"/>
            <w:szCs w:val="22"/>
          </w:rPr>
          <w:tab/>
          <w:delText>which cluster/friend group the friends and leaders are mainly part of</w:delText>
        </w:r>
      </w:del>
    </w:p>
    <w:p w14:paraId="076D1A0B" w14:textId="5EED798B" w:rsidR="0081689C" w:rsidRPr="0081689C" w:rsidDel="00497376" w:rsidRDefault="0081689C" w:rsidP="0081689C">
      <w:pPr>
        <w:widowControl w:val="0"/>
        <w:autoSpaceDE w:val="0"/>
        <w:autoSpaceDN w:val="0"/>
        <w:adjustRightInd w:val="0"/>
        <w:spacing w:line="360" w:lineRule="auto"/>
        <w:rPr>
          <w:del w:id="671" w:author="Lizz Bartos" w:date="2013-07-13T12:48:00Z"/>
          <w:rFonts w:ascii="Helvetica" w:hAnsi="Helvetica" w:cs="Helvetica"/>
          <w:sz w:val="22"/>
          <w:szCs w:val="22"/>
        </w:rPr>
      </w:pPr>
      <w:del w:id="672" w:author="Lizz Bartos" w:date="2013-07-13T12:48:00Z">
        <w:r w:rsidRPr="0081689C" w:rsidDel="00497376">
          <w:rPr>
            <w:rFonts w:ascii="Helvetica" w:hAnsi="Helvetica" w:cs="Helvetica"/>
            <w:sz w:val="22"/>
            <w:szCs w:val="22"/>
          </w:rPr>
          <w:delText>This still applies to social butterflies - assume they have a core friend group</w:delText>
        </w:r>
      </w:del>
    </w:p>
    <w:p w14:paraId="77B9FC5F" w14:textId="09CA7583" w:rsidR="0081689C" w:rsidRPr="006E4950" w:rsidDel="00497376" w:rsidRDefault="0081689C" w:rsidP="0081689C">
      <w:pPr>
        <w:widowControl w:val="0"/>
        <w:autoSpaceDE w:val="0"/>
        <w:autoSpaceDN w:val="0"/>
        <w:adjustRightInd w:val="0"/>
        <w:spacing w:line="360" w:lineRule="auto"/>
        <w:rPr>
          <w:del w:id="673" w:author="Lizz Bartos" w:date="2013-07-13T12:48:00Z"/>
          <w:rFonts w:ascii="Helvetica" w:hAnsi="Helvetica" w:cs="Helvetica"/>
          <w:sz w:val="22"/>
          <w:szCs w:val="22"/>
        </w:rPr>
      </w:pPr>
      <w:del w:id="674" w:author="Lizz Bartos" w:date="2013-07-13T12:48:00Z">
        <w:r w:rsidRPr="0081689C" w:rsidDel="00497376">
          <w:rPr>
            <w:rFonts w:ascii="Helvetica" w:hAnsi="Helvetica" w:cs="Helvetica"/>
            <w:sz w:val="22"/>
            <w:szCs w:val="22"/>
          </w:rPr>
          <w:delText>in addition to more out-group links than others</w:delText>
        </w:r>
      </w:del>
    </w:p>
    <w:p w14:paraId="616E695F" w14:textId="370AD518" w:rsidR="00FA3852" w:rsidDel="00497376" w:rsidRDefault="00FA3852" w:rsidP="006E4950">
      <w:pPr>
        <w:widowControl w:val="0"/>
        <w:autoSpaceDE w:val="0"/>
        <w:autoSpaceDN w:val="0"/>
        <w:adjustRightInd w:val="0"/>
        <w:spacing w:line="360" w:lineRule="auto"/>
        <w:rPr>
          <w:del w:id="675" w:author="Lizz Bartos" w:date="2013-07-13T12:48:00Z"/>
          <w:rFonts w:ascii="Helvetica" w:hAnsi="Helvetica" w:cs="Helvetica"/>
          <w:sz w:val="22"/>
          <w:szCs w:val="22"/>
        </w:rPr>
      </w:pPr>
    </w:p>
    <w:p w14:paraId="28F23EB1" w14:textId="359DBD88" w:rsidR="007175BF" w:rsidDel="00497376" w:rsidRDefault="007175BF" w:rsidP="006E4950">
      <w:pPr>
        <w:widowControl w:val="0"/>
        <w:autoSpaceDE w:val="0"/>
        <w:autoSpaceDN w:val="0"/>
        <w:adjustRightInd w:val="0"/>
        <w:spacing w:line="360" w:lineRule="auto"/>
        <w:rPr>
          <w:del w:id="676" w:author="Lizz Bartos" w:date="2013-07-13T12:48:00Z"/>
          <w:rFonts w:ascii="Helvetica" w:hAnsi="Helvetica" w:cs="Helvetica"/>
          <w:sz w:val="22"/>
          <w:szCs w:val="22"/>
        </w:rPr>
      </w:pPr>
    </w:p>
    <w:p w14:paraId="705BD8E0" w14:textId="7F7CCCA4" w:rsidR="007175BF" w:rsidDel="00497376" w:rsidRDefault="007175BF" w:rsidP="006E4950">
      <w:pPr>
        <w:widowControl w:val="0"/>
        <w:autoSpaceDE w:val="0"/>
        <w:autoSpaceDN w:val="0"/>
        <w:adjustRightInd w:val="0"/>
        <w:spacing w:line="360" w:lineRule="auto"/>
        <w:rPr>
          <w:del w:id="677" w:author="Lizz Bartos" w:date="2013-07-13T12:48:00Z"/>
          <w:rFonts w:ascii="Helvetica" w:hAnsi="Helvetica" w:cs="Helvetica"/>
          <w:sz w:val="22"/>
          <w:szCs w:val="22"/>
        </w:rPr>
      </w:pPr>
    </w:p>
    <w:p w14:paraId="0E9BFBA5" w14:textId="71C39F4B" w:rsidR="007175BF" w:rsidDel="00497376" w:rsidRDefault="007175BF">
      <w:pPr>
        <w:rPr>
          <w:del w:id="678" w:author="Lizz Bartos" w:date="2013-07-13T12:48:00Z"/>
          <w:rFonts w:ascii="Helvetica" w:hAnsi="Helvetica" w:cs="Helvetica"/>
          <w:sz w:val="22"/>
          <w:szCs w:val="22"/>
        </w:rPr>
      </w:pPr>
      <w:del w:id="679" w:author="Lizz Bartos" w:date="2013-07-13T12:48:00Z">
        <w:r w:rsidDel="00497376">
          <w:rPr>
            <w:rFonts w:ascii="Helvetica" w:hAnsi="Helvetica" w:cs="Helvetica"/>
            <w:sz w:val="22"/>
            <w:szCs w:val="22"/>
          </w:rPr>
          <w:br w:type="page"/>
        </w:r>
      </w:del>
    </w:p>
    <w:p w14:paraId="47CFE101" w14:textId="78C2F9DA" w:rsidR="007175BF" w:rsidDel="00497376" w:rsidRDefault="007175BF" w:rsidP="006E4950">
      <w:pPr>
        <w:widowControl w:val="0"/>
        <w:autoSpaceDE w:val="0"/>
        <w:autoSpaceDN w:val="0"/>
        <w:adjustRightInd w:val="0"/>
        <w:spacing w:line="360" w:lineRule="auto"/>
        <w:rPr>
          <w:del w:id="680" w:author="Lizz Bartos" w:date="2013-07-13T12:48:00Z"/>
          <w:rFonts w:ascii="Helvetica" w:hAnsi="Helvetica" w:cs="Helvetica"/>
          <w:sz w:val="22"/>
          <w:szCs w:val="22"/>
        </w:rPr>
      </w:pPr>
    </w:p>
    <w:p w14:paraId="5917F035" w14:textId="6AF818E7" w:rsidR="007175BF" w:rsidRPr="007175BF" w:rsidDel="00497376" w:rsidRDefault="007175BF" w:rsidP="007175BF">
      <w:pPr>
        <w:widowControl w:val="0"/>
        <w:autoSpaceDE w:val="0"/>
        <w:autoSpaceDN w:val="0"/>
        <w:adjustRightInd w:val="0"/>
        <w:spacing w:line="360" w:lineRule="auto"/>
        <w:rPr>
          <w:del w:id="681" w:author="Lizz Bartos" w:date="2013-07-13T12:48:00Z"/>
          <w:rFonts w:ascii="Helvetica" w:hAnsi="Helvetica" w:cs="Helvetica"/>
          <w:sz w:val="22"/>
          <w:szCs w:val="22"/>
        </w:rPr>
      </w:pPr>
      <w:del w:id="682" w:author="Lizz Bartos" w:date="2013-07-13T12:48:00Z">
        <w:r w:rsidRPr="007175BF" w:rsidDel="00497376">
          <w:rPr>
            <w:rFonts w:ascii="Helvetica" w:hAnsi="Helvetica" w:cs="Helvetica"/>
            <w:sz w:val="22"/>
            <w:szCs w:val="22"/>
          </w:rPr>
          <w:delText>## WHAT IS IT?</w:delText>
        </w:r>
      </w:del>
    </w:p>
    <w:p w14:paraId="066719AB" w14:textId="4AE047BC" w:rsidR="007175BF" w:rsidRPr="007175BF" w:rsidDel="00497376" w:rsidRDefault="007175BF" w:rsidP="007175BF">
      <w:pPr>
        <w:widowControl w:val="0"/>
        <w:autoSpaceDE w:val="0"/>
        <w:autoSpaceDN w:val="0"/>
        <w:adjustRightInd w:val="0"/>
        <w:spacing w:line="360" w:lineRule="auto"/>
        <w:rPr>
          <w:del w:id="683" w:author="Lizz Bartos" w:date="2013-07-13T12:48:00Z"/>
          <w:rFonts w:ascii="Helvetica" w:hAnsi="Helvetica" w:cs="Helvetica"/>
          <w:sz w:val="22"/>
          <w:szCs w:val="22"/>
        </w:rPr>
      </w:pPr>
    </w:p>
    <w:p w14:paraId="3C5064A0" w14:textId="192CCDD7" w:rsidR="007175BF" w:rsidRPr="007175BF" w:rsidDel="00497376" w:rsidRDefault="007175BF" w:rsidP="007175BF">
      <w:pPr>
        <w:widowControl w:val="0"/>
        <w:autoSpaceDE w:val="0"/>
        <w:autoSpaceDN w:val="0"/>
        <w:adjustRightInd w:val="0"/>
        <w:spacing w:line="360" w:lineRule="auto"/>
        <w:rPr>
          <w:del w:id="684" w:author="Lizz Bartos" w:date="2013-07-13T12:48:00Z"/>
          <w:rFonts w:ascii="Helvetica" w:hAnsi="Helvetica" w:cs="Helvetica"/>
          <w:sz w:val="22"/>
          <w:szCs w:val="22"/>
        </w:rPr>
      </w:pPr>
    </w:p>
    <w:p w14:paraId="73312E1B" w14:textId="66E18313" w:rsidR="007175BF" w:rsidRPr="007175BF" w:rsidDel="00497376" w:rsidRDefault="007175BF" w:rsidP="007175BF">
      <w:pPr>
        <w:widowControl w:val="0"/>
        <w:autoSpaceDE w:val="0"/>
        <w:autoSpaceDN w:val="0"/>
        <w:adjustRightInd w:val="0"/>
        <w:spacing w:line="360" w:lineRule="auto"/>
        <w:rPr>
          <w:del w:id="685" w:author="Lizz Bartos" w:date="2013-07-13T12:48:00Z"/>
          <w:rFonts w:ascii="Helvetica" w:hAnsi="Helvetica" w:cs="Helvetica"/>
          <w:sz w:val="22"/>
          <w:szCs w:val="22"/>
        </w:rPr>
      </w:pPr>
    </w:p>
    <w:p w14:paraId="40C2B5CC" w14:textId="746E652A" w:rsidR="007175BF" w:rsidRPr="007175BF" w:rsidDel="00497376" w:rsidRDefault="007175BF" w:rsidP="007175BF">
      <w:pPr>
        <w:widowControl w:val="0"/>
        <w:autoSpaceDE w:val="0"/>
        <w:autoSpaceDN w:val="0"/>
        <w:adjustRightInd w:val="0"/>
        <w:spacing w:line="360" w:lineRule="auto"/>
        <w:rPr>
          <w:del w:id="686" w:author="Lizz Bartos" w:date="2013-07-13T12:48:00Z"/>
          <w:rFonts w:ascii="Helvetica" w:hAnsi="Helvetica" w:cs="Helvetica"/>
          <w:sz w:val="22"/>
          <w:szCs w:val="22"/>
        </w:rPr>
      </w:pPr>
      <w:del w:id="687" w:author="Lizz Bartos" w:date="2013-07-13T12:48:00Z">
        <w:r w:rsidRPr="007175BF" w:rsidDel="00497376">
          <w:rPr>
            <w:rFonts w:ascii="Helvetica" w:hAnsi="Helvetica" w:cs="Helvetica"/>
            <w:sz w:val="22"/>
            <w:szCs w:val="22"/>
          </w:rPr>
          <w:delText>## HOW IT WORKS</w:delText>
        </w:r>
      </w:del>
    </w:p>
    <w:p w14:paraId="08C533D8" w14:textId="4A2BE05D" w:rsidR="007175BF" w:rsidRPr="007175BF" w:rsidDel="00497376" w:rsidRDefault="007175BF" w:rsidP="007175BF">
      <w:pPr>
        <w:widowControl w:val="0"/>
        <w:autoSpaceDE w:val="0"/>
        <w:autoSpaceDN w:val="0"/>
        <w:adjustRightInd w:val="0"/>
        <w:spacing w:line="360" w:lineRule="auto"/>
        <w:rPr>
          <w:del w:id="688" w:author="Lizz Bartos" w:date="2013-07-13T12:48:00Z"/>
          <w:rFonts w:ascii="Helvetica" w:hAnsi="Helvetica" w:cs="Helvetica"/>
          <w:sz w:val="22"/>
          <w:szCs w:val="22"/>
        </w:rPr>
      </w:pPr>
    </w:p>
    <w:p w14:paraId="1062AC0E" w14:textId="2CA5C686" w:rsidR="007175BF" w:rsidRPr="007175BF" w:rsidDel="00497376" w:rsidRDefault="007175BF" w:rsidP="007175BF">
      <w:pPr>
        <w:widowControl w:val="0"/>
        <w:autoSpaceDE w:val="0"/>
        <w:autoSpaceDN w:val="0"/>
        <w:adjustRightInd w:val="0"/>
        <w:spacing w:line="360" w:lineRule="auto"/>
        <w:rPr>
          <w:del w:id="689" w:author="Lizz Bartos" w:date="2013-07-13T12:48:00Z"/>
          <w:rFonts w:ascii="Helvetica" w:hAnsi="Helvetica" w:cs="Helvetica"/>
          <w:sz w:val="22"/>
          <w:szCs w:val="22"/>
        </w:rPr>
      </w:pPr>
      <w:del w:id="690" w:author="Lizz Bartos" w:date="2013-07-13T12:48:00Z">
        <w:r w:rsidRPr="007175BF" w:rsidDel="00497376">
          <w:rPr>
            <w:rFonts w:ascii="Helvetica" w:hAnsi="Helvetica" w:cs="Helvetica"/>
            <w:sz w:val="22"/>
            <w:szCs w:val="22"/>
          </w:rPr>
          <w:delText>Agents in this model are either male or female - the difference between these agents is distinguishable by their shape. Their color indicates their likelihood of engaging in safe sex (red = least likely --&gt; green = most likely).</w:delText>
        </w:r>
      </w:del>
    </w:p>
    <w:p w14:paraId="346F4C9C" w14:textId="6EBDDDDD" w:rsidR="007175BF" w:rsidRPr="007175BF" w:rsidDel="00497376" w:rsidRDefault="007175BF" w:rsidP="007175BF">
      <w:pPr>
        <w:widowControl w:val="0"/>
        <w:autoSpaceDE w:val="0"/>
        <w:autoSpaceDN w:val="0"/>
        <w:adjustRightInd w:val="0"/>
        <w:spacing w:line="360" w:lineRule="auto"/>
        <w:rPr>
          <w:del w:id="691" w:author="Lizz Bartos" w:date="2013-07-13T12:48:00Z"/>
          <w:rFonts w:ascii="Helvetica" w:hAnsi="Helvetica" w:cs="Helvetica"/>
          <w:sz w:val="22"/>
          <w:szCs w:val="22"/>
        </w:rPr>
      </w:pPr>
    </w:p>
    <w:p w14:paraId="2CDAC701" w14:textId="04F569AA" w:rsidR="007175BF" w:rsidRPr="007175BF" w:rsidDel="00497376" w:rsidRDefault="007175BF" w:rsidP="007175BF">
      <w:pPr>
        <w:widowControl w:val="0"/>
        <w:autoSpaceDE w:val="0"/>
        <w:autoSpaceDN w:val="0"/>
        <w:adjustRightInd w:val="0"/>
        <w:spacing w:line="360" w:lineRule="auto"/>
        <w:rPr>
          <w:del w:id="692" w:author="Lizz Bartos" w:date="2013-07-13T12:48:00Z"/>
          <w:rFonts w:ascii="Helvetica" w:hAnsi="Helvetica" w:cs="Helvetica"/>
          <w:sz w:val="22"/>
          <w:szCs w:val="22"/>
        </w:rPr>
      </w:pPr>
      <w:del w:id="693" w:author="Lizz Bartos" w:date="2013-07-13T12:48:00Z">
        <w:r w:rsidRPr="007175BF" w:rsidDel="00497376">
          <w:rPr>
            <w:rFonts w:ascii="Helvetica" w:hAnsi="Helvetica" w:cs="Helvetica"/>
            <w:sz w:val="22"/>
            <w:szCs w:val="22"/>
          </w:rPr>
          <w:delText>An agent's likelihood of engaging in safe sex is a probability that depends on his or her:</w:delText>
        </w:r>
      </w:del>
    </w:p>
    <w:p w14:paraId="60112C08" w14:textId="55E35455" w:rsidR="007175BF" w:rsidRPr="007175BF" w:rsidDel="00497376" w:rsidRDefault="007175BF" w:rsidP="007175BF">
      <w:pPr>
        <w:widowControl w:val="0"/>
        <w:autoSpaceDE w:val="0"/>
        <w:autoSpaceDN w:val="0"/>
        <w:adjustRightInd w:val="0"/>
        <w:spacing w:line="360" w:lineRule="auto"/>
        <w:rPr>
          <w:del w:id="694" w:author="Lizz Bartos" w:date="2013-07-13T12:48:00Z"/>
          <w:rFonts w:ascii="Helvetica" w:hAnsi="Helvetica" w:cs="Helvetica"/>
          <w:sz w:val="22"/>
          <w:szCs w:val="22"/>
        </w:rPr>
      </w:pPr>
      <w:del w:id="695" w:author="Lizz Bartos" w:date="2013-07-13T12:48:00Z">
        <w:r w:rsidRPr="007175BF" w:rsidDel="00497376">
          <w:rPr>
            <w:rFonts w:ascii="Helvetica" w:hAnsi="Helvetica" w:cs="Helvetica"/>
            <w:sz w:val="22"/>
            <w:szCs w:val="22"/>
          </w:rPr>
          <w:delText>-- Attitude: their personal desire/intention to have safe sex (CONDOM-USAGE) is originally set by sliders dependent on gender.</w:delText>
        </w:r>
      </w:del>
    </w:p>
    <w:p w14:paraId="0DD3115E" w14:textId="2F7DFEEC" w:rsidR="007175BF" w:rsidRPr="007175BF" w:rsidDel="00497376" w:rsidRDefault="007175BF" w:rsidP="007175BF">
      <w:pPr>
        <w:widowControl w:val="0"/>
        <w:autoSpaceDE w:val="0"/>
        <w:autoSpaceDN w:val="0"/>
        <w:adjustRightInd w:val="0"/>
        <w:spacing w:line="360" w:lineRule="auto"/>
        <w:rPr>
          <w:del w:id="696" w:author="Lizz Bartos" w:date="2013-07-13T12:48:00Z"/>
          <w:rFonts w:ascii="Helvetica" w:hAnsi="Helvetica" w:cs="Helvetica"/>
          <w:sz w:val="22"/>
          <w:szCs w:val="22"/>
        </w:rPr>
      </w:pPr>
      <w:del w:id="697" w:author="Lizz Bartos" w:date="2013-07-13T12:48:00Z">
        <w:r w:rsidRPr="007175BF" w:rsidDel="00497376">
          <w:rPr>
            <w:rFonts w:ascii="Helvetica" w:hAnsi="Helvetica" w:cs="Helvetica"/>
            <w:sz w:val="22"/>
            <w:szCs w:val="22"/>
          </w:rPr>
          <w:delText>-- Certainty: their conviction with which they hold their attitude. The influence of an individual's upbringing, such as parental beliefs and religious attitudes (symbolized by the MESOSYSTEM-CONDOM-ENCOURAGEMENT variable), represents their initial certainty.</w:delText>
        </w:r>
      </w:del>
    </w:p>
    <w:p w14:paraId="754DEA2F" w14:textId="5D2A77EE" w:rsidR="007175BF" w:rsidRPr="007175BF" w:rsidDel="00497376" w:rsidRDefault="007175BF" w:rsidP="007175BF">
      <w:pPr>
        <w:widowControl w:val="0"/>
        <w:autoSpaceDE w:val="0"/>
        <w:autoSpaceDN w:val="0"/>
        <w:adjustRightInd w:val="0"/>
        <w:spacing w:line="360" w:lineRule="auto"/>
        <w:rPr>
          <w:del w:id="698" w:author="Lizz Bartos" w:date="2013-07-13T12:48:00Z"/>
          <w:rFonts w:ascii="Helvetica" w:hAnsi="Helvetica" w:cs="Helvetica"/>
          <w:sz w:val="22"/>
          <w:szCs w:val="22"/>
        </w:rPr>
      </w:pPr>
      <w:del w:id="699" w:author="Lizz Bartos" w:date="2013-07-13T12:48:00Z">
        <w:r w:rsidRPr="007175BF" w:rsidDel="00497376">
          <w:rPr>
            <w:rFonts w:ascii="Helvetica" w:hAnsi="Helvetica" w:cs="Helvetica"/>
            <w:sz w:val="22"/>
            <w:szCs w:val="22"/>
          </w:rPr>
          <w:delText>-- Justification: the strength of the logical explanations to back up their attitude. Initially, this will be set to a variable representing a level of sex ed. Experiences such as contracting an STD, or a friend contracting an STD, would increase this parameter.</w:delText>
        </w:r>
      </w:del>
    </w:p>
    <w:p w14:paraId="491DFF44" w14:textId="4147D494" w:rsidR="007175BF" w:rsidRPr="007175BF" w:rsidDel="00497376" w:rsidRDefault="007175BF" w:rsidP="007175BF">
      <w:pPr>
        <w:widowControl w:val="0"/>
        <w:autoSpaceDE w:val="0"/>
        <w:autoSpaceDN w:val="0"/>
        <w:adjustRightInd w:val="0"/>
        <w:spacing w:line="360" w:lineRule="auto"/>
        <w:rPr>
          <w:del w:id="700" w:author="Lizz Bartos" w:date="2013-07-13T12:48:00Z"/>
          <w:rFonts w:ascii="Helvetica" w:hAnsi="Helvetica" w:cs="Helvetica"/>
          <w:sz w:val="22"/>
          <w:szCs w:val="22"/>
        </w:rPr>
      </w:pPr>
    </w:p>
    <w:p w14:paraId="1ED6A6A7" w14:textId="7BB319EA" w:rsidR="007175BF" w:rsidRPr="007175BF" w:rsidDel="00497376" w:rsidRDefault="007175BF" w:rsidP="007175BF">
      <w:pPr>
        <w:widowControl w:val="0"/>
        <w:autoSpaceDE w:val="0"/>
        <w:autoSpaceDN w:val="0"/>
        <w:adjustRightInd w:val="0"/>
        <w:spacing w:line="360" w:lineRule="auto"/>
        <w:rPr>
          <w:del w:id="701" w:author="Lizz Bartos" w:date="2013-07-13T12:48:00Z"/>
          <w:rFonts w:ascii="Helvetica" w:hAnsi="Helvetica" w:cs="Helvetica"/>
          <w:sz w:val="22"/>
          <w:szCs w:val="22"/>
        </w:rPr>
      </w:pPr>
      <w:del w:id="702" w:author="Lizz Bartos" w:date="2013-07-13T12:48:00Z">
        <w:r w:rsidRPr="007175BF" w:rsidDel="00497376">
          <w:rPr>
            <w:rFonts w:ascii="Helvetica" w:hAnsi="Helvetica" w:cs="Helvetica"/>
            <w:sz w:val="22"/>
            <w:szCs w:val="22"/>
          </w:rPr>
          <w:delText>;; On each tick, agents talk to their friends (and partner, if any),</w:delText>
        </w:r>
      </w:del>
    </w:p>
    <w:p w14:paraId="2BC40B11" w14:textId="20F61248" w:rsidR="007175BF" w:rsidRPr="007175BF" w:rsidDel="00497376" w:rsidRDefault="007175BF" w:rsidP="007175BF">
      <w:pPr>
        <w:widowControl w:val="0"/>
        <w:autoSpaceDE w:val="0"/>
        <w:autoSpaceDN w:val="0"/>
        <w:adjustRightInd w:val="0"/>
        <w:spacing w:line="360" w:lineRule="auto"/>
        <w:rPr>
          <w:del w:id="703" w:author="Lizz Bartos" w:date="2013-07-13T12:48:00Z"/>
          <w:rFonts w:ascii="Helvetica" w:hAnsi="Helvetica" w:cs="Helvetica"/>
          <w:sz w:val="22"/>
          <w:szCs w:val="22"/>
        </w:rPr>
      </w:pPr>
      <w:del w:id="704" w:author="Lizz Bartos" w:date="2013-07-13T12:48:00Z">
        <w:r w:rsidRPr="007175BF" w:rsidDel="00497376">
          <w:rPr>
            <w:rFonts w:ascii="Helvetica" w:hAnsi="Helvetica" w:cs="Helvetica"/>
            <w:sz w:val="22"/>
            <w:szCs w:val="22"/>
          </w:rPr>
          <w:delText>;; and potentially update their attitude about safe sex</w:delText>
        </w:r>
      </w:del>
    </w:p>
    <w:p w14:paraId="1AE96012" w14:textId="1B2819C4" w:rsidR="007175BF" w:rsidRPr="007175BF" w:rsidDel="00497376" w:rsidRDefault="007175BF" w:rsidP="007175BF">
      <w:pPr>
        <w:widowControl w:val="0"/>
        <w:autoSpaceDE w:val="0"/>
        <w:autoSpaceDN w:val="0"/>
        <w:adjustRightInd w:val="0"/>
        <w:spacing w:line="360" w:lineRule="auto"/>
        <w:rPr>
          <w:del w:id="705" w:author="Lizz Bartos" w:date="2013-07-13T12:48:00Z"/>
          <w:rFonts w:ascii="Helvetica" w:hAnsi="Helvetica" w:cs="Helvetica"/>
          <w:sz w:val="22"/>
          <w:szCs w:val="22"/>
        </w:rPr>
      </w:pPr>
    </w:p>
    <w:p w14:paraId="061764AA" w14:textId="50533E9C" w:rsidR="007175BF" w:rsidRPr="007175BF" w:rsidDel="00497376" w:rsidRDefault="007175BF" w:rsidP="007175BF">
      <w:pPr>
        <w:widowControl w:val="0"/>
        <w:autoSpaceDE w:val="0"/>
        <w:autoSpaceDN w:val="0"/>
        <w:adjustRightInd w:val="0"/>
        <w:spacing w:line="360" w:lineRule="auto"/>
        <w:rPr>
          <w:del w:id="706" w:author="Lizz Bartos" w:date="2013-07-13T12:48:00Z"/>
          <w:rFonts w:ascii="Helvetica" w:hAnsi="Helvetica" w:cs="Helvetica"/>
          <w:sz w:val="22"/>
          <w:szCs w:val="22"/>
        </w:rPr>
      </w:pPr>
      <w:del w:id="707" w:author="Lizz Bartos" w:date="2013-07-13T12:48:00Z">
        <w:r w:rsidRPr="007175BF" w:rsidDel="00497376">
          <w:rPr>
            <w:rFonts w:ascii="Helvetica" w:hAnsi="Helvetica" w:cs="Helvetica"/>
            <w:sz w:val="22"/>
            <w:szCs w:val="22"/>
          </w:rPr>
          <w:delText>Each time step (tick), if an agent is coupled, they increment the length of their relationship. The sexual relationship lasts for a limited period of time (based on the commitment levels of each partner), soif their relationship length has gotten too long, the two will break all links to one another when the sexual relationship ends.</w:delText>
        </w:r>
      </w:del>
    </w:p>
    <w:p w14:paraId="4A7D843B" w14:textId="2495C2E9" w:rsidR="007175BF" w:rsidRPr="007175BF" w:rsidDel="00497376" w:rsidRDefault="007175BF" w:rsidP="007175BF">
      <w:pPr>
        <w:widowControl w:val="0"/>
        <w:autoSpaceDE w:val="0"/>
        <w:autoSpaceDN w:val="0"/>
        <w:adjustRightInd w:val="0"/>
        <w:spacing w:line="360" w:lineRule="auto"/>
        <w:rPr>
          <w:del w:id="708" w:author="Lizz Bartos" w:date="2013-07-13T12:48:00Z"/>
          <w:rFonts w:ascii="Helvetica" w:hAnsi="Helvetica" w:cs="Helvetica"/>
          <w:sz w:val="22"/>
          <w:szCs w:val="22"/>
        </w:rPr>
      </w:pPr>
    </w:p>
    <w:p w14:paraId="4C46A74C" w14:textId="45035CA6" w:rsidR="007175BF" w:rsidRPr="007175BF" w:rsidDel="00497376" w:rsidRDefault="007175BF" w:rsidP="007175BF">
      <w:pPr>
        <w:widowControl w:val="0"/>
        <w:autoSpaceDE w:val="0"/>
        <w:autoSpaceDN w:val="0"/>
        <w:adjustRightInd w:val="0"/>
        <w:spacing w:line="360" w:lineRule="auto"/>
        <w:rPr>
          <w:del w:id="709" w:author="Lizz Bartos" w:date="2013-07-13T12:48:00Z"/>
          <w:rFonts w:ascii="Helvetica" w:hAnsi="Helvetica" w:cs="Helvetica"/>
          <w:sz w:val="22"/>
          <w:szCs w:val="22"/>
        </w:rPr>
      </w:pPr>
      <w:del w:id="710" w:author="Lizz Bartos" w:date="2013-07-13T12:48:00Z">
        <w:r w:rsidRPr="007175BF" w:rsidDel="00497376">
          <w:rPr>
            <w:rFonts w:ascii="Helvetica" w:hAnsi="Helvetica" w:cs="Helvetica"/>
            <w:sz w:val="22"/>
            <w:szCs w:val="22"/>
          </w:rPr>
          <w:delTex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delText>
        </w:r>
      </w:del>
    </w:p>
    <w:p w14:paraId="4D8CDC9C" w14:textId="2D061A75" w:rsidR="007175BF" w:rsidRPr="007175BF" w:rsidDel="00497376" w:rsidRDefault="007175BF" w:rsidP="007175BF">
      <w:pPr>
        <w:widowControl w:val="0"/>
        <w:autoSpaceDE w:val="0"/>
        <w:autoSpaceDN w:val="0"/>
        <w:adjustRightInd w:val="0"/>
        <w:spacing w:line="360" w:lineRule="auto"/>
        <w:rPr>
          <w:del w:id="711" w:author="Lizz Bartos" w:date="2013-07-13T12:48:00Z"/>
          <w:rFonts w:ascii="Helvetica" w:hAnsi="Helvetica" w:cs="Helvetica"/>
          <w:sz w:val="22"/>
          <w:szCs w:val="22"/>
        </w:rPr>
      </w:pPr>
    </w:p>
    <w:p w14:paraId="2FF829E2" w14:textId="358449FB" w:rsidR="007175BF" w:rsidRPr="007175BF" w:rsidDel="00497376" w:rsidRDefault="007175BF" w:rsidP="007175BF">
      <w:pPr>
        <w:widowControl w:val="0"/>
        <w:autoSpaceDE w:val="0"/>
        <w:autoSpaceDN w:val="0"/>
        <w:adjustRightInd w:val="0"/>
        <w:spacing w:line="360" w:lineRule="auto"/>
        <w:rPr>
          <w:del w:id="712" w:author="Lizz Bartos" w:date="2013-07-13T12:48:00Z"/>
          <w:rFonts w:ascii="Helvetica" w:hAnsi="Helvetica" w:cs="Helvetica"/>
          <w:sz w:val="22"/>
          <w:szCs w:val="22"/>
        </w:rPr>
      </w:pPr>
      <w:del w:id="713" w:author="Lizz Bartos" w:date="2013-07-13T12:48:00Z">
        <w:r w:rsidRPr="007175BF" w:rsidDel="00497376">
          <w:rPr>
            <w:rFonts w:ascii="Helvetica" w:hAnsi="Helvetica" w:cs="Helvetica"/>
            <w:sz w:val="22"/>
            <w:szCs w:val="22"/>
          </w:rPr>
          <w:delText>Every agent, regardless of coupled status, has a chance to make a new friend each tick, if their friend count has not already reached a maximum. (A maximum friend count is required so that the clusters remain somewhat discrete and do not form one large clump in the middle of the screen.)</w:delText>
        </w:r>
      </w:del>
    </w:p>
    <w:p w14:paraId="5E6B9B71" w14:textId="2F1702B1" w:rsidR="007175BF" w:rsidRPr="007175BF" w:rsidDel="00497376" w:rsidRDefault="007175BF" w:rsidP="007175BF">
      <w:pPr>
        <w:widowControl w:val="0"/>
        <w:autoSpaceDE w:val="0"/>
        <w:autoSpaceDN w:val="0"/>
        <w:adjustRightInd w:val="0"/>
        <w:spacing w:line="360" w:lineRule="auto"/>
        <w:rPr>
          <w:del w:id="714" w:author="Lizz Bartos" w:date="2013-07-13T12:48:00Z"/>
          <w:rFonts w:ascii="Helvetica" w:hAnsi="Helvetica" w:cs="Helvetica"/>
          <w:sz w:val="22"/>
          <w:szCs w:val="22"/>
        </w:rPr>
      </w:pPr>
    </w:p>
    <w:p w14:paraId="61371DCF" w14:textId="43E5ABDB" w:rsidR="007175BF" w:rsidRPr="007175BF" w:rsidDel="00497376" w:rsidRDefault="007175BF" w:rsidP="007175BF">
      <w:pPr>
        <w:widowControl w:val="0"/>
        <w:autoSpaceDE w:val="0"/>
        <w:autoSpaceDN w:val="0"/>
        <w:adjustRightInd w:val="0"/>
        <w:spacing w:line="360" w:lineRule="auto"/>
        <w:rPr>
          <w:del w:id="715" w:author="Lizz Bartos" w:date="2013-07-13T12:48:00Z"/>
          <w:rFonts w:ascii="Helvetica" w:hAnsi="Helvetica" w:cs="Helvetica"/>
          <w:sz w:val="22"/>
          <w:szCs w:val="22"/>
        </w:rPr>
      </w:pPr>
      <w:del w:id="716" w:author="Lizz Bartos" w:date="2013-07-13T12:48:00Z">
        <w:r w:rsidRPr="007175BF" w:rsidDel="00497376">
          <w:rPr>
            <w:rFonts w:ascii="Helvetica" w:hAnsi="Helvetica" w:cs="Helvetica"/>
            <w:sz w:val="22"/>
            <w:szCs w:val="22"/>
          </w:rPr>
          <w:delTex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delText>
        </w:r>
      </w:del>
    </w:p>
    <w:p w14:paraId="1A7F6D49" w14:textId="5CFEB9C3" w:rsidR="007175BF" w:rsidRPr="007175BF" w:rsidDel="00497376" w:rsidRDefault="007175BF" w:rsidP="007175BF">
      <w:pPr>
        <w:widowControl w:val="0"/>
        <w:autoSpaceDE w:val="0"/>
        <w:autoSpaceDN w:val="0"/>
        <w:adjustRightInd w:val="0"/>
        <w:spacing w:line="360" w:lineRule="auto"/>
        <w:rPr>
          <w:del w:id="717" w:author="Lizz Bartos" w:date="2013-07-13T12:48:00Z"/>
          <w:rFonts w:ascii="Helvetica" w:hAnsi="Helvetica" w:cs="Helvetica"/>
          <w:sz w:val="22"/>
          <w:szCs w:val="22"/>
        </w:rPr>
      </w:pPr>
    </w:p>
    <w:p w14:paraId="25905041" w14:textId="33295970" w:rsidR="007175BF" w:rsidRPr="007175BF" w:rsidDel="00497376" w:rsidRDefault="007175BF" w:rsidP="007175BF">
      <w:pPr>
        <w:widowControl w:val="0"/>
        <w:autoSpaceDE w:val="0"/>
        <w:autoSpaceDN w:val="0"/>
        <w:adjustRightInd w:val="0"/>
        <w:spacing w:line="360" w:lineRule="auto"/>
        <w:rPr>
          <w:del w:id="718" w:author="Lizz Bartos" w:date="2013-07-13T12:48:00Z"/>
          <w:rFonts w:ascii="Helvetica" w:hAnsi="Helvetica" w:cs="Helvetica"/>
          <w:sz w:val="22"/>
          <w:szCs w:val="22"/>
        </w:rPr>
      </w:pPr>
    </w:p>
    <w:p w14:paraId="2C639313" w14:textId="5458F13B" w:rsidR="007175BF" w:rsidRPr="007175BF" w:rsidDel="00497376" w:rsidRDefault="007175BF" w:rsidP="007175BF">
      <w:pPr>
        <w:widowControl w:val="0"/>
        <w:autoSpaceDE w:val="0"/>
        <w:autoSpaceDN w:val="0"/>
        <w:adjustRightInd w:val="0"/>
        <w:spacing w:line="360" w:lineRule="auto"/>
        <w:rPr>
          <w:del w:id="719" w:author="Lizz Bartos" w:date="2013-07-13T12:48:00Z"/>
          <w:rFonts w:ascii="Helvetica" w:hAnsi="Helvetica" w:cs="Helvetica"/>
          <w:sz w:val="22"/>
          <w:szCs w:val="22"/>
        </w:rPr>
      </w:pPr>
      <w:del w:id="720" w:author="Lizz Bartos" w:date="2013-07-13T12:48:00Z">
        <w:r w:rsidRPr="007175BF" w:rsidDel="00497376">
          <w:rPr>
            <w:rFonts w:ascii="Helvetica" w:hAnsi="Helvetica" w:cs="Helvetica"/>
            <w:sz w:val="22"/>
            <w:szCs w:val="22"/>
          </w:rPr>
          <w:delText>## HOW TO USE IT</w:delText>
        </w:r>
      </w:del>
    </w:p>
    <w:p w14:paraId="030E01FE" w14:textId="732B5293" w:rsidR="007175BF" w:rsidRPr="007175BF" w:rsidDel="00497376" w:rsidRDefault="007175BF" w:rsidP="007175BF">
      <w:pPr>
        <w:widowControl w:val="0"/>
        <w:autoSpaceDE w:val="0"/>
        <w:autoSpaceDN w:val="0"/>
        <w:adjustRightInd w:val="0"/>
        <w:spacing w:line="360" w:lineRule="auto"/>
        <w:rPr>
          <w:del w:id="721" w:author="Lizz Bartos" w:date="2013-07-13T12:48:00Z"/>
          <w:rFonts w:ascii="Helvetica" w:hAnsi="Helvetica" w:cs="Helvetica"/>
          <w:sz w:val="22"/>
          <w:szCs w:val="22"/>
        </w:rPr>
      </w:pPr>
    </w:p>
    <w:p w14:paraId="4B6F28B1" w14:textId="7AFAB6BB" w:rsidR="007175BF" w:rsidRPr="007175BF" w:rsidDel="00497376" w:rsidRDefault="007175BF" w:rsidP="007175BF">
      <w:pPr>
        <w:widowControl w:val="0"/>
        <w:autoSpaceDE w:val="0"/>
        <w:autoSpaceDN w:val="0"/>
        <w:adjustRightInd w:val="0"/>
        <w:spacing w:line="360" w:lineRule="auto"/>
        <w:rPr>
          <w:del w:id="722" w:author="Lizz Bartos" w:date="2013-07-13T12:48:00Z"/>
          <w:rFonts w:ascii="Helvetica" w:hAnsi="Helvetica" w:cs="Helvetica"/>
          <w:sz w:val="22"/>
          <w:szCs w:val="22"/>
        </w:rPr>
      </w:pPr>
      <w:del w:id="723" w:author="Lizz Bartos" w:date="2013-07-13T12:48:00Z">
        <w:r w:rsidRPr="007175BF" w:rsidDel="00497376">
          <w:rPr>
            <w:rFonts w:ascii="Helvetica" w:hAnsi="Helvetica" w:cs="Helvetica"/>
            <w:sz w:val="22"/>
            <w:szCs w:val="22"/>
          </w:rPr>
          <w:delTex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delText>
        </w:r>
      </w:del>
    </w:p>
    <w:p w14:paraId="0278E9B8" w14:textId="7F4127BB" w:rsidR="007175BF" w:rsidRPr="007175BF" w:rsidDel="00497376" w:rsidRDefault="007175BF" w:rsidP="007175BF">
      <w:pPr>
        <w:widowControl w:val="0"/>
        <w:autoSpaceDE w:val="0"/>
        <w:autoSpaceDN w:val="0"/>
        <w:adjustRightInd w:val="0"/>
        <w:spacing w:line="360" w:lineRule="auto"/>
        <w:rPr>
          <w:del w:id="724" w:author="Lizz Bartos" w:date="2013-07-13T12:48:00Z"/>
          <w:rFonts w:ascii="Helvetica" w:hAnsi="Helvetica" w:cs="Helvetica"/>
          <w:sz w:val="22"/>
          <w:szCs w:val="22"/>
        </w:rPr>
      </w:pPr>
    </w:p>
    <w:p w14:paraId="73AAF309" w14:textId="019E1E42" w:rsidR="007175BF" w:rsidRPr="007175BF" w:rsidDel="00497376" w:rsidRDefault="007175BF" w:rsidP="007175BF">
      <w:pPr>
        <w:widowControl w:val="0"/>
        <w:autoSpaceDE w:val="0"/>
        <w:autoSpaceDN w:val="0"/>
        <w:adjustRightInd w:val="0"/>
        <w:spacing w:line="360" w:lineRule="auto"/>
        <w:rPr>
          <w:del w:id="725" w:author="Lizz Bartos" w:date="2013-07-13T12:48:00Z"/>
          <w:rFonts w:ascii="Helvetica" w:hAnsi="Helvetica" w:cs="Helvetica"/>
          <w:sz w:val="22"/>
          <w:szCs w:val="22"/>
        </w:rPr>
      </w:pPr>
      <w:del w:id="726" w:author="Lizz Bartos" w:date="2013-07-13T12:48:00Z">
        <w:r w:rsidRPr="007175BF" w:rsidDel="00497376">
          <w:rPr>
            <w:rFonts w:ascii="Helvetica" w:hAnsi="Helvetica" w:cs="Helvetica"/>
            <w:sz w:val="22"/>
            <w:szCs w:val="22"/>
          </w:rPr>
          <w:delText>Whether a central "clique leader" should have links to leaders of other cliques. Initializes limited links between groups, otherwise there are none on setup.</w:delText>
        </w:r>
      </w:del>
    </w:p>
    <w:p w14:paraId="003A8D26" w14:textId="29FB7E0E" w:rsidR="007175BF" w:rsidRPr="007175BF" w:rsidDel="00497376" w:rsidRDefault="007175BF" w:rsidP="007175BF">
      <w:pPr>
        <w:widowControl w:val="0"/>
        <w:autoSpaceDE w:val="0"/>
        <w:autoSpaceDN w:val="0"/>
        <w:adjustRightInd w:val="0"/>
        <w:spacing w:line="360" w:lineRule="auto"/>
        <w:rPr>
          <w:del w:id="727" w:author="Lizz Bartos" w:date="2013-07-13T12:48:00Z"/>
          <w:rFonts w:ascii="Helvetica" w:hAnsi="Helvetica" w:cs="Helvetica"/>
          <w:sz w:val="22"/>
          <w:szCs w:val="22"/>
        </w:rPr>
      </w:pPr>
    </w:p>
    <w:p w14:paraId="61458BFF" w14:textId="301F9BC8" w:rsidR="007175BF" w:rsidRPr="007175BF" w:rsidDel="00497376" w:rsidRDefault="007175BF" w:rsidP="007175BF">
      <w:pPr>
        <w:widowControl w:val="0"/>
        <w:autoSpaceDE w:val="0"/>
        <w:autoSpaceDN w:val="0"/>
        <w:adjustRightInd w:val="0"/>
        <w:spacing w:line="360" w:lineRule="auto"/>
        <w:rPr>
          <w:del w:id="728" w:author="Lizz Bartos" w:date="2013-07-13T12:48:00Z"/>
          <w:rFonts w:ascii="Helvetica" w:hAnsi="Helvetica" w:cs="Helvetica"/>
          <w:sz w:val="22"/>
          <w:szCs w:val="22"/>
        </w:rPr>
      </w:pPr>
    </w:p>
    <w:p w14:paraId="4418A163" w14:textId="32DE9F89" w:rsidR="007175BF" w:rsidRPr="007175BF" w:rsidDel="00497376" w:rsidRDefault="007175BF" w:rsidP="007175BF">
      <w:pPr>
        <w:widowControl w:val="0"/>
        <w:autoSpaceDE w:val="0"/>
        <w:autoSpaceDN w:val="0"/>
        <w:adjustRightInd w:val="0"/>
        <w:spacing w:line="360" w:lineRule="auto"/>
        <w:rPr>
          <w:del w:id="729" w:author="Lizz Bartos" w:date="2013-07-13T12:48:00Z"/>
          <w:rFonts w:ascii="Helvetica" w:hAnsi="Helvetica" w:cs="Helvetica"/>
          <w:sz w:val="22"/>
          <w:szCs w:val="22"/>
        </w:rPr>
      </w:pPr>
      <w:del w:id="730" w:author="Lizz Bartos" w:date="2013-07-13T12:48:00Z">
        <w:r w:rsidRPr="007175BF" w:rsidDel="00497376">
          <w:rPr>
            <w:rFonts w:ascii="Helvetica" w:hAnsi="Helvetica" w:cs="Helvetica"/>
            <w:sz w:val="22"/>
            <w:szCs w:val="22"/>
          </w:rPr>
          <w:delTex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gender),as well as setting other variables that are not visible to the user in the same fashion (e.g. tendency to make a friend or sexual partner, maximum length of time willing to spend coupled with a sexual partner).</w:delText>
        </w:r>
      </w:del>
    </w:p>
    <w:p w14:paraId="7FF41C77" w14:textId="219B07D7" w:rsidR="007175BF" w:rsidRPr="007175BF" w:rsidDel="00497376" w:rsidRDefault="007175BF" w:rsidP="007175BF">
      <w:pPr>
        <w:widowControl w:val="0"/>
        <w:autoSpaceDE w:val="0"/>
        <w:autoSpaceDN w:val="0"/>
        <w:adjustRightInd w:val="0"/>
        <w:spacing w:line="360" w:lineRule="auto"/>
        <w:rPr>
          <w:del w:id="731" w:author="Lizz Bartos" w:date="2013-07-13T12:48:00Z"/>
          <w:rFonts w:ascii="Helvetica" w:hAnsi="Helvetica" w:cs="Helvetica"/>
          <w:sz w:val="22"/>
          <w:szCs w:val="22"/>
        </w:rPr>
      </w:pPr>
    </w:p>
    <w:p w14:paraId="52F508B3" w14:textId="3570A158" w:rsidR="007175BF" w:rsidRPr="007175BF" w:rsidDel="00497376" w:rsidRDefault="007175BF" w:rsidP="007175BF">
      <w:pPr>
        <w:widowControl w:val="0"/>
        <w:autoSpaceDE w:val="0"/>
        <w:autoSpaceDN w:val="0"/>
        <w:adjustRightInd w:val="0"/>
        <w:spacing w:line="360" w:lineRule="auto"/>
        <w:rPr>
          <w:del w:id="732" w:author="Lizz Bartos" w:date="2013-07-13T12:48:00Z"/>
          <w:rFonts w:ascii="Helvetica" w:hAnsi="Helvetica" w:cs="Helvetica"/>
          <w:sz w:val="22"/>
          <w:szCs w:val="22"/>
        </w:rPr>
      </w:pPr>
      <w:del w:id="733" w:author="Lizz Bartos" w:date="2013-07-13T12:48:00Z">
        <w:r w:rsidRPr="007175BF" w:rsidDel="00497376">
          <w:rPr>
            <w:rFonts w:ascii="Helvetica" w:hAnsi="Helvetica" w:cs="Helvetica"/>
            <w:sz w:val="22"/>
            <w:szCs w:val="22"/>
          </w:rPr>
          <w:delText>SETUP will infect one person in the population by default. If the user wants to infect another agent, they can do so through pressing the SELECT button and clicking on an agent, or pressing INFECT-RANDOM. This can also be done while the model is running.</w:delText>
        </w:r>
      </w:del>
    </w:p>
    <w:p w14:paraId="1D5BA474" w14:textId="3CEA84C9" w:rsidR="007175BF" w:rsidRPr="007175BF" w:rsidDel="00497376" w:rsidRDefault="007175BF" w:rsidP="007175BF">
      <w:pPr>
        <w:widowControl w:val="0"/>
        <w:autoSpaceDE w:val="0"/>
        <w:autoSpaceDN w:val="0"/>
        <w:adjustRightInd w:val="0"/>
        <w:spacing w:line="360" w:lineRule="auto"/>
        <w:rPr>
          <w:del w:id="734" w:author="Lizz Bartos" w:date="2013-07-13T12:48:00Z"/>
          <w:rFonts w:ascii="Helvetica" w:hAnsi="Helvetica" w:cs="Helvetica"/>
          <w:sz w:val="22"/>
          <w:szCs w:val="22"/>
        </w:rPr>
      </w:pPr>
    </w:p>
    <w:p w14:paraId="5FC0BF6B" w14:textId="37A4202B" w:rsidR="007175BF" w:rsidRPr="007175BF" w:rsidDel="00497376" w:rsidRDefault="007175BF" w:rsidP="007175BF">
      <w:pPr>
        <w:widowControl w:val="0"/>
        <w:autoSpaceDE w:val="0"/>
        <w:autoSpaceDN w:val="0"/>
        <w:adjustRightInd w:val="0"/>
        <w:spacing w:line="360" w:lineRule="auto"/>
        <w:rPr>
          <w:del w:id="735" w:author="Lizz Bartos" w:date="2013-07-13T12:48:00Z"/>
          <w:rFonts w:ascii="Helvetica" w:hAnsi="Helvetica" w:cs="Helvetica"/>
          <w:sz w:val="22"/>
          <w:szCs w:val="22"/>
        </w:rPr>
      </w:pPr>
      <w:del w:id="736" w:author="Lizz Bartos" w:date="2013-07-13T12:48:00Z">
        <w:r w:rsidRPr="007175BF" w:rsidDel="00497376">
          <w:rPr>
            <w:rFonts w:ascii="Helvetica" w:hAnsi="Helvetica" w:cs="Helvetica"/>
            <w:sz w:val="22"/>
            <w:szCs w:val="22"/>
          </w:rPr>
          <w:delText>An infected person is denoted with the addition of a dot on their body, and they will have a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delText>
        </w:r>
      </w:del>
    </w:p>
    <w:p w14:paraId="007C5E71" w14:textId="2E72EFBC" w:rsidR="007175BF" w:rsidRPr="007175BF" w:rsidDel="00497376" w:rsidRDefault="007175BF" w:rsidP="007175BF">
      <w:pPr>
        <w:widowControl w:val="0"/>
        <w:autoSpaceDE w:val="0"/>
        <w:autoSpaceDN w:val="0"/>
        <w:adjustRightInd w:val="0"/>
        <w:spacing w:line="360" w:lineRule="auto"/>
        <w:rPr>
          <w:del w:id="737" w:author="Lizz Bartos" w:date="2013-07-13T12:48:00Z"/>
          <w:rFonts w:ascii="Helvetica" w:hAnsi="Helvetica" w:cs="Helvetica"/>
          <w:sz w:val="22"/>
          <w:szCs w:val="22"/>
        </w:rPr>
      </w:pPr>
    </w:p>
    <w:p w14:paraId="3E3FBE1D" w14:textId="0A63B82C" w:rsidR="007175BF" w:rsidRPr="007175BF" w:rsidDel="00497376" w:rsidRDefault="007175BF" w:rsidP="007175BF">
      <w:pPr>
        <w:widowControl w:val="0"/>
        <w:autoSpaceDE w:val="0"/>
        <w:autoSpaceDN w:val="0"/>
        <w:adjustRightInd w:val="0"/>
        <w:spacing w:line="360" w:lineRule="auto"/>
        <w:rPr>
          <w:del w:id="738" w:author="Lizz Bartos" w:date="2013-07-13T12:48:00Z"/>
          <w:rFonts w:ascii="Helvetica" w:hAnsi="Helvetica" w:cs="Helvetica"/>
          <w:sz w:val="22"/>
          <w:szCs w:val="22"/>
        </w:rPr>
      </w:pPr>
    </w:p>
    <w:p w14:paraId="2E6D26B2" w14:textId="2E9D1E4B" w:rsidR="007175BF" w:rsidRPr="007175BF" w:rsidDel="00497376" w:rsidRDefault="007175BF" w:rsidP="007175BF">
      <w:pPr>
        <w:widowControl w:val="0"/>
        <w:autoSpaceDE w:val="0"/>
        <w:autoSpaceDN w:val="0"/>
        <w:adjustRightInd w:val="0"/>
        <w:spacing w:line="360" w:lineRule="auto"/>
        <w:rPr>
          <w:del w:id="739" w:author="Lizz Bartos" w:date="2013-07-13T12:48:00Z"/>
          <w:rFonts w:ascii="Helvetica" w:hAnsi="Helvetica" w:cs="Helvetica"/>
          <w:sz w:val="22"/>
          <w:szCs w:val="22"/>
        </w:rPr>
      </w:pPr>
      <w:del w:id="740" w:author="Lizz Bartos" w:date="2013-07-13T12:48:00Z">
        <w:r w:rsidRPr="007175BF" w:rsidDel="00497376">
          <w:rPr>
            <w:rFonts w:ascii="Helvetica" w:hAnsi="Helvetica" w:cs="Helvetica"/>
            <w:sz w:val="22"/>
            <w:szCs w:val="22"/>
          </w:rPr>
          <w:delText>The model stops when the entire population is infected, or if all agents have reached a single, unchanging safe-sex-attitude of either 0 or 100.</w:delText>
        </w:r>
      </w:del>
    </w:p>
    <w:p w14:paraId="2C723689" w14:textId="5C9FE076" w:rsidR="007175BF" w:rsidRPr="007175BF" w:rsidDel="00497376" w:rsidRDefault="007175BF" w:rsidP="007175BF">
      <w:pPr>
        <w:widowControl w:val="0"/>
        <w:autoSpaceDE w:val="0"/>
        <w:autoSpaceDN w:val="0"/>
        <w:adjustRightInd w:val="0"/>
        <w:spacing w:line="360" w:lineRule="auto"/>
        <w:rPr>
          <w:del w:id="741" w:author="Lizz Bartos" w:date="2013-07-13T12:48:00Z"/>
          <w:rFonts w:ascii="Helvetica" w:hAnsi="Helvetica" w:cs="Helvetica"/>
          <w:sz w:val="22"/>
          <w:szCs w:val="22"/>
        </w:rPr>
      </w:pPr>
    </w:p>
    <w:p w14:paraId="34A2DE44" w14:textId="7C72F810" w:rsidR="007175BF" w:rsidRPr="007175BF" w:rsidDel="00497376" w:rsidRDefault="007175BF" w:rsidP="007175BF">
      <w:pPr>
        <w:widowControl w:val="0"/>
        <w:autoSpaceDE w:val="0"/>
        <w:autoSpaceDN w:val="0"/>
        <w:adjustRightInd w:val="0"/>
        <w:spacing w:line="360" w:lineRule="auto"/>
        <w:rPr>
          <w:del w:id="742" w:author="Lizz Bartos" w:date="2013-07-13T12:48:00Z"/>
          <w:rFonts w:ascii="Helvetica" w:hAnsi="Helvetica" w:cs="Helvetica"/>
          <w:sz w:val="22"/>
          <w:szCs w:val="22"/>
        </w:rPr>
      </w:pPr>
    </w:p>
    <w:p w14:paraId="6735AEE4" w14:textId="61A37EEA" w:rsidR="007175BF" w:rsidRPr="007175BF" w:rsidDel="00497376" w:rsidRDefault="007175BF" w:rsidP="007175BF">
      <w:pPr>
        <w:widowControl w:val="0"/>
        <w:autoSpaceDE w:val="0"/>
        <w:autoSpaceDN w:val="0"/>
        <w:adjustRightInd w:val="0"/>
        <w:spacing w:line="360" w:lineRule="auto"/>
        <w:rPr>
          <w:del w:id="743" w:author="Lizz Bartos" w:date="2013-07-13T12:48:00Z"/>
          <w:rFonts w:ascii="Helvetica" w:hAnsi="Helvetica" w:cs="Helvetica"/>
          <w:sz w:val="22"/>
          <w:szCs w:val="22"/>
        </w:rPr>
      </w:pPr>
      <w:del w:id="744" w:author="Lizz Bartos" w:date="2013-07-13T12:48:00Z">
        <w:r w:rsidRPr="007175BF" w:rsidDel="00497376">
          <w:rPr>
            <w:rFonts w:ascii="Helvetica" w:hAnsi="Helvetica" w:cs="Helvetica"/>
            <w:sz w:val="22"/>
            <w:szCs w:val="22"/>
          </w:rPr>
          <w:delText>### Simplifying assumptions</w:delText>
        </w:r>
      </w:del>
    </w:p>
    <w:p w14:paraId="11835904" w14:textId="5848AFA6" w:rsidR="007175BF" w:rsidRPr="007175BF" w:rsidDel="00497376" w:rsidRDefault="007175BF" w:rsidP="007175BF">
      <w:pPr>
        <w:widowControl w:val="0"/>
        <w:autoSpaceDE w:val="0"/>
        <w:autoSpaceDN w:val="0"/>
        <w:adjustRightInd w:val="0"/>
        <w:spacing w:line="360" w:lineRule="auto"/>
        <w:rPr>
          <w:del w:id="745" w:author="Lizz Bartos" w:date="2013-07-13T12:48:00Z"/>
          <w:rFonts w:ascii="Helvetica" w:hAnsi="Helvetica" w:cs="Helvetica"/>
          <w:sz w:val="22"/>
          <w:szCs w:val="22"/>
        </w:rPr>
      </w:pPr>
    </w:p>
    <w:p w14:paraId="76FAAF6A" w14:textId="77874892" w:rsidR="007175BF" w:rsidRPr="007175BF" w:rsidDel="00497376" w:rsidRDefault="007175BF" w:rsidP="007175BF">
      <w:pPr>
        <w:widowControl w:val="0"/>
        <w:autoSpaceDE w:val="0"/>
        <w:autoSpaceDN w:val="0"/>
        <w:adjustRightInd w:val="0"/>
        <w:spacing w:line="360" w:lineRule="auto"/>
        <w:rPr>
          <w:del w:id="746" w:author="Lizz Bartos" w:date="2013-07-13T12:48:00Z"/>
          <w:rFonts w:ascii="Helvetica" w:hAnsi="Helvetica" w:cs="Helvetica"/>
          <w:sz w:val="22"/>
          <w:szCs w:val="22"/>
        </w:rPr>
      </w:pPr>
    </w:p>
    <w:p w14:paraId="0A2861DC" w14:textId="1BF7FE01" w:rsidR="007175BF" w:rsidRPr="007175BF" w:rsidDel="00497376" w:rsidRDefault="007175BF" w:rsidP="007175BF">
      <w:pPr>
        <w:widowControl w:val="0"/>
        <w:autoSpaceDE w:val="0"/>
        <w:autoSpaceDN w:val="0"/>
        <w:adjustRightInd w:val="0"/>
        <w:spacing w:line="360" w:lineRule="auto"/>
        <w:rPr>
          <w:del w:id="747" w:author="Lizz Bartos" w:date="2013-07-13T12:48:00Z"/>
          <w:rFonts w:ascii="Helvetica" w:hAnsi="Helvetica" w:cs="Helvetica"/>
          <w:sz w:val="22"/>
          <w:szCs w:val="22"/>
        </w:rPr>
      </w:pPr>
    </w:p>
    <w:p w14:paraId="4A3EDB36" w14:textId="13D834AC" w:rsidR="007175BF" w:rsidRPr="007175BF" w:rsidDel="00497376" w:rsidRDefault="007175BF" w:rsidP="007175BF">
      <w:pPr>
        <w:widowControl w:val="0"/>
        <w:autoSpaceDE w:val="0"/>
        <w:autoSpaceDN w:val="0"/>
        <w:adjustRightInd w:val="0"/>
        <w:spacing w:line="360" w:lineRule="auto"/>
        <w:rPr>
          <w:del w:id="748" w:author="Lizz Bartos" w:date="2013-07-13T12:48:00Z"/>
          <w:rFonts w:ascii="Helvetica" w:hAnsi="Helvetica" w:cs="Helvetica"/>
          <w:sz w:val="22"/>
          <w:szCs w:val="22"/>
        </w:rPr>
      </w:pPr>
      <w:del w:id="749" w:author="Lizz Bartos" w:date="2013-07-13T12:48:00Z">
        <w:r w:rsidRPr="007175BF" w:rsidDel="00497376">
          <w:rPr>
            <w:rFonts w:ascii="Helvetica" w:hAnsi="Helvetica" w:cs="Helvetica"/>
            <w:sz w:val="22"/>
            <w:szCs w:val="22"/>
          </w:rPr>
          <w:delText>## THINGS TO NOTICE</w:delText>
        </w:r>
      </w:del>
    </w:p>
    <w:p w14:paraId="686C797C" w14:textId="686968D3" w:rsidR="007175BF" w:rsidRPr="007175BF" w:rsidDel="00497376" w:rsidRDefault="007175BF" w:rsidP="007175BF">
      <w:pPr>
        <w:widowControl w:val="0"/>
        <w:autoSpaceDE w:val="0"/>
        <w:autoSpaceDN w:val="0"/>
        <w:adjustRightInd w:val="0"/>
        <w:spacing w:line="360" w:lineRule="auto"/>
        <w:rPr>
          <w:del w:id="750" w:author="Lizz Bartos" w:date="2013-07-13T12:48:00Z"/>
          <w:rFonts w:ascii="Helvetica" w:hAnsi="Helvetica" w:cs="Helvetica"/>
          <w:sz w:val="22"/>
          <w:szCs w:val="22"/>
        </w:rPr>
      </w:pPr>
    </w:p>
    <w:p w14:paraId="247D8634" w14:textId="2EE7454A" w:rsidR="007175BF" w:rsidRPr="007175BF" w:rsidDel="00497376" w:rsidRDefault="007175BF" w:rsidP="007175BF">
      <w:pPr>
        <w:widowControl w:val="0"/>
        <w:autoSpaceDE w:val="0"/>
        <w:autoSpaceDN w:val="0"/>
        <w:adjustRightInd w:val="0"/>
        <w:spacing w:line="360" w:lineRule="auto"/>
        <w:rPr>
          <w:del w:id="751" w:author="Lizz Bartos" w:date="2013-07-13T12:48:00Z"/>
          <w:rFonts w:ascii="Helvetica" w:hAnsi="Helvetica" w:cs="Helvetica"/>
          <w:sz w:val="22"/>
          <w:szCs w:val="22"/>
        </w:rPr>
      </w:pPr>
    </w:p>
    <w:p w14:paraId="7E9251E7" w14:textId="7959EB2A" w:rsidR="007175BF" w:rsidRPr="007175BF" w:rsidDel="00497376" w:rsidRDefault="007175BF" w:rsidP="007175BF">
      <w:pPr>
        <w:widowControl w:val="0"/>
        <w:autoSpaceDE w:val="0"/>
        <w:autoSpaceDN w:val="0"/>
        <w:adjustRightInd w:val="0"/>
        <w:spacing w:line="360" w:lineRule="auto"/>
        <w:rPr>
          <w:del w:id="752" w:author="Lizz Bartos" w:date="2013-07-13T12:48:00Z"/>
          <w:rFonts w:ascii="Helvetica" w:hAnsi="Helvetica" w:cs="Helvetica"/>
          <w:sz w:val="22"/>
          <w:szCs w:val="22"/>
        </w:rPr>
      </w:pPr>
    </w:p>
    <w:p w14:paraId="4E5D0307" w14:textId="099FAECF" w:rsidR="007175BF" w:rsidRPr="007175BF" w:rsidDel="00497376" w:rsidRDefault="007175BF" w:rsidP="007175BF">
      <w:pPr>
        <w:widowControl w:val="0"/>
        <w:autoSpaceDE w:val="0"/>
        <w:autoSpaceDN w:val="0"/>
        <w:adjustRightInd w:val="0"/>
        <w:spacing w:line="360" w:lineRule="auto"/>
        <w:rPr>
          <w:del w:id="753" w:author="Lizz Bartos" w:date="2013-07-13T12:48:00Z"/>
          <w:rFonts w:ascii="Helvetica" w:hAnsi="Helvetica" w:cs="Helvetica"/>
          <w:sz w:val="22"/>
          <w:szCs w:val="22"/>
        </w:rPr>
      </w:pPr>
      <w:del w:id="754" w:author="Lizz Bartos" w:date="2013-07-13T12:48:00Z">
        <w:r w:rsidRPr="007175BF" w:rsidDel="00497376">
          <w:rPr>
            <w:rFonts w:ascii="Helvetica" w:hAnsi="Helvetica" w:cs="Helvetica"/>
            <w:sz w:val="22"/>
            <w:szCs w:val="22"/>
          </w:rPr>
          <w:delText>## THINGS TO TRY</w:delText>
        </w:r>
      </w:del>
    </w:p>
    <w:p w14:paraId="614A03F9" w14:textId="4E01FB1D" w:rsidR="007175BF" w:rsidRPr="007175BF" w:rsidDel="00497376" w:rsidRDefault="007175BF" w:rsidP="007175BF">
      <w:pPr>
        <w:widowControl w:val="0"/>
        <w:autoSpaceDE w:val="0"/>
        <w:autoSpaceDN w:val="0"/>
        <w:adjustRightInd w:val="0"/>
        <w:spacing w:line="360" w:lineRule="auto"/>
        <w:rPr>
          <w:del w:id="755" w:author="Lizz Bartos" w:date="2013-07-13T12:48:00Z"/>
          <w:rFonts w:ascii="Helvetica" w:hAnsi="Helvetica" w:cs="Helvetica"/>
          <w:sz w:val="22"/>
          <w:szCs w:val="22"/>
        </w:rPr>
      </w:pPr>
    </w:p>
    <w:p w14:paraId="6F875EE4" w14:textId="3D0B5F0D" w:rsidR="007175BF" w:rsidRPr="007175BF" w:rsidDel="00497376" w:rsidRDefault="007175BF" w:rsidP="007175BF">
      <w:pPr>
        <w:widowControl w:val="0"/>
        <w:autoSpaceDE w:val="0"/>
        <w:autoSpaceDN w:val="0"/>
        <w:adjustRightInd w:val="0"/>
        <w:spacing w:line="360" w:lineRule="auto"/>
        <w:rPr>
          <w:del w:id="756" w:author="Lizz Bartos" w:date="2013-07-13T12:48:00Z"/>
          <w:rFonts w:ascii="Helvetica" w:hAnsi="Helvetica" w:cs="Helvetica"/>
          <w:sz w:val="22"/>
          <w:szCs w:val="22"/>
        </w:rPr>
      </w:pPr>
    </w:p>
    <w:p w14:paraId="37503F33" w14:textId="784A558E" w:rsidR="007175BF" w:rsidRPr="007175BF" w:rsidDel="00497376" w:rsidRDefault="007175BF" w:rsidP="007175BF">
      <w:pPr>
        <w:widowControl w:val="0"/>
        <w:autoSpaceDE w:val="0"/>
        <w:autoSpaceDN w:val="0"/>
        <w:adjustRightInd w:val="0"/>
        <w:spacing w:line="360" w:lineRule="auto"/>
        <w:rPr>
          <w:del w:id="757" w:author="Lizz Bartos" w:date="2013-07-13T12:48:00Z"/>
          <w:rFonts w:ascii="Helvetica" w:hAnsi="Helvetica" w:cs="Helvetica"/>
          <w:sz w:val="22"/>
          <w:szCs w:val="22"/>
        </w:rPr>
      </w:pPr>
    </w:p>
    <w:p w14:paraId="1C95506F" w14:textId="56C10EA3" w:rsidR="007175BF" w:rsidRPr="007175BF" w:rsidDel="00497376" w:rsidRDefault="007175BF" w:rsidP="007175BF">
      <w:pPr>
        <w:widowControl w:val="0"/>
        <w:autoSpaceDE w:val="0"/>
        <w:autoSpaceDN w:val="0"/>
        <w:adjustRightInd w:val="0"/>
        <w:spacing w:line="360" w:lineRule="auto"/>
        <w:rPr>
          <w:del w:id="758" w:author="Lizz Bartos" w:date="2013-07-13T12:48:00Z"/>
          <w:rFonts w:ascii="Helvetica" w:hAnsi="Helvetica" w:cs="Helvetica"/>
          <w:sz w:val="22"/>
          <w:szCs w:val="22"/>
        </w:rPr>
      </w:pPr>
      <w:del w:id="759" w:author="Lizz Bartos" w:date="2013-07-13T12:48:00Z">
        <w:r w:rsidRPr="007175BF" w:rsidDel="00497376">
          <w:rPr>
            <w:rFonts w:ascii="Helvetica" w:hAnsi="Helvetica" w:cs="Helvetica"/>
            <w:sz w:val="22"/>
            <w:szCs w:val="22"/>
          </w:rPr>
          <w:delText>## EXTENDING THE MODEL</w:delText>
        </w:r>
      </w:del>
    </w:p>
    <w:p w14:paraId="273B820D" w14:textId="475B6C57" w:rsidR="007175BF" w:rsidRPr="007175BF" w:rsidDel="00497376" w:rsidRDefault="007175BF" w:rsidP="007175BF">
      <w:pPr>
        <w:widowControl w:val="0"/>
        <w:autoSpaceDE w:val="0"/>
        <w:autoSpaceDN w:val="0"/>
        <w:adjustRightInd w:val="0"/>
        <w:spacing w:line="360" w:lineRule="auto"/>
        <w:rPr>
          <w:del w:id="760" w:author="Lizz Bartos" w:date="2013-07-13T12:48:00Z"/>
          <w:rFonts w:ascii="Helvetica" w:hAnsi="Helvetica" w:cs="Helvetica"/>
          <w:sz w:val="22"/>
          <w:szCs w:val="22"/>
        </w:rPr>
      </w:pPr>
    </w:p>
    <w:p w14:paraId="30F8EA64" w14:textId="19581961" w:rsidR="007175BF" w:rsidRPr="007175BF" w:rsidDel="00497376" w:rsidRDefault="007175BF" w:rsidP="007175BF">
      <w:pPr>
        <w:widowControl w:val="0"/>
        <w:autoSpaceDE w:val="0"/>
        <w:autoSpaceDN w:val="0"/>
        <w:adjustRightInd w:val="0"/>
        <w:spacing w:line="360" w:lineRule="auto"/>
        <w:rPr>
          <w:del w:id="761" w:author="Lizz Bartos" w:date="2013-07-13T12:48:00Z"/>
          <w:rFonts w:ascii="Helvetica" w:hAnsi="Helvetica" w:cs="Helvetica"/>
          <w:sz w:val="22"/>
          <w:szCs w:val="22"/>
        </w:rPr>
      </w:pPr>
    </w:p>
    <w:p w14:paraId="5844C49C" w14:textId="63D2548F" w:rsidR="007175BF" w:rsidRPr="007175BF" w:rsidDel="00497376" w:rsidRDefault="007175BF" w:rsidP="007175BF">
      <w:pPr>
        <w:widowControl w:val="0"/>
        <w:autoSpaceDE w:val="0"/>
        <w:autoSpaceDN w:val="0"/>
        <w:adjustRightInd w:val="0"/>
        <w:spacing w:line="360" w:lineRule="auto"/>
        <w:rPr>
          <w:del w:id="762" w:author="Lizz Bartos" w:date="2013-07-13T12:48:00Z"/>
          <w:rFonts w:ascii="Helvetica" w:hAnsi="Helvetica" w:cs="Helvetica"/>
          <w:sz w:val="22"/>
          <w:szCs w:val="22"/>
        </w:rPr>
      </w:pPr>
    </w:p>
    <w:p w14:paraId="61377D0C" w14:textId="65478867" w:rsidR="007175BF" w:rsidRPr="007175BF" w:rsidDel="00497376" w:rsidRDefault="007175BF" w:rsidP="007175BF">
      <w:pPr>
        <w:widowControl w:val="0"/>
        <w:autoSpaceDE w:val="0"/>
        <w:autoSpaceDN w:val="0"/>
        <w:adjustRightInd w:val="0"/>
        <w:spacing w:line="360" w:lineRule="auto"/>
        <w:rPr>
          <w:del w:id="763" w:author="Lizz Bartos" w:date="2013-07-13T12:48:00Z"/>
          <w:rFonts w:ascii="Helvetica" w:hAnsi="Helvetica" w:cs="Helvetica"/>
          <w:sz w:val="22"/>
          <w:szCs w:val="22"/>
        </w:rPr>
      </w:pPr>
      <w:del w:id="764" w:author="Lizz Bartos" w:date="2013-07-13T12:48:00Z">
        <w:r w:rsidRPr="007175BF" w:rsidDel="00497376">
          <w:rPr>
            <w:rFonts w:ascii="Helvetica" w:hAnsi="Helvetica" w:cs="Helvetica"/>
            <w:sz w:val="22"/>
            <w:szCs w:val="22"/>
          </w:rPr>
          <w:delText>## NETLOGO FEATURES</w:delText>
        </w:r>
      </w:del>
    </w:p>
    <w:p w14:paraId="28C5102D" w14:textId="0448B3E2" w:rsidR="007175BF" w:rsidRPr="007175BF" w:rsidDel="00497376" w:rsidRDefault="007175BF" w:rsidP="007175BF">
      <w:pPr>
        <w:widowControl w:val="0"/>
        <w:autoSpaceDE w:val="0"/>
        <w:autoSpaceDN w:val="0"/>
        <w:adjustRightInd w:val="0"/>
        <w:spacing w:line="360" w:lineRule="auto"/>
        <w:rPr>
          <w:del w:id="765" w:author="Lizz Bartos" w:date="2013-07-13T12:48:00Z"/>
          <w:rFonts w:ascii="Helvetica" w:hAnsi="Helvetica" w:cs="Helvetica"/>
          <w:sz w:val="22"/>
          <w:szCs w:val="22"/>
        </w:rPr>
      </w:pPr>
    </w:p>
    <w:p w14:paraId="2B0A4785" w14:textId="74299E1E" w:rsidR="007175BF" w:rsidRPr="007175BF" w:rsidDel="00497376" w:rsidRDefault="007175BF" w:rsidP="007175BF">
      <w:pPr>
        <w:widowControl w:val="0"/>
        <w:autoSpaceDE w:val="0"/>
        <w:autoSpaceDN w:val="0"/>
        <w:adjustRightInd w:val="0"/>
        <w:spacing w:line="360" w:lineRule="auto"/>
        <w:rPr>
          <w:del w:id="766" w:author="Lizz Bartos" w:date="2013-07-13T12:48:00Z"/>
          <w:rFonts w:ascii="Helvetica" w:hAnsi="Helvetica" w:cs="Helvetica"/>
          <w:sz w:val="22"/>
          <w:szCs w:val="22"/>
        </w:rPr>
      </w:pPr>
    </w:p>
    <w:p w14:paraId="4466837F" w14:textId="7BA3EDDD" w:rsidR="007175BF" w:rsidRPr="007175BF" w:rsidDel="00497376" w:rsidRDefault="007175BF" w:rsidP="007175BF">
      <w:pPr>
        <w:widowControl w:val="0"/>
        <w:autoSpaceDE w:val="0"/>
        <w:autoSpaceDN w:val="0"/>
        <w:adjustRightInd w:val="0"/>
        <w:spacing w:line="360" w:lineRule="auto"/>
        <w:rPr>
          <w:del w:id="767" w:author="Lizz Bartos" w:date="2013-07-13T12:48:00Z"/>
          <w:rFonts w:ascii="Helvetica" w:hAnsi="Helvetica" w:cs="Helvetica"/>
          <w:sz w:val="22"/>
          <w:szCs w:val="22"/>
        </w:rPr>
      </w:pPr>
    </w:p>
    <w:p w14:paraId="2BCF723C" w14:textId="5AE938FC" w:rsidR="007175BF" w:rsidRPr="007175BF" w:rsidDel="00497376" w:rsidRDefault="007175BF" w:rsidP="007175BF">
      <w:pPr>
        <w:widowControl w:val="0"/>
        <w:autoSpaceDE w:val="0"/>
        <w:autoSpaceDN w:val="0"/>
        <w:adjustRightInd w:val="0"/>
        <w:spacing w:line="360" w:lineRule="auto"/>
        <w:rPr>
          <w:del w:id="768" w:author="Lizz Bartos" w:date="2013-07-13T12:48:00Z"/>
          <w:rFonts w:ascii="Helvetica" w:hAnsi="Helvetica" w:cs="Helvetica"/>
          <w:sz w:val="22"/>
          <w:szCs w:val="22"/>
        </w:rPr>
      </w:pPr>
      <w:del w:id="769" w:author="Lizz Bartos" w:date="2013-07-13T12:48:00Z">
        <w:r w:rsidRPr="007175BF" w:rsidDel="00497376">
          <w:rPr>
            <w:rFonts w:ascii="Helvetica" w:hAnsi="Helvetica" w:cs="Helvetica"/>
            <w:sz w:val="22"/>
            <w:szCs w:val="22"/>
          </w:rPr>
          <w:delText>## RELATED MODELS, CREDITS AND REFERENCES</w:delText>
        </w:r>
      </w:del>
    </w:p>
    <w:p w14:paraId="44E11AC8" w14:textId="403C0592" w:rsidR="00087CF8" w:rsidDel="00497376" w:rsidRDefault="00087CF8" w:rsidP="00087CF8">
      <w:pPr>
        <w:spacing w:line="360" w:lineRule="auto"/>
        <w:rPr>
          <w:del w:id="770" w:author="Lizz Bartos" w:date="2013-07-13T12:48:00Z"/>
          <w:rFonts w:ascii="Helvetica" w:hAnsi="Helvetica"/>
          <w:b/>
          <w:sz w:val="22"/>
          <w:szCs w:val="22"/>
        </w:rPr>
      </w:pPr>
    </w:p>
    <w:p w14:paraId="0ACD3224" w14:textId="59AE8CB3" w:rsidR="00087CF8" w:rsidDel="00497376" w:rsidRDefault="00087CF8" w:rsidP="00087CF8">
      <w:pPr>
        <w:spacing w:line="360" w:lineRule="auto"/>
        <w:rPr>
          <w:del w:id="771" w:author="Lizz Bartos" w:date="2013-07-13T12:48:00Z"/>
          <w:rFonts w:ascii="Helvetica" w:hAnsi="Helvetica"/>
          <w:b/>
          <w:sz w:val="22"/>
          <w:szCs w:val="22"/>
        </w:rPr>
      </w:pPr>
    </w:p>
    <w:p w14:paraId="16A65182" w14:textId="1858A6FE" w:rsidR="00087CF8" w:rsidRPr="00BD1A5D" w:rsidDel="00497376" w:rsidRDefault="00087CF8" w:rsidP="00087CF8">
      <w:pPr>
        <w:spacing w:line="360" w:lineRule="auto"/>
        <w:rPr>
          <w:del w:id="772" w:author="Lizz Bartos" w:date="2013-07-13T12:48:00Z"/>
          <w:rFonts w:ascii="Helvetica" w:hAnsi="Helvetica"/>
          <w:b/>
          <w:sz w:val="22"/>
          <w:szCs w:val="22"/>
        </w:rPr>
      </w:pPr>
      <w:del w:id="773" w:author="Lizz Bartos" w:date="2013-07-13T12:48:00Z">
        <w:r w:rsidRPr="00BD1A5D" w:rsidDel="00497376">
          <w:rPr>
            <w:rFonts w:ascii="Helvetica" w:hAnsi="Helvetica"/>
            <w:b/>
            <w:sz w:val="22"/>
            <w:szCs w:val="22"/>
          </w:rPr>
          <w:delText xml:space="preserve">TODO: </w:delText>
        </w:r>
      </w:del>
    </w:p>
    <w:p w14:paraId="05919D6E" w14:textId="1C0B0A55" w:rsidR="00087CF8" w:rsidRPr="00BD1A5D" w:rsidDel="00497376" w:rsidRDefault="00087CF8" w:rsidP="00087CF8">
      <w:pPr>
        <w:spacing w:line="360" w:lineRule="auto"/>
        <w:rPr>
          <w:del w:id="774" w:author="Lizz Bartos" w:date="2013-07-13T12:48:00Z"/>
          <w:rFonts w:ascii="Helvetica" w:hAnsi="Helvetica"/>
          <w:b/>
          <w:sz w:val="22"/>
          <w:szCs w:val="22"/>
        </w:rPr>
      </w:pPr>
      <w:del w:id="775" w:author="Lizz Bartos" w:date="2013-07-13T12:48:00Z">
        <w:r w:rsidRPr="00BD1A5D" w:rsidDel="00497376">
          <w:rPr>
            <w:rFonts w:ascii="Helvetica" w:hAnsi="Helvetica"/>
            <w:b/>
            <w:sz w:val="22"/>
            <w:szCs w:val="22"/>
          </w:rPr>
          <w:delText>NEED TO MAKE SURE DOT STAYS BLACK FOR 1 TICK</w:delText>
        </w:r>
      </w:del>
    </w:p>
    <w:p w14:paraId="3E513717" w14:textId="6E983139" w:rsidR="00087CF8" w:rsidRPr="00BD1A5D" w:rsidDel="00497376" w:rsidRDefault="00087CF8" w:rsidP="00087CF8">
      <w:pPr>
        <w:spacing w:line="360" w:lineRule="auto"/>
        <w:rPr>
          <w:del w:id="776" w:author="Lizz Bartos" w:date="2013-07-13T12:48:00Z"/>
          <w:rFonts w:ascii="Helvetica" w:hAnsi="Helvetica"/>
          <w:b/>
          <w:sz w:val="22"/>
          <w:szCs w:val="22"/>
        </w:rPr>
      </w:pPr>
      <w:del w:id="777" w:author="Lizz Bartos" w:date="2013-07-13T12:48:00Z">
        <w:r w:rsidRPr="00BD1A5D" w:rsidDel="00497376">
          <w:rPr>
            <w:rFonts w:ascii="Helvetica" w:hAnsi="Helvetica"/>
            <w:b/>
            <w:sz w:val="22"/>
            <w:szCs w:val="22"/>
          </w:rPr>
          <w:delText>Use word “robust”</w:delText>
        </w:r>
      </w:del>
    </w:p>
    <w:p w14:paraId="4CBB34B0" w14:textId="5FA54972" w:rsidR="00087CF8" w:rsidRPr="00BD1A5D" w:rsidDel="00497376" w:rsidRDefault="00087CF8" w:rsidP="00087CF8">
      <w:pPr>
        <w:spacing w:line="360" w:lineRule="auto"/>
        <w:rPr>
          <w:del w:id="778" w:author="Lizz Bartos" w:date="2013-07-13T12:48:00Z"/>
          <w:rFonts w:ascii="Helvetica" w:hAnsi="Helvetica"/>
          <w:b/>
          <w:sz w:val="22"/>
          <w:szCs w:val="22"/>
        </w:rPr>
      </w:pPr>
      <w:del w:id="779" w:author="Lizz Bartos" w:date="2013-07-13T12:48:00Z">
        <w:r w:rsidRPr="00BD1A5D" w:rsidDel="00497376">
          <w:rPr>
            <w:rFonts w:ascii="Helvetica" w:hAnsi="Helvetica"/>
            <w:b/>
            <w:sz w:val="22"/>
            <w:szCs w:val="22"/>
          </w:rPr>
          <w:delText>Check that “Opinion” isn’t used in a confusing way</w:delText>
        </w:r>
      </w:del>
    </w:p>
    <w:p w14:paraId="11119C92" w14:textId="015482AA" w:rsidR="007175BF" w:rsidDel="00497376" w:rsidRDefault="005667E9" w:rsidP="006E4950">
      <w:pPr>
        <w:widowControl w:val="0"/>
        <w:autoSpaceDE w:val="0"/>
        <w:autoSpaceDN w:val="0"/>
        <w:adjustRightInd w:val="0"/>
        <w:spacing w:line="360" w:lineRule="auto"/>
        <w:rPr>
          <w:del w:id="780" w:author="Lizz Bartos" w:date="2013-07-13T12:48:00Z"/>
          <w:rFonts w:ascii="Helvetica" w:hAnsi="Helvetica" w:cs="Helvetica"/>
          <w:sz w:val="22"/>
          <w:szCs w:val="22"/>
        </w:rPr>
      </w:pPr>
      <w:del w:id="781" w:author="Lizz Bartos" w:date="2013-07-13T12:48:00Z">
        <w:r w:rsidDel="00497376">
          <w:rPr>
            <w:rFonts w:ascii="Helvetica" w:hAnsi="Helvetica" w:cs="Helvetica"/>
            <w:sz w:val="22"/>
            <w:szCs w:val="22"/>
          </w:rPr>
          <w:delText>Check all past info tabs</w:delText>
        </w:r>
      </w:del>
    </w:p>
    <w:p w14:paraId="4B2D13D4" w14:textId="0DA6151D" w:rsidR="005667E9" w:rsidDel="00497376" w:rsidRDefault="005667E9" w:rsidP="006E4950">
      <w:pPr>
        <w:widowControl w:val="0"/>
        <w:autoSpaceDE w:val="0"/>
        <w:autoSpaceDN w:val="0"/>
        <w:adjustRightInd w:val="0"/>
        <w:spacing w:line="360" w:lineRule="auto"/>
        <w:rPr>
          <w:del w:id="782" w:author="Lizz Bartos" w:date="2013-07-13T12:48:00Z"/>
          <w:rFonts w:ascii="Helvetica" w:hAnsi="Helvetica" w:cs="Helvetica"/>
          <w:sz w:val="22"/>
          <w:szCs w:val="22"/>
        </w:rPr>
      </w:pPr>
      <w:del w:id="783" w:author="Lizz Bartos" w:date="2013-07-13T12:48:00Z">
        <w:r w:rsidDel="00497376">
          <w:rPr>
            <w:rFonts w:ascii="Helvetica" w:hAnsi="Helvetica" w:cs="Helvetica"/>
            <w:sz w:val="22"/>
            <w:szCs w:val="22"/>
          </w:rPr>
          <w:delText>Include address to arthurs questions, including referencing networks extension</w:delText>
        </w:r>
      </w:del>
    </w:p>
    <w:p w14:paraId="360B62BC" w14:textId="3784BD02" w:rsidR="004D05D7" w:rsidDel="00497376" w:rsidRDefault="004D05D7" w:rsidP="006E4950">
      <w:pPr>
        <w:widowControl w:val="0"/>
        <w:autoSpaceDE w:val="0"/>
        <w:autoSpaceDN w:val="0"/>
        <w:adjustRightInd w:val="0"/>
        <w:spacing w:line="360" w:lineRule="auto"/>
        <w:rPr>
          <w:del w:id="784" w:author="Lizz Bartos" w:date="2013-07-13T12:48:00Z"/>
          <w:rFonts w:ascii="Helvetica" w:hAnsi="Helvetica" w:cs="Helvetica"/>
          <w:sz w:val="22"/>
          <w:szCs w:val="22"/>
        </w:rPr>
      </w:pPr>
    </w:p>
    <w:p w14:paraId="6DD7A8DC" w14:textId="7CB1EAD8" w:rsidR="004D05D7" w:rsidDel="00497376" w:rsidRDefault="004D05D7" w:rsidP="006E4950">
      <w:pPr>
        <w:widowControl w:val="0"/>
        <w:autoSpaceDE w:val="0"/>
        <w:autoSpaceDN w:val="0"/>
        <w:adjustRightInd w:val="0"/>
        <w:spacing w:line="360" w:lineRule="auto"/>
        <w:rPr>
          <w:del w:id="785" w:author="Lizz Bartos" w:date="2013-07-13T12:48:00Z"/>
          <w:rFonts w:ascii="Helvetica" w:hAnsi="Helvetica" w:cs="Helvetica"/>
          <w:sz w:val="22"/>
          <w:szCs w:val="22"/>
        </w:rPr>
      </w:pPr>
      <w:del w:id="786" w:author="Lizz Bartos" w:date="2013-07-13T12:48:00Z">
        <w:r w:rsidRPr="004D05D7" w:rsidDel="00497376">
          <w:rPr>
            <w:rFonts w:ascii="Helvetica" w:hAnsi="Helvetica" w:cs="Helvetica"/>
            <w:sz w:val="22"/>
            <w:szCs w:val="22"/>
          </w:rPr>
          <w:delText xml:space="preserve">  ;; TODO: FIGURE OUT BEST PLACE TO PUT CHEKC INFECTED *****</w:delText>
        </w:r>
      </w:del>
    </w:p>
    <w:p w14:paraId="3FC7DD84" w14:textId="508B682A" w:rsidR="00C7500A" w:rsidDel="00497376" w:rsidRDefault="00C7500A" w:rsidP="006E4950">
      <w:pPr>
        <w:widowControl w:val="0"/>
        <w:autoSpaceDE w:val="0"/>
        <w:autoSpaceDN w:val="0"/>
        <w:adjustRightInd w:val="0"/>
        <w:spacing w:line="360" w:lineRule="auto"/>
        <w:rPr>
          <w:del w:id="787" w:author="Lizz Bartos" w:date="2013-07-13T12:48:00Z"/>
          <w:rFonts w:ascii="Helvetica" w:hAnsi="Helvetica" w:cs="Helvetica"/>
          <w:sz w:val="22"/>
          <w:szCs w:val="22"/>
        </w:rPr>
      </w:pPr>
    </w:p>
    <w:p w14:paraId="53B37766" w14:textId="097AACDD" w:rsidR="00C7500A" w:rsidDel="00497376" w:rsidRDefault="00C7500A" w:rsidP="00C7500A">
      <w:pPr>
        <w:widowControl w:val="0"/>
        <w:autoSpaceDE w:val="0"/>
        <w:autoSpaceDN w:val="0"/>
        <w:adjustRightInd w:val="0"/>
        <w:spacing w:line="360" w:lineRule="auto"/>
        <w:rPr>
          <w:del w:id="788" w:author="Lizz Bartos" w:date="2013-07-13T12:48:00Z"/>
          <w:rFonts w:ascii="Helvetica" w:hAnsi="Helvetica" w:cs="Helvetica"/>
          <w:sz w:val="22"/>
          <w:szCs w:val="22"/>
        </w:rPr>
      </w:pPr>
      <w:del w:id="789" w:author="Lizz Bartos" w:date="2013-07-13T12:48:00Z">
        <w:r w:rsidDel="00497376">
          <w:rPr>
            <w:rFonts w:ascii="Helvetica" w:hAnsi="Helvetica"/>
            <w:b/>
            <w:color w:val="4BACC6" w:themeColor="accent5"/>
            <w:sz w:val="22"/>
            <w:szCs w:val="22"/>
          </w:rPr>
          <w:delText>(“What is it”)</w:delText>
        </w:r>
      </w:del>
    </w:p>
    <w:p w14:paraId="26F86A7C" w14:textId="6DD88B64" w:rsidR="00C7500A" w:rsidRPr="007175BF" w:rsidDel="00497376" w:rsidRDefault="00C7500A" w:rsidP="00C7500A">
      <w:pPr>
        <w:rPr>
          <w:del w:id="790" w:author="Lizz Bartos" w:date="2013-07-13T12:48:00Z"/>
          <w:rFonts w:ascii="Helvetica" w:hAnsi="Helvetica" w:cs="Helvetica"/>
          <w:sz w:val="22"/>
          <w:szCs w:val="22"/>
        </w:rPr>
      </w:pPr>
      <w:del w:id="791" w:author="Lizz Bartos" w:date="2013-07-13T12:48:00Z">
        <w:r w:rsidRPr="007175BF" w:rsidDel="00497376">
          <w:rPr>
            <w:rFonts w:ascii="Helvetica" w:hAnsi="Helvetica" w:cs="Helvetica"/>
            <w:sz w:val="22"/>
            <w:szCs w:val="22"/>
          </w:rPr>
          <w:delText>This model aims to simulate the spread and development of safe sex attitudes and behaviors in response to the prevalence of a sexually transmitted infection (STI) th</w:delText>
        </w:r>
        <w:r w:rsidDel="00497376">
          <w:rPr>
            <w:rFonts w:ascii="Helvetica" w:hAnsi="Helvetica" w:cs="Helvetica"/>
            <w:sz w:val="22"/>
            <w:szCs w:val="22"/>
          </w:rPr>
          <w:delText xml:space="preserve">roughout a social network of </w:delText>
        </w:r>
        <w:r w:rsidRPr="007175BF" w:rsidDel="00497376">
          <w:rPr>
            <w:rFonts w:ascii="Helvetica" w:hAnsi="Helvetica" w:cs="Helvetica"/>
            <w:sz w:val="22"/>
            <w:szCs w:val="22"/>
          </w:rPr>
          <w:delText>young adults. It also takes into account how these variables influence one another and change over time using theories of attitude change and certainty.</w:delText>
        </w:r>
      </w:del>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497376" w:rsidRDefault="00497376" w:rsidP="006E4950">
      <w:r>
        <w:separator/>
      </w:r>
    </w:p>
  </w:endnote>
  <w:endnote w:type="continuationSeparator" w:id="0">
    <w:p w14:paraId="29D20B55" w14:textId="77777777" w:rsidR="00497376" w:rsidRDefault="00497376"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497376" w:rsidRDefault="00497376" w:rsidP="006E4950">
      <w:r>
        <w:separator/>
      </w:r>
    </w:p>
  </w:footnote>
  <w:footnote w:type="continuationSeparator" w:id="0">
    <w:p w14:paraId="51F5FFB5" w14:textId="77777777" w:rsidR="00497376" w:rsidRDefault="00497376"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11C50"/>
    <w:rsid w:val="000456D7"/>
    <w:rsid w:val="00055960"/>
    <w:rsid w:val="00086EB4"/>
    <w:rsid w:val="00087CF8"/>
    <w:rsid w:val="000B4DC8"/>
    <w:rsid w:val="000F2B04"/>
    <w:rsid w:val="00132956"/>
    <w:rsid w:val="00140B98"/>
    <w:rsid w:val="00143AC4"/>
    <w:rsid w:val="0014455C"/>
    <w:rsid w:val="00152093"/>
    <w:rsid w:val="001707EE"/>
    <w:rsid w:val="001B2899"/>
    <w:rsid w:val="001B3129"/>
    <w:rsid w:val="001C7858"/>
    <w:rsid w:val="001D009B"/>
    <w:rsid w:val="001E1010"/>
    <w:rsid w:val="001F3CAF"/>
    <w:rsid w:val="001F4FB5"/>
    <w:rsid w:val="001F530C"/>
    <w:rsid w:val="00205B9F"/>
    <w:rsid w:val="00211949"/>
    <w:rsid w:val="00221E2B"/>
    <w:rsid w:val="002251D7"/>
    <w:rsid w:val="00234079"/>
    <w:rsid w:val="00235668"/>
    <w:rsid w:val="00237085"/>
    <w:rsid w:val="00244D40"/>
    <w:rsid w:val="00260FE5"/>
    <w:rsid w:val="00264690"/>
    <w:rsid w:val="0027357C"/>
    <w:rsid w:val="00275E0D"/>
    <w:rsid w:val="00286652"/>
    <w:rsid w:val="002A1778"/>
    <w:rsid w:val="002B5B0B"/>
    <w:rsid w:val="002C09A0"/>
    <w:rsid w:val="002C0AA2"/>
    <w:rsid w:val="002C7CD4"/>
    <w:rsid w:val="002E6C1B"/>
    <w:rsid w:val="002F32BF"/>
    <w:rsid w:val="0030257F"/>
    <w:rsid w:val="00302FEA"/>
    <w:rsid w:val="00316317"/>
    <w:rsid w:val="003237EF"/>
    <w:rsid w:val="0034407F"/>
    <w:rsid w:val="00367F57"/>
    <w:rsid w:val="00367FC9"/>
    <w:rsid w:val="00371F6A"/>
    <w:rsid w:val="00376A57"/>
    <w:rsid w:val="003806F3"/>
    <w:rsid w:val="0038305B"/>
    <w:rsid w:val="003964AC"/>
    <w:rsid w:val="00396773"/>
    <w:rsid w:val="003C6009"/>
    <w:rsid w:val="003F523B"/>
    <w:rsid w:val="004135C3"/>
    <w:rsid w:val="00417C93"/>
    <w:rsid w:val="00443501"/>
    <w:rsid w:val="0044645B"/>
    <w:rsid w:val="00483838"/>
    <w:rsid w:val="00497376"/>
    <w:rsid w:val="004A404D"/>
    <w:rsid w:val="004D05D7"/>
    <w:rsid w:val="004F0E10"/>
    <w:rsid w:val="004F5C66"/>
    <w:rsid w:val="005226B3"/>
    <w:rsid w:val="005358A0"/>
    <w:rsid w:val="005421B8"/>
    <w:rsid w:val="0055240A"/>
    <w:rsid w:val="005617D0"/>
    <w:rsid w:val="005667E9"/>
    <w:rsid w:val="0057388A"/>
    <w:rsid w:val="0057644D"/>
    <w:rsid w:val="0059641B"/>
    <w:rsid w:val="005D219D"/>
    <w:rsid w:val="00601ED5"/>
    <w:rsid w:val="00622023"/>
    <w:rsid w:val="00622420"/>
    <w:rsid w:val="0062588B"/>
    <w:rsid w:val="006628DB"/>
    <w:rsid w:val="0066594E"/>
    <w:rsid w:val="0067204B"/>
    <w:rsid w:val="00686E6E"/>
    <w:rsid w:val="00692C00"/>
    <w:rsid w:val="00694742"/>
    <w:rsid w:val="006A752F"/>
    <w:rsid w:val="006B66DC"/>
    <w:rsid w:val="006B6B19"/>
    <w:rsid w:val="006C44BB"/>
    <w:rsid w:val="006D63C8"/>
    <w:rsid w:val="006E4950"/>
    <w:rsid w:val="007004F0"/>
    <w:rsid w:val="007175BF"/>
    <w:rsid w:val="00722BD2"/>
    <w:rsid w:val="00750D21"/>
    <w:rsid w:val="00762D04"/>
    <w:rsid w:val="00764263"/>
    <w:rsid w:val="007965AE"/>
    <w:rsid w:val="007C0D63"/>
    <w:rsid w:val="007C4C16"/>
    <w:rsid w:val="007D01BB"/>
    <w:rsid w:val="007E3214"/>
    <w:rsid w:val="00800821"/>
    <w:rsid w:val="00802CA6"/>
    <w:rsid w:val="008102F8"/>
    <w:rsid w:val="0081509F"/>
    <w:rsid w:val="0081689C"/>
    <w:rsid w:val="0084350C"/>
    <w:rsid w:val="00863BE2"/>
    <w:rsid w:val="008727BA"/>
    <w:rsid w:val="00877D28"/>
    <w:rsid w:val="008A4F44"/>
    <w:rsid w:val="008F2C33"/>
    <w:rsid w:val="009129E9"/>
    <w:rsid w:val="0092097E"/>
    <w:rsid w:val="009316C8"/>
    <w:rsid w:val="00943502"/>
    <w:rsid w:val="00960AF7"/>
    <w:rsid w:val="00980124"/>
    <w:rsid w:val="009943B3"/>
    <w:rsid w:val="009F4E7D"/>
    <w:rsid w:val="00A55222"/>
    <w:rsid w:val="00A61EB2"/>
    <w:rsid w:val="00A674BB"/>
    <w:rsid w:val="00A8029C"/>
    <w:rsid w:val="00A95F29"/>
    <w:rsid w:val="00AD259A"/>
    <w:rsid w:val="00AD4E24"/>
    <w:rsid w:val="00AD5DAC"/>
    <w:rsid w:val="00AE2E85"/>
    <w:rsid w:val="00B10C26"/>
    <w:rsid w:val="00B340C0"/>
    <w:rsid w:val="00B3461A"/>
    <w:rsid w:val="00B52410"/>
    <w:rsid w:val="00B709E1"/>
    <w:rsid w:val="00B80473"/>
    <w:rsid w:val="00B81B20"/>
    <w:rsid w:val="00B852BF"/>
    <w:rsid w:val="00B86BCB"/>
    <w:rsid w:val="00B9503D"/>
    <w:rsid w:val="00B957A0"/>
    <w:rsid w:val="00BB6E49"/>
    <w:rsid w:val="00BC3137"/>
    <w:rsid w:val="00BC5C5D"/>
    <w:rsid w:val="00BD11B7"/>
    <w:rsid w:val="00BD1A5D"/>
    <w:rsid w:val="00BD2620"/>
    <w:rsid w:val="00C11505"/>
    <w:rsid w:val="00C11A33"/>
    <w:rsid w:val="00C15A1F"/>
    <w:rsid w:val="00C30189"/>
    <w:rsid w:val="00C64590"/>
    <w:rsid w:val="00C6553A"/>
    <w:rsid w:val="00C7500A"/>
    <w:rsid w:val="00CC4AF5"/>
    <w:rsid w:val="00CC4B41"/>
    <w:rsid w:val="00CD304C"/>
    <w:rsid w:val="00D137B8"/>
    <w:rsid w:val="00D201DC"/>
    <w:rsid w:val="00D41B60"/>
    <w:rsid w:val="00D772FB"/>
    <w:rsid w:val="00D77C11"/>
    <w:rsid w:val="00D87748"/>
    <w:rsid w:val="00D95ED3"/>
    <w:rsid w:val="00D96753"/>
    <w:rsid w:val="00DB352C"/>
    <w:rsid w:val="00DC2C41"/>
    <w:rsid w:val="00DE448E"/>
    <w:rsid w:val="00DF3127"/>
    <w:rsid w:val="00E00718"/>
    <w:rsid w:val="00E04E2D"/>
    <w:rsid w:val="00E32962"/>
    <w:rsid w:val="00E55A0C"/>
    <w:rsid w:val="00E57A92"/>
    <w:rsid w:val="00E57B0D"/>
    <w:rsid w:val="00E61142"/>
    <w:rsid w:val="00E64691"/>
    <w:rsid w:val="00E821C9"/>
    <w:rsid w:val="00E91618"/>
    <w:rsid w:val="00E947AA"/>
    <w:rsid w:val="00EB3870"/>
    <w:rsid w:val="00EB439D"/>
    <w:rsid w:val="00EC48B1"/>
    <w:rsid w:val="00ED1CCC"/>
    <w:rsid w:val="00ED1E7D"/>
    <w:rsid w:val="00ED44A2"/>
    <w:rsid w:val="00F177FA"/>
    <w:rsid w:val="00F23A10"/>
    <w:rsid w:val="00F275B8"/>
    <w:rsid w:val="00F276E2"/>
    <w:rsid w:val="00F45D53"/>
    <w:rsid w:val="00F46B33"/>
    <w:rsid w:val="00F57E4E"/>
    <w:rsid w:val="00F7366F"/>
    <w:rsid w:val="00F825A5"/>
    <w:rsid w:val="00F957FB"/>
    <w:rsid w:val="00F95F36"/>
    <w:rsid w:val="00FA3852"/>
    <w:rsid w:val="00FB0982"/>
    <w:rsid w:val="00FB7251"/>
    <w:rsid w:val="00FC6F87"/>
    <w:rsid w:val="00FC7FB0"/>
    <w:rsid w:val="00FE212D"/>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B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B33"/>
    <w:rPr>
      <w:rFonts w:ascii="Lucida Grande" w:hAnsi="Lucida Grande" w:cs="Lucida Grande"/>
      <w:sz w:val="18"/>
      <w:szCs w:val="18"/>
    </w:rPr>
  </w:style>
  <w:style w:type="paragraph" w:styleId="Revision">
    <w:name w:val="Revision"/>
    <w:hidden/>
    <w:uiPriority w:val="99"/>
    <w:semiHidden/>
    <w:rsid w:val="008102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B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B33"/>
    <w:rPr>
      <w:rFonts w:ascii="Lucida Grande" w:hAnsi="Lucida Grande" w:cs="Lucida Grande"/>
      <w:sz w:val="18"/>
      <w:szCs w:val="18"/>
    </w:rPr>
  </w:style>
  <w:style w:type="paragraph" w:styleId="Revision">
    <w:name w:val="Revision"/>
    <w:hidden/>
    <w:uiPriority w:val="99"/>
    <w:semiHidden/>
    <w:rsid w:val="00810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F3257-70C3-174D-A534-21086AD2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6089</Words>
  <Characters>34708</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BP International Ltd</Company>
  <LinksUpToDate>false</LinksUpToDate>
  <CharactersWithSpaces>40716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 Bartos</dc:creator>
  <cp:lastModifiedBy>Lizz Bartos</cp:lastModifiedBy>
  <cp:revision>4</cp:revision>
  <dcterms:created xsi:type="dcterms:W3CDTF">2013-07-13T19:47:00Z</dcterms:created>
  <dcterms:modified xsi:type="dcterms:W3CDTF">2013-07-13T19:50:00Z</dcterms:modified>
</cp:coreProperties>
</file>