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4372909B"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C7500A">
        <w:rPr>
          <w:rFonts w:ascii="Helvetica" w:hAnsi="Helvetica" w:cs="Helvetica"/>
          <w:color w:val="F79646" w:themeColor="accent6"/>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C7500A">
        <w:rPr>
          <w:rFonts w:ascii="Helvetica" w:hAnsi="Helvetica" w:cs="Helvetica"/>
          <w:color w:val="F79646" w:themeColor="accent6"/>
          <w:sz w:val="22"/>
          <w:szCs w:val="22"/>
        </w:rPr>
        <w:t>t</w:t>
      </w:r>
      <w:r w:rsidR="00BC5C5D" w:rsidRPr="00C7500A">
        <w:rPr>
          <w:rFonts w:ascii="Helvetica" w:hAnsi="Helvetica" w:cs="Helvetica"/>
          <w:color w:val="F79646" w:themeColor="accent6"/>
          <w:sz w:val="22"/>
          <w:szCs w:val="22"/>
        </w:rPr>
        <w:t>hrough</w:t>
      </w:r>
      <w:r w:rsidR="00E821C9">
        <w:rPr>
          <w:rFonts w:ascii="Helvetica" w:hAnsi="Helvetica" w:cs="Helvetica"/>
          <w:color w:val="F79646" w:themeColor="accent6"/>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w:t>
      </w:r>
      <w:r w:rsidR="00C7500A" w:rsidRPr="00C7500A">
        <w:rPr>
          <w:rFonts w:ascii="Helvetica" w:hAnsi="Helvetica" w:cs="Helvetica"/>
          <w:color w:val="F79646" w:themeColor="accent6"/>
          <w:sz w:val="22"/>
          <w:szCs w:val="22"/>
        </w:rPr>
        <w:t>interact with</w:t>
      </w:r>
      <w:r w:rsidRPr="006E4950">
        <w:rPr>
          <w:rFonts w:ascii="Helvetica" w:hAnsi="Helvetica" w:cs="Helvetica"/>
          <w:sz w:val="22"/>
          <w:szCs w:val="22"/>
        </w:rPr>
        <w:t xml:space="preserve"> one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738DBE78" w14:textId="325DE3F9"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00C7500A" w:rsidRPr="00C7500A">
        <w:rPr>
          <w:rFonts w:ascii="Helvetica" w:hAnsi="Helvetica" w:cs="Helvetica"/>
          <w:color w:val="F79646" w:themeColor="accent6"/>
          <w:sz w:val="22"/>
          <w:szCs w:val="22"/>
        </w:rPr>
        <w:t>regarding (</w:t>
      </w:r>
      <w:r w:rsidRPr="00C7500A">
        <w:rPr>
          <w:rFonts w:ascii="Helvetica" w:hAnsi="Helvetica" w:cs="Helvetica"/>
          <w:color w:val="F79646" w:themeColor="accent6"/>
          <w:sz w:val="22"/>
          <w:szCs w:val="22"/>
        </w:rPr>
        <w:t>towards</w:t>
      </w:r>
      <w:r w:rsidR="00C7500A" w:rsidRPr="00C7500A">
        <w:rPr>
          <w:rFonts w:ascii="Helvetica" w:hAnsi="Helvetica" w:cs="Helvetica"/>
          <w:color w:val="F79646" w:themeColor="accent6"/>
          <w:sz w:val="22"/>
          <w:szCs w:val="22"/>
        </w:rPr>
        <w:t>?</w:t>
      </w:r>
      <w:r w:rsidRPr="00C7500A">
        <w:rPr>
          <w:rFonts w:ascii="Helvetica" w:hAnsi="Helvetica" w:cs="Helvetica"/>
          <w:color w:val="F79646" w:themeColor="accent6"/>
          <w:sz w:val="22"/>
          <w:szCs w:val="22"/>
        </w:rPr>
        <w:t>)</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r w:rsidR="00E821C9">
        <w:rPr>
          <w:rFonts w:ascii="Helvetica" w:hAnsi="Helvetica" w:cs="Helvetica"/>
          <w:sz w:val="22"/>
          <w:szCs w:val="22"/>
        </w:rPr>
        <w:t xml:space="preserve"> It was of interest to see if the </w:t>
      </w:r>
      <w:proofErr w:type="spellStart"/>
      <w:r w:rsidR="00E821C9">
        <w:rPr>
          <w:rFonts w:ascii="Helvetica" w:hAnsi="Helvetica" w:cs="Helvetica"/>
          <w:sz w:val="22"/>
          <w:szCs w:val="22"/>
        </w:rPr>
        <w:t>NetLogo</w:t>
      </w:r>
      <w:proofErr w:type="spellEnd"/>
      <w:r w:rsidR="00E821C9">
        <w:rPr>
          <w:rFonts w:ascii="Helvetica" w:hAnsi="Helvetica" w:cs="Helvetica"/>
          <w:sz w:val="22"/>
          <w:szCs w:val="22"/>
        </w:rPr>
        <w:t xml:space="preserve"> mo</w:t>
      </w:r>
      <w:r w:rsidR="00ED1E7D">
        <w:rPr>
          <w:rFonts w:ascii="Helvetica" w:hAnsi="Helvetica" w:cs="Helvetica"/>
          <w:sz w:val="22"/>
          <w:szCs w:val="22"/>
        </w:rPr>
        <w:t>del could emulate those behavio</w:t>
      </w:r>
      <w:r w:rsidR="00E821C9">
        <w:rPr>
          <w:rFonts w:ascii="Helvetica" w:hAnsi="Helvetica" w:cs="Helvetica"/>
          <w:sz w:val="22"/>
          <w:szCs w:val="22"/>
        </w:rPr>
        <w:t>rs</w:t>
      </w:r>
      <w:r w:rsidR="00ED1E7D">
        <w:rPr>
          <w:rFonts w:ascii="Helvetica" w:hAnsi="Helvetica" w:cs="Helvetica"/>
          <w:sz w:val="22"/>
          <w:szCs w:val="22"/>
        </w:rPr>
        <w:t>.  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3F087796" w14:textId="1D2257A3" w:rsidR="00E821C9"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317661B9" w:rsidR="006628DB" w:rsidRPr="006E4950" w:rsidRDefault="00E821C9" w:rsidP="006E4950">
      <w:pPr>
        <w:spacing w:line="360" w:lineRule="auto"/>
        <w:rPr>
          <w:rFonts w:ascii="Helvetica" w:hAnsi="Helvetica"/>
          <w:sz w:val="22"/>
          <w:szCs w:val="22"/>
        </w:rPr>
      </w:pPr>
      <w:r>
        <w:rPr>
          <w:rFonts w:ascii="Helvetica" w:hAnsi="Helvetica"/>
          <w:sz w:val="22"/>
          <w:szCs w:val="22"/>
        </w:rPr>
        <w:t xml:space="preserve">This model will </w:t>
      </w:r>
      <w:r w:rsidR="006628DB" w:rsidRPr="006E4950">
        <w:rPr>
          <w:rFonts w:ascii="Helvetica" w:hAnsi="Helvetica"/>
          <w:sz w:val="22"/>
          <w:szCs w:val="22"/>
        </w:rPr>
        <w:t>focus more on the sexual attitudes and behaviors of agents in relation to the spread of STIs.</w:t>
      </w:r>
      <w:r>
        <w:rPr>
          <w:rFonts w:ascii="Helvetica" w:hAnsi="Helvetica"/>
          <w:sz w:val="22"/>
          <w:szCs w:val="22"/>
        </w:rPr>
        <w:t xml:space="preserve"> 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literature that focused on the actual spread of AIDS or on a virus</w:t>
      </w:r>
      <w:r w:rsidR="006628DB" w:rsidRPr="006E4950">
        <w:rPr>
          <w:rFonts w:ascii="Helvetica" w:hAnsi="Helvetica"/>
          <w:sz w:val="22"/>
          <w:szCs w:val="22"/>
        </w:rPr>
        <w:t>.</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38D82249"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p>
    <w:p w14:paraId="0739A6FF" w14:textId="2EA87940"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w:t>
      </w:r>
      <w:r w:rsidR="00E821C9">
        <w:rPr>
          <w:rFonts w:ascii="Helvetica" w:hAnsi="Helvetica" w:cs="Helvetica"/>
          <w:sz w:val="22"/>
          <w:szCs w:val="22"/>
        </w:rPr>
        <w:lastRenderedPageBreak/>
        <w:t xml:space="preserve">primarily </w:t>
      </w:r>
      <w:r w:rsidR="004F5C66" w:rsidRPr="006E4950">
        <w:rPr>
          <w:rFonts w:ascii="Helvetica" w:hAnsi="Helvetica" w:cs="Helvetica"/>
          <w:sz w:val="22"/>
          <w:szCs w:val="22"/>
        </w:rPr>
        <w:t>of 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Each agent has a specified</w:t>
      </w:r>
      <w:r w:rsidR="00E821C9">
        <w:rPr>
          <w:rFonts w:ascii="Helvetica" w:hAnsi="Helvetica" w:cs="Helvetica"/>
          <w:sz w:val="22"/>
          <w:szCs w:val="22"/>
        </w:rPr>
        <w:t xml:space="preserve">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proofErr w:type="gramStart"/>
      <w:r w:rsidR="004F5C66">
        <w:rPr>
          <w:rFonts w:ascii="Helvetica" w:hAnsi="Helvetica" w:cs="Helvetica"/>
          <w:sz w:val="22"/>
          <w:szCs w:val="22"/>
        </w:rPr>
        <w:t>)</w:t>
      </w:r>
      <w:r w:rsidR="00E821C9">
        <w:rPr>
          <w:rFonts w:ascii="Helvetica" w:hAnsi="Helvetica" w:cs="Helvetica"/>
          <w:sz w:val="22"/>
          <w:szCs w:val="22"/>
        </w:rPr>
        <w:t xml:space="preserve"> which</w:t>
      </w:r>
      <w:proofErr w:type="gramEnd"/>
      <w:r w:rsidR="00E821C9">
        <w:rPr>
          <w:rFonts w:ascii="Helvetica" w:hAnsi="Helvetica" w:cs="Helvetica"/>
          <w:sz w:val="22"/>
          <w:szCs w:val="22"/>
        </w:rPr>
        <w:t xml:space="preserve"> generates a fixed number of links within the group.  Specific values for each agent start</w:t>
      </w:r>
      <w:r w:rsidR="00132956">
        <w:rPr>
          <w:rFonts w:ascii="Helvetica" w:hAnsi="Helvetica" w:cs="Helvetica"/>
          <w:sz w:val="22"/>
          <w:szCs w:val="22"/>
        </w:rPr>
        <w:t xml:space="preserve"> with random value drawn from a normal distribution.</w:t>
      </w:r>
      <w:r w:rsidR="004F5C66">
        <w:rPr>
          <w:rFonts w:ascii="Helvetica" w:hAnsi="Helvetica" w:cs="Helvetica"/>
          <w:sz w:val="22"/>
          <w:szCs w:val="22"/>
        </w:rPr>
        <w:t xml:space="preserve"> </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7C8024CD"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Pr>
          <w:rFonts w:ascii="Helvetica" w:hAnsi="Helvetica" w:cs="Helvetica"/>
          <w:color w:val="F79646" w:themeColor="accent6"/>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and which genders (if any) show symptoms of the infection</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w:t>
      </w:r>
      <w:bookmarkStart w:id="0" w:name="_GoBack"/>
      <w:bookmarkEnd w:id="0"/>
      <w:r w:rsidR="007004F0">
        <w:rPr>
          <w:rFonts w:ascii="Helvetica" w:hAnsi="Helvetica" w:cs="Helvetica"/>
          <w:sz w:val="22"/>
          <w:szCs w:val="22"/>
        </w:rPr>
        <w:t xml:space="preserve">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85A710A" w14:textId="104517F9" w:rsidR="00E57B0D" w:rsidRDefault="00443501">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Agent </w:t>
      </w:r>
      <w:r w:rsidRPr="00443501">
        <w:rPr>
          <w:rFonts w:ascii="Helvetica" w:hAnsi="Helvetica" w:cs="Helvetica"/>
          <w:b/>
          <w:sz w:val="22"/>
          <w:szCs w:val="22"/>
          <w:u w:val="single"/>
        </w:rPr>
        <w:t>Parameters</w:t>
      </w:r>
      <w:r w:rsidR="006D63C8">
        <w:rPr>
          <w:rFonts w:ascii="Helvetica" w:hAnsi="Helvetica" w:cs="Helvetica"/>
          <w:b/>
          <w:sz w:val="22"/>
          <w:szCs w:val="22"/>
          <w:u w:val="single"/>
        </w:rPr>
        <w:t xml:space="preserve"> Impacting Practice of Safe Sex</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26FBB49" w14:textId="37AAA3D1" w:rsidR="00AE2E85" w:rsidRDefault="00764263">
      <w:pPr>
        <w:widowControl w:val="0"/>
        <w:autoSpaceDE w:val="0"/>
        <w:autoSpaceDN w:val="0"/>
        <w:adjustRightInd w:val="0"/>
        <w:spacing w:line="360" w:lineRule="auto"/>
        <w:rPr>
          <w:ins w:id="1" w:author="Lizz Bartos" w:date="2013-07-07T15:13:00Z"/>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 initial</w:t>
      </w:r>
      <w:r w:rsidR="006D63C8">
        <w:rPr>
          <w:rFonts w:ascii="Helvetica" w:hAnsi="Helvetica" w:cs="Helvetica"/>
          <w:sz w:val="22"/>
          <w:szCs w:val="22"/>
        </w:rPr>
        <w:t xml:space="preserve"> tendency of the male or female agent to practice safe sex, i.e., condom use </w:t>
      </w:r>
      <w:r w:rsidR="00B852BF">
        <w:rPr>
          <w:rFonts w:ascii="Helvetica" w:hAnsi="Helvetica" w:cs="Helvetica"/>
          <w:sz w:val="22"/>
          <w:szCs w:val="22"/>
        </w:rPr>
        <w:t xml:space="preserve">(using the </w:t>
      </w:r>
      <w:proofErr w:type="spellStart"/>
      <w:r w:rsidR="00B852BF" w:rsidRPr="00B852BF">
        <w:rPr>
          <w:rFonts w:ascii="Helvetica" w:hAnsi="Helvetica" w:cs="Helvetica"/>
          <w:b/>
          <w:color w:val="008000"/>
          <w:sz w:val="22"/>
          <w:szCs w:val="22"/>
        </w:rPr>
        <w:t>avg</w:t>
      </w:r>
      <w:proofErr w:type="spellEnd"/>
      <w:r w:rsidR="00B852BF" w:rsidRPr="00B852BF">
        <w:rPr>
          <w:rFonts w:ascii="Helvetica" w:hAnsi="Helvetica" w:cs="Helvetica"/>
          <w:b/>
          <w:color w:val="008000"/>
          <w:sz w:val="22"/>
          <w:szCs w:val="22"/>
        </w:rPr>
        <w:t>-male-condom-intention</w:t>
      </w:r>
      <w:r w:rsidR="00B852BF">
        <w:rPr>
          <w:rFonts w:ascii="Helvetica" w:hAnsi="Helvetica" w:cs="Helvetica"/>
          <w:sz w:val="22"/>
          <w:szCs w:val="22"/>
        </w:rPr>
        <w:t xml:space="preserve"> and </w:t>
      </w:r>
      <w:proofErr w:type="spellStart"/>
      <w:r w:rsidR="00B852BF" w:rsidRPr="00B852BF">
        <w:rPr>
          <w:rFonts w:ascii="Helvetica" w:hAnsi="Helvetica" w:cs="Helvetica"/>
          <w:b/>
          <w:color w:val="008000"/>
          <w:sz w:val="22"/>
          <w:szCs w:val="22"/>
        </w:rPr>
        <w:t>avg</w:t>
      </w:r>
      <w:proofErr w:type="spellEnd"/>
      <w:r w:rsidR="00B852BF" w:rsidRPr="00B852BF">
        <w:rPr>
          <w:rFonts w:ascii="Helvetica" w:hAnsi="Helvetica" w:cs="Helvetica"/>
          <w:b/>
          <w:color w:val="008000"/>
          <w:sz w:val="22"/>
          <w:szCs w:val="22"/>
        </w:rPr>
        <w:t>-female-condom-intention</w:t>
      </w:r>
      <w:r w:rsidR="00B852BF">
        <w:rPr>
          <w:rFonts w:ascii="Helvetica" w:hAnsi="Helvetica" w:cs="Helvetica"/>
          <w:sz w:val="22"/>
          <w:szCs w:val="22"/>
        </w:rPr>
        <w:t xml:space="preserve"> sliders, both with ranges 0 to 100%)</w:t>
      </w:r>
      <w:r w:rsidR="006D63C8">
        <w:rPr>
          <w:rFonts w:ascii="Helvetica" w:hAnsi="Helvetica" w:cs="Helvetica"/>
          <w:sz w:val="22"/>
          <w:szCs w:val="22"/>
        </w:rPr>
        <w:t xml:space="preserve">. </w:t>
      </w:r>
      <w:r w:rsidRPr="00EB3870">
        <w:rPr>
          <w:rFonts w:ascii="Helvetica" w:hAnsi="Helvetica" w:cs="Helvetica"/>
          <w:sz w:val="22"/>
          <w:szCs w:val="22"/>
        </w:rPr>
        <w:t xml:space="preserve">The desire </w:t>
      </w:r>
      <w:r w:rsidR="00B852BF">
        <w:rPr>
          <w:rFonts w:ascii="Helvetica" w:hAnsi="Helvetica" w:cs="Helvetica"/>
          <w:sz w:val="22"/>
          <w:szCs w:val="22"/>
        </w:rPr>
        <w:t>that an agent wants to practice</w:t>
      </w:r>
      <w:r w:rsidRPr="00EB3870">
        <w:rPr>
          <w:rFonts w:ascii="Helvetica" w:hAnsi="Helvetica" w:cs="Helvetica"/>
          <w:sz w:val="22"/>
          <w:szCs w:val="22"/>
        </w:rPr>
        <w:t xml:space="preserve"> </w:t>
      </w:r>
      <w:r w:rsidR="00B852BF">
        <w:rPr>
          <w:rFonts w:ascii="Helvetica" w:hAnsi="Helvetica" w:cs="Helvetica"/>
          <w:sz w:val="22"/>
          <w:szCs w:val="22"/>
        </w:rPr>
        <w:t xml:space="preserve">safe sex </w:t>
      </w:r>
      <w:r w:rsidR="006D63C8">
        <w:rPr>
          <w:rFonts w:ascii="Helvetica" w:hAnsi="Helvetica" w:cs="Helvetica"/>
          <w:sz w:val="22"/>
          <w:szCs w:val="22"/>
        </w:rPr>
        <w:t>is set by a normally distributed random variable ranging from 0 to 100</w:t>
      </w:r>
      <w:proofErr w:type="gramStart"/>
      <w:r w:rsidR="006D63C8">
        <w:rPr>
          <w:rFonts w:ascii="Helvetica" w:hAnsi="Helvetica" w:cs="Helvetica"/>
          <w:sz w:val="22"/>
          <w:szCs w:val="22"/>
        </w:rPr>
        <w:t>% which</w:t>
      </w:r>
      <w:proofErr w:type="gramEnd"/>
      <w:r w:rsidR="006D63C8">
        <w:rPr>
          <w:rFonts w:ascii="Helvetica" w:hAnsi="Helvetica" w:cs="Helvetica"/>
          <w:sz w:val="22"/>
          <w:szCs w:val="22"/>
        </w:rPr>
        <w:t xml:space="preserve"> is gender dependent. </w:t>
      </w:r>
    </w:p>
    <w:p w14:paraId="0527FFBF" w14:textId="77777777" w:rsidR="00AE2E85" w:rsidRDefault="00AE2E85">
      <w:pPr>
        <w:widowControl w:val="0"/>
        <w:autoSpaceDE w:val="0"/>
        <w:autoSpaceDN w:val="0"/>
        <w:adjustRightInd w:val="0"/>
        <w:spacing w:line="360" w:lineRule="auto"/>
        <w:rPr>
          <w:ins w:id="2" w:author="Lizz Bartos" w:date="2013-07-07T15:13:00Z"/>
          <w:rFonts w:ascii="Helvetica" w:hAnsi="Helvetica" w:cs="Helvetica"/>
          <w:sz w:val="22"/>
          <w:szCs w:val="22"/>
        </w:rPr>
      </w:pPr>
    </w:p>
    <w:p w14:paraId="1548BED6" w14:textId="3370B04B" w:rsidR="00764263" w:rsidDel="006D63C8" w:rsidRDefault="00B852BF">
      <w:pPr>
        <w:widowControl w:val="0"/>
        <w:autoSpaceDE w:val="0"/>
        <w:autoSpaceDN w:val="0"/>
        <w:adjustRightInd w:val="0"/>
        <w:spacing w:line="360" w:lineRule="auto"/>
        <w:rPr>
          <w:del w:id="3" w:author="Bartos, Thomas M" w:date="2013-07-06T20:25:00Z"/>
          <w:rFonts w:ascii="Helvetica" w:hAnsi="Helvetica" w:cs="Helvetica"/>
          <w:sz w:val="22"/>
          <w:szCs w:val="22"/>
        </w:rPr>
      </w:pPr>
      <w:del w:id="4" w:author="Bartos, Thomas M" w:date="2013-07-06T20:25:00Z">
        <w:r w:rsidDel="006D63C8">
          <w:rPr>
            <w:rFonts w:ascii="Helvetica" w:hAnsi="Helvetica" w:cs="Helvetica"/>
            <w:sz w:val="22"/>
            <w:szCs w:val="22"/>
          </w:rPr>
          <w:delText xml:space="preserve">…. </w:delText>
        </w:r>
        <w:r w:rsidR="00764263" w:rsidRPr="00EB3870" w:rsidDel="006D63C8">
          <w:rPr>
            <w:rFonts w:ascii="Helvetica" w:hAnsi="Helvetica" w:cs="Helvetica"/>
            <w:sz w:val="22"/>
            <w:szCs w:val="22"/>
          </w:rPr>
          <w:delText>feelings about / desire/intention to use / condoms</w:delText>
        </w:r>
      </w:del>
    </w:p>
    <w:p w14:paraId="20D93C6F" w14:textId="25A934E6" w:rsidR="00244D40" w:rsidRPr="00244D40" w:rsidDel="006D63C8" w:rsidRDefault="00244D40">
      <w:pPr>
        <w:widowControl w:val="0"/>
        <w:autoSpaceDE w:val="0"/>
        <w:autoSpaceDN w:val="0"/>
        <w:adjustRightInd w:val="0"/>
        <w:spacing w:line="360" w:lineRule="auto"/>
        <w:rPr>
          <w:del w:id="5" w:author="Bartos, Thomas M" w:date="2013-07-06T20:26:00Z"/>
          <w:rFonts w:ascii="Helvetica" w:hAnsi="Helvetica" w:cs="Helvetica"/>
          <w:color w:val="F79646" w:themeColor="accent6"/>
          <w:sz w:val="22"/>
          <w:szCs w:val="22"/>
        </w:rPr>
      </w:pPr>
      <w:del w:id="6" w:author="Bartos, Thomas M" w:date="2013-07-06T20:25:00Z">
        <w:r w:rsidRPr="00244D40" w:rsidDel="006D63C8">
          <w:rPr>
            <w:rFonts w:ascii="Helvetica" w:hAnsi="Helvetica" w:cs="Helvetica"/>
            <w:color w:val="F79646" w:themeColor="accent6"/>
            <w:sz w:val="22"/>
            <w:szCs w:val="22"/>
          </w:rPr>
          <w:delText xml:space="preserve">… which </w:delText>
        </w:r>
      </w:del>
      <w:del w:id="7" w:author="Bartos, Thomas M" w:date="2013-07-06T20:26:00Z">
        <w:r w:rsidRPr="00244D40" w:rsidDel="006D63C8">
          <w:rPr>
            <w:rFonts w:ascii="Helvetica" w:hAnsi="Helvetica" w:cs="Helvetica"/>
            <w:color w:val="F79646" w:themeColor="accent6"/>
            <w:sz w:val="22"/>
            <w:szCs w:val="22"/>
          </w:rPr>
          <w:delText xml:space="preserve">is used as an average for generating </w:delText>
        </w:r>
        <w:r w:rsidDel="006D63C8">
          <w:rPr>
            <w:rFonts w:ascii="Helvetica" w:hAnsi="Helvetica" w:cs="Helvetica"/>
            <w:color w:val="F79646" w:themeColor="accent6"/>
            <w:sz w:val="22"/>
            <w:szCs w:val="22"/>
          </w:rPr>
          <w:delText>(</w:delText>
        </w:r>
        <w:r w:rsidRPr="00244D40" w:rsidDel="006D63C8">
          <w:rPr>
            <w:rFonts w:ascii="Helvetica" w:hAnsi="Helvetica" w:cs="Helvetica"/>
            <w:strike/>
            <w:color w:val="F79646" w:themeColor="accent6"/>
            <w:sz w:val="22"/>
            <w:szCs w:val="22"/>
          </w:rPr>
          <w:delText>randomly</w:delText>
        </w:r>
        <w:r w:rsidDel="006D63C8">
          <w:rPr>
            <w:rFonts w:ascii="Helvetica" w:hAnsi="Helvetica" w:cs="Helvetica"/>
            <w:color w:val="F79646" w:themeColor="accent6"/>
            <w:sz w:val="22"/>
            <w:szCs w:val="22"/>
          </w:rPr>
          <w:delText xml:space="preserve"> normally distributed random) </w:delText>
        </w:r>
        <w:r w:rsidRPr="00244D40" w:rsidDel="006D63C8">
          <w:rPr>
            <w:rFonts w:ascii="Helvetica" w:hAnsi="Helvetica" w:cs="Helvetica"/>
            <w:color w:val="F79646" w:themeColor="accent6"/>
            <w:sz w:val="22"/>
            <w:szCs w:val="22"/>
          </w:rPr>
          <w:delText>chance out of 100%</w:delText>
        </w:r>
        <w:r w:rsidDel="006D63C8">
          <w:rPr>
            <w:rFonts w:ascii="Helvetica" w:hAnsi="Helvetica" w:cs="Helvetica"/>
            <w:color w:val="F79646" w:themeColor="accent6"/>
            <w:sz w:val="22"/>
            <w:szCs w:val="22"/>
          </w:rPr>
          <w:delText xml:space="preserve"> </w:delText>
        </w:r>
        <w:r w:rsidRPr="00244D40" w:rsidDel="006D63C8">
          <w:rPr>
            <w:rFonts w:ascii="Helvetica" w:hAnsi="Helvetica" w:cs="Helvetica"/>
            <w:color w:val="F79646" w:themeColor="accent6"/>
            <w:sz w:val="22"/>
            <w:szCs w:val="22"/>
          </w:rPr>
          <w:delText>that an agent wants to use a condom (depends on gender)</w:delText>
        </w:r>
      </w:del>
    </w:p>
    <w:p w14:paraId="6E1DE97F" w14:textId="7D0AC29F" w:rsidR="00244D40" w:rsidRDefault="00244D40">
      <w:pPr>
        <w:widowControl w:val="0"/>
        <w:autoSpaceDE w:val="0"/>
        <w:autoSpaceDN w:val="0"/>
        <w:adjustRightInd w:val="0"/>
        <w:spacing w:line="360" w:lineRule="auto"/>
        <w:rPr>
          <w:ins w:id="8" w:author="Bartos, Thomas M" w:date="2013-07-06T20:26:00Z"/>
          <w:rFonts w:ascii="Helvetica" w:hAnsi="Helvetica" w:cs="Helvetica"/>
          <w:sz w:val="22"/>
          <w:szCs w:val="22"/>
        </w:rPr>
      </w:pPr>
    </w:p>
    <w:p w14:paraId="675F104E" w14:textId="77777777" w:rsidR="006D63C8" w:rsidRDefault="006D63C8">
      <w:pPr>
        <w:widowControl w:val="0"/>
        <w:autoSpaceDE w:val="0"/>
        <w:autoSpaceDN w:val="0"/>
        <w:adjustRightInd w:val="0"/>
        <w:spacing w:line="360" w:lineRule="auto"/>
        <w:rPr>
          <w:rFonts w:ascii="Helvetica" w:hAnsi="Helvetica" w:cs="Helvetica"/>
          <w:sz w:val="22"/>
          <w:szCs w:val="22"/>
        </w:rPr>
      </w:pPr>
    </w:p>
    <w:p w14:paraId="5D941157" w14:textId="705FFFDB" w:rsidR="00877D28" w:rsidDel="00E04E2D" w:rsidRDefault="00764263">
      <w:pPr>
        <w:widowControl w:val="0"/>
        <w:autoSpaceDE w:val="0"/>
        <w:autoSpaceDN w:val="0"/>
        <w:adjustRightInd w:val="0"/>
        <w:spacing w:line="360" w:lineRule="auto"/>
        <w:rPr>
          <w:del w:id="9" w:author="Bartos, Thomas M" w:date="2013-07-06T20:27:00Z"/>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attitude [towards safe sex]</w:t>
      </w:r>
      <w:r w:rsidR="00F177FA" w:rsidRPr="006E4950">
        <w:rPr>
          <w:rFonts w:ascii="Helvetica" w:hAnsi="Helvetica" w:cs="Helvetica"/>
          <w:sz w:val="22"/>
          <w:szCs w:val="22"/>
        </w:rPr>
        <w:t>,</w:t>
      </w:r>
      <w:r w:rsidR="00264690">
        <w:rPr>
          <w:rFonts w:ascii="Helvetica" w:hAnsi="Helvetica" w:cs="Helvetica"/>
          <w:sz w:val="22"/>
          <w:szCs w:val="22"/>
        </w:rPr>
        <w:t xml:space="preserve"> which</w:t>
      </w:r>
      <w:r w:rsidR="00E04E2D">
        <w:rPr>
          <w:rFonts w:ascii="Helvetica" w:hAnsi="Helvetica" w:cs="Helvetica"/>
          <w:sz w:val="22"/>
          <w:szCs w:val="22"/>
        </w:rPr>
        <w:t xml:space="preserve"> influences </w:t>
      </w:r>
      <w:r w:rsidR="00264690">
        <w:rPr>
          <w:rFonts w:ascii="Helvetica" w:hAnsi="Helvetica" w:cs="Helvetica"/>
          <w:sz w:val="22"/>
          <w:szCs w:val="22"/>
        </w:rPr>
        <w:t xml:space="preserve">how </w:t>
      </w:r>
      <w:ins w:id="10" w:author="Bartos, Thomas M" w:date="2013-07-06T20:27:00Z">
        <w:r w:rsidR="00E04E2D">
          <w:rPr>
            <w:rFonts w:ascii="Helvetica" w:hAnsi="Helvetica" w:cs="Helvetica"/>
            <w:sz w:val="22"/>
            <w:szCs w:val="22"/>
          </w:rPr>
          <w:t xml:space="preserve">resistant they will be to adopting alternate viewpoints.  This variable </w:t>
        </w:r>
      </w:ins>
      <w:ins w:id="11" w:author="Bartos, Thomas M" w:date="2013-07-06T20:28:00Z">
        <w:r w:rsidR="00E04E2D">
          <w:rPr>
            <w:rFonts w:ascii="Helvetica" w:hAnsi="Helvetica" w:cs="Helvetica"/>
            <w:sz w:val="22"/>
            <w:szCs w:val="22"/>
          </w:rPr>
          <w:t xml:space="preserve">reflects </w:t>
        </w:r>
      </w:ins>
      <w:del w:id="12" w:author="Bartos, Thomas M" w:date="2013-07-06T20:27:00Z">
        <w:r w:rsidR="00264690" w:rsidDel="00E04E2D">
          <w:rPr>
            <w:rFonts w:ascii="Helvetica" w:hAnsi="Helvetica" w:cs="Helvetica"/>
            <w:sz w:val="22"/>
            <w:szCs w:val="22"/>
          </w:rPr>
          <w:delText xml:space="preserve">likely they are to be resistant ot changing it…? </w:delText>
        </w:r>
      </w:del>
    </w:p>
    <w:p w14:paraId="2B8F9D11" w14:textId="4992BF4B" w:rsidR="002C0AA2" w:rsidDel="00D87748" w:rsidRDefault="00877D28">
      <w:pPr>
        <w:widowControl w:val="0"/>
        <w:autoSpaceDE w:val="0"/>
        <w:autoSpaceDN w:val="0"/>
        <w:adjustRightInd w:val="0"/>
        <w:spacing w:line="360" w:lineRule="auto"/>
        <w:rPr>
          <w:del w:id="13" w:author="Bartos, Thomas M" w:date="2013-07-06T20:32:00Z"/>
          <w:rFonts w:ascii="Helvetica" w:hAnsi="Helvetica" w:cs="Helvetica"/>
          <w:sz w:val="22"/>
          <w:szCs w:val="22"/>
        </w:rPr>
      </w:pPr>
      <w:del w:id="14" w:author="Bartos, Thomas M" w:date="2013-07-06T20:28:00Z">
        <w:r w:rsidRPr="00EB3870" w:rsidDel="00E04E2D">
          <w:rPr>
            <w:rFonts w:ascii="Helvetica" w:hAnsi="Helvetica" w:cs="Helvetica"/>
            <w:sz w:val="22"/>
            <w:szCs w:val="22"/>
          </w:rPr>
          <w:delText>initially set to mesosystem-condom-encouragement</w:delText>
        </w:r>
        <w:r w:rsidDel="00E04E2D">
          <w:rPr>
            <w:rFonts w:ascii="Helvetica" w:hAnsi="Helvetica" w:cs="Helvetica"/>
            <w:sz w:val="22"/>
            <w:szCs w:val="22"/>
          </w:rPr>
          <w:delText xml:space="preserve">, </w:delText>
        </w:r>
        <w:r w:rsidRPr="00EB3870" w:rsidDel="00E04E2D">
          <w:rPr>
            <w:rFonts w:ascii="Helvetica" w:hAnsi="Helvetica" w:cs="Helvetica"/>
            <w:sz w:val="22"/>
            <w:szCs w:val="22"/>
          </w:rPr>
          <w:delText xml:space="preserve">i.e. </w:delText>
        </w:r>
      </w:del>
      <w:proofErr w:type="gramStart"/>
      <w:r w:rsidRPr="00EB3870">
        <w:rPr>
          <w:rFonts w:ascii="Helvetica" w:hAnsi="Helvetica" w:cs="Helvetica"/>
          <w:sz w:val="22"/>
          <w:szCs w:val="22"/>
        </w:rPr>
        <w:t>how</w:t>
      </w:r>
      <w:proofErr w:type="gramEnd"/>
      <w:r w:rsidRPr="00EB3870">
        <w:rPr>
          <w:rFonts w:ascii="Helvetica" w:hAnsi="Helvetica" w:cs="Helvetica"/>
          <w:sz w:val="22"/>
          <w:szCs w:val="22"/>
        </w:rPr>
        <w:t xml:space="preserve"> much </w:t>
      </w:r>
      <w:r w:rsidR="00E04E2D">
        <w:rPr>
          <w:rFonts w:ascii="Helvetica" w:hAnsi="Helvetica" w:cs="Helvetica"/>
          <w:sz w:val="22"/>
          <w:szCs w:val="22"/>
        </w:rPr>
        <w:t xml:space="preserve">of </w:t>
      </w:r>
      <w:r w:rsidRPr="00EB3870">
        <w:rPr>
          <w:rFonts w:ascii="Helvetica" w:hAnsi="Helvetica" w:cs="Helvetica"/>
          <w:sz w:val="22"/>
          <w:szCs w:val="22"/>
        </w:rPr>
        <w:t>their upbringing encouraged safe sex</w:t>
      </w:r>
      <w:r w:rsidR="00E04E2D">
        <w:rPr>
          <w:rFonts w:ascii="Helvetica" w:hAnsi="Helvetica" w:cs="Helvetica"/>
          <w:sz w:val="22"/>
          <w:szCs w:val="22"/>
        </w:rPr>
        <w:t>.  These views</w:t>
      </w:r>
      <w:r>
        <w:rPr>
          <w:rFonts w:ascii="Helvetica" w:hAnsi="Helvetica" w:cs="Helvetica"/>
          <w:sz w:val="22"/>
          <w:szCs w:val="22"/>
        </w:rPr>
        <w:t xml:space="preserve"> </w:t>
      </w:r>
      <w:r w:rsidRPr="00EB3870">
        <w:rPr>
          <w:rFonts w:ascii="Helvetica" w:hAnsi="Helvetica" w:cs="Helvetica"/>
          <w:sz w:val="22"/>
          <w:szCs w:val="22"/>
        </w:rPr>
        <w:t>might consist of parents' beliefs, life experiences, religious attitudes, etc.</w:t>
      </w:r>
      <w:r w:rsidR="008102F8">
        <w:rPr>
          <w:rFonts w:ascii="Helvetica" w:hAnsi="Helvetica" w:cs="Helvetica"/>
          <w:sz w:val="22"/>
          <w:szCs w:val="22"/>
        </w:rPr>
        <w:t xml:space="preserve"> </w:t>
      </w:r>
      <w:r w:rsidR="00601ED5" w:rsidRPr="00601ED5">
        <w:rPr>
          <w:rFonts w:ascii="Helvetica" w:hAnsi="Helvetica" w:cs="Helvetica"/>
          <w:color w:val="F79646" w:themeColor="accent6"/>
          <w:sz w:val="22"/>
          <w:szCs w:val="22"/>
        </w:rPr>
        <w:t>hence why</w:t>
      </w:r>
      <w:r w:rsidR="00601ED5">
        <w:rPr>
          <w:rFonts w:ascii="Helvetica" w:hAnsi="Helvetica" w:cs="Helvetica"/>
          <w:color w:val="F79646" w:themeColor="accent6"/>
          <w:sz w:val="22"/>
          <w:szCs w:val="22"/>
        </w:rPr>
        <w:t>/so</w:t>
      </w:r>
      <w:r w:rsidR="00601ED5">
        <w:rPr>
          <w:rFonts w:ascii="Helvetica" w:hAnsi="Helvetica" w:cs="Helvetica"/>
          <w:sz w:val="22"/>
          <w:szCs w:val="22"/>
        </w:rPr>
        <w:t xml:space="preserve"> </w:t>
      </w:r>
      <w:proofErr w:type="gramStart"/>
      <w:r w:rsidR="00E04E2D">
        <w:rPr>
          <w:rFonts w:ascii="Helvetica" w:hAnsi="Helvetica" w:cs="Helvetica"/>
          <w:sz w:val="22"/>
          <w:szCs w:val="22"/>
        </w:rPr>
        <w:t>T</w:t>
      </w:r>
      <w:r w:rsidR="00601ED5">
        <w:rPr>
          <w:rFonts w:ascii="Helvetica" w:hAnsi="Helvetica" w:cs="Helvetica"/>
          <w:sz w:val="22"/>
          <w:szCs w:val="22"/>
        </w:rPr>
        <w:t>he</w:t>
      </w:r>
      <w:proofErr w:type="gramEnd"/>
      <w:r w:rsidR="00601ED5">
        <w:rPr>
          <w:rFonts w:ascii="Helvetica" w:hAnsi="Helvetica" w:cs="Helvetica"/>
          <w:sz w:val="22"/>
          <w:szCs w:val="22"/>
        </w:rPr>
        <w:t xml:space="preserve"> initial average population value is set </w:t>
      </w:r>
      <w:r w:rsidR="00E04E2D">
        <w:rPr>
          <w:rFonts w:ascii="Helvetica" w:hAnsi="Helvetica" w:cs="Helvetica"/>
          <w:color w:val="F79646" w:themeColor="accent6"/>
          <w:sz w:val="22"/>
          <w:szCs w:val="22"/>
        </w:rPr>
        <w:t>with the</w:t>
      </w:r>
      <w:r w:rsidR="00601ED5">
        <w:rPr>
          <w:rFonts w:ascii="Helvetica" w:hAnsi="Helvetica" w:cs="Helvetica"/>
          <w:sz w:val="22"/>
          <w:szCs w:val="22"/>
        </w:rPr>
        <w:t xml:space="preserve"> </w:t>
      </w:r>
      <w:proofErr w:type="spellStart"/>
      <w:r w:rsidR="00601ED5" w:rsidRPr="00601ED5">
        <w:rPr>
          <w:rFonts w:ascii="Helvetica" w:hAnsi="Helvetica" w:cs="Helvetica"/>
          <w:b/>
          <w:color w:val="008000"/>
          <w:sz w:val="22"/>
          <w:szCs w:val="22"/>
        </w:rPr>
        <w:t>avg</w:t>
      </w:r>
      <w:proofErr w:type="spellEnd"/>
      <w:r w:rsidR="00E04E2D">
        <w:rPr>
          <w:rFonts w:ascii="Helvetica" w:hAnsi="Helvetica" w:cs="Helvetica"/>
          <w:b/>
          <w:color w:val="008000"/>
          <w:sz w:val="22"/>
          <w:szCs w:val="22"/>
        </w:rPr>
        <w:noBreakHyphen/>
      </w:r>
      <w:proofErr w:type="spellStart"/>
      <w:r w:rsidR="00601ED5" w:rsidRPr="00601ED5">
        <w:rPr>
          <w:rFonts w:ascii="Helvetica" w:hAnsi="Helvetica" w:cs="Helvetica"/>
          <w:b/>
          <w:color w:val="008000"/>
          <w:sz w:val="22"/>
          <w:szCs w:val="22"/>
        </w:rPr>
        <w:t>mesosystem</w:t>
      </w:r>
      <w:proofErr w:type="spellEnd"/>
      <w:r w:rsidR="00601ED5" w:rsidRPr="00601ED5">
        <w:rPr>
          <w:rFonts w:ascii="Helvetica" w:hAnsi="Helvetica" w:cs="Helvetica"/>
          <w:b/>
          <w:color w:val="008000"/>
          <w:sz w:val="22"/>
          <w:szCs w:val="22"/>
        </w:rPr>
        <w:t>-condom-encouragement</w:t>
      </w:r>
      <w:r w:rsidR="00601ED5">
        <w:rPr>
          <w:rFonts w:ascii="Helvetica" w:hAnsi="Helvetica" w:cs="Helvetica"/>
          <w:sz w:val="22"/>
          <w:szCs w:val="22"/>
        </w:rPr>
        <w:t xml:space="preserve"> [slider </w:t>
      </w:r>
      <w:r w:rsidR="00601ED5" w:rsidRPr="006E4950">
        <w:rPr>
          <w:rFonts w:ascii="Helvetica" w:hAnsi="Helvetica" w:cs="Helvetica"/>
          <w:sz w:val="22"/>
          <w:szCs w:val="22"/>
        </w:rPr>
        <w:t>0-100</w:t>
      </w:r>
      <w:r w:rsidR="00601ED5">
        <w:rPr>
          <w:rFonts w:ascii="Helvetica" w:hAnsi="Helvetica" w:cs="Helvetica"/>
          <w:sz w:val="22"/>
          <w:szCs w:val="22"/>
        </w:rPr>
        <w:t xml:space="preserve">]. </w:t>
      </w:r>
      <w:r w:rsidR="00D87748">
        <w:rPr>
          <w:rFonts w:ascii="Helvetica" w:hAnsi="Helvetica" w:cs="Helvetica"/>
          <w:sz w:val="22"/>
          <w:szCs w:val="22"/>
        </w:rPr>
        <w:t xml:space="preserve">A derivative variable </w:t>
      </w:r>
      <w:proofErr w:type="gramStart"/>
      <w:r w:rsidR="00D87748">
        <w:rPr>
          <w:rFonts w:ascii="Helvetica" w:hAnsi="Helvetica" w:cs="Helvetica"/>
          <w:sz w:val="22"/>
          <w:szCs w:val="22"/>
        </w:rPr>
        <w:t>which would be</w:t>
      </w:r>
      <w:proofErr w:type="gramEnd"/>
      <w:r w:rsidR="00D87748">
        <w:rPr>
          <w:rFonts w:ascii="Helvetica" w:hAnsi="Helvetica" w:cs="Helvetica"/>
          <w:sz w:val="22"/>
          <w:szCs w:val="22"/>
        </w:rPr>
        <w:t xml:space="preserve"> [100 - certainty] would be willingness to change their attitude. </w:t>
      </w:r>
      <w:r w:rsidR="00601ED5">
        <w:rPr>
          <w:rFonts w:ascii="Helvetica" w:hAnsi="Helvetica" w:cs="Helvetica"/>
          <w:sz w:val="22"/>
          <w:szCs w:val="22"/>
        </w:rPr>
        <w:t xml:space="preserve"> </w:t>
      </w:r>
      <w:del w:id="15" w:author="Bartos, Thomas M" w:date="2013-07-06T20:32:00Z">
        <w:r w:rsidR="00601ED5" w:rsidDel="00D87748">
          <w:rPr>
            <w:rFonts w:ascii="Helvetica" w:hAnsi="Helvetica" w:cs="Helvetica"/>
            <w:sz w:val="22"/>
            <w:szCs w:val="22"/>
          </w:rPr>
          <w:delText xml:space="preserve">… </w:delText>
        </w:r>
        <w:r w:rsidR="00601ED5" w:rsidRPr="00601ED5" w:rsidDel="00D87748">
          <w:rPr>
            <w:rFonts w:ascii="Helvetica" w:hAnsi="Helvetica" w:cs="Helvetica"/>
            <w:color w:val="F79646" w:themeColor="accent6"/>
            <w:sz w:val="22"/>
            <w:szCs w:val="22"/>
          </w:rPr>
          <w:delText>however… bring up that certainty is independent of extremity, polarity, or strength of attitude..;. its more of an emotional attachment to it, and influences resistance to change it.</w:delText>
        </w:r>
        <w:r w:rsidR="00601ED5" w:rsidDel="00D87748">
          <w:rPr>
            <w:rFonts w:ascii="Helvetica" w:hAnsi="Helvetica" w:cs="Helvetica"/>
            <w:sz w:val="22"/>
            <w:szCs w:val="22"/>
          </w:rPr>
          <w:delText xml:space="preserve"> </w:delText>
        </w:r>
        <w:r w:rsidR="00264690" w:rsidDel="00D87748">
          <w:rPr>
            <w:rFonts w:ascii="Helvetica" w:hAnsi="Helvetica" w:cs="Helvetica"/>
            <w:sz w:val="22"/>
            <w:szCs w:val="22"/>
          </w:rPr>
          <w:delText xml:space="preserve"> …. </w:delText>
        </w:r>
        <w:r w:rsidR="002C0AA2" w:rsidRPr="00EB3870" w:rsidDel="00D87748">
          <w:rPr>
            <w:rFonts w:ascii="Helvetica" w:hAnsi="Helvetica" w:cs="Helvetica"/>
            <w:sz w:val="22"/>
            <w:szCs w:val="22"/>
          </w:rPr>
          <w:delText>how emotionally attached/strongly an agent feels about their opinion/attitude</w:delText>
        </w:r>
      </w:del>
    </w:p>
    <w:p w14:paraId="2AA70D58" w14:textId="7E167C79" w:rsidR="002C0AA2" w:rsidRPr="00EB3870" w:rsidDel="00D87748" w:rsidRDefault="002C0AA2">
      <w:pPr>
        <w:widowControl w:val="0"/>
        <w:autoSpaceDE w:val="0"/>
        <w:autoSpaceDN w:val="0"/>
        <w:adjustRightInd w:val="0"/>
        <w:spacing w:line="360" w:lineRule="auto"/>
        <w:rPr>
          <w:del w:id="16" w:author="Bartos, Thomas M" w:date="2013-07-06T20:32:00Z"/>
          <w:rFonts w:ascii="Helvetica" w:hAnsi="Helvetica" w:cs="Helvetica"/>
          <w:sz w:val="22"/>
          <w:szCs w:val="22"/>
        </w:rPr>
      </w:pPr>
      <w:del w:id="17" w:author="Bartos, Thomas M" w:date="2013-07-06T20:32:00Z">
        <w:r w:rsidRPr="00EB3870" w:rsidDel="00D87748">
          <w:rPr>
            <w:rFonts w:ascii="Helvetica" w:hAnsi="Helvetica" w:cs="Helvetica"/>
            <w:sz w:val="22"/>
            <w:szCs w:val="22"/>
          </w:rPr>
          <w:delText>certainty - likelihood/degree to which attitude changes is inversely proportional to certainty</w:delText>
        </w:r>
      </w:del>
    </w:p>
    <w:p w14:paraId="65B7BADD" w14:textId="3FB23B59" w:rsidR="002C0AA2" w:rsidRPr="00EB3870" w:rsidRDefault="002C0AA2">
      <w:pPr>
        <w:widowControl w:val="0"/>
        <w:autoSpaceDE w:val="0"/>
        <w:autoSpaceDN w:val="0"/>
        <w:adjustRightInd w:val="0"/>
        <w:spacing w:line="360" w:lineRule="auto"/>
        <w:rPr>
          <w:rFonts w:ascii="Helvetica" w:hAnsi="Helvetica" w:cs="Helvetica"/>
          <w:sz w:val="22"/>
          <w:szCs w:val="22"/>
        </w:rPr>
      </w:pPr>
      <w:del w:id="18" w:author="Bartos, Thomas M" w:date="2013-07-06T20:32:00Z">
        <w:r w:rsidRPr="00EB3870" w:rsidDel="00D87748">
          <w:rPr>
            <w:rFonts w:ascii="Helvetica" w:hAnsi="Helvetica" w:cs="Helvetica"/>
            <w:sz w:val="22"/>
            <w:szCs w:val="22"/>
          </w:rPr>
          <w:delText>100 - certainty = likelihood/willingness to change attitude</w:delText>
        </w:r>
      </w:del>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F3A8D13" w:rsidR="002C0AA2" w:rsidRDefault="00764263" w:rsidP="008102F8">
      <w:pPr>
        <w:spacing w:line="360" w:lineRule="auto"/>
        <w:rPr>
          <w:rFonts w:ascii="Helvetica" w:hAnsi="Helvetica" w:cs="Helvetica"/>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D87748">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D87748">
        <w:rPr>
          <w:rFonts w:ascii="Helvetica" w:hAnsi="Helvetica" w:cs="Helvetica"/>
          <w:sz w:val="22"/>
          <w:szCs w:val="22"/>
        </w:rPr>
        <w:t xml:space="preserve"> and </w:t>
      </w:r>
      <w:r w:rsidR="00264690" w:rsidRPr="00EB3870">
        <w:rPr>
          <w:rFonts w:ascii="Helvetica" w:hAnsi="Helvetica" w:cs="Helvetica"/>
          <w:sz w:val="22"/>
          <w:szCs w:val="22"/>
        </w:rPr>
        <w:t xml:space="preserve">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they have to back up their attitude</w:t>
      </w:r>
      <w:r w:rsidR="00264690">
        <w:rPr>
          <w:rFonts w:ascii="Helvetica" w:hAnsi="Helvetica" w:cs="Helvetica"/>
          <w:sz w:val="22"/>
          <w:szCs w:val="22"/>
        </w:rPr>
        <w:t xml:space="preserve">. </w:t>
      </w:r>
      <w:r w:rsidR="00D87748">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[slider 0</w:t>
      </w:r>
      <w:r w:rsidR="00D87748">
        <w:rPr>
          <w:rFonts w:ascii="Helvetica" w:hAnsi="Helvetica" w:cs="Helvetica"/>
          <w:sz w:val="22"/>
          <w:szCs w:val="22"/>
        </w:rPr>
        <w:noBreakHyphen/>
      </w:r>
      <w:r w:rsidR="00F23A10">
        <w:rPr>
          <w:rFonts w:ascii="Helvetica" w:hAnsi="Helvetica" w:cs="Helvetica"/>
          <w:sz w:val="22"/>
          <w:szCs w:val="22"/>
        </w:rPr>
        <w:t>100]). Agents that receive sex ed</w:t>
      </w:r>
      <w:r w:rsidR="00D87748">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ins w:id="19" w:author="Bartos, Thomas M" w:date="2013-07-06T20:33:00Z">
        <w:r w:rsidR="00D87748">
          <w:rPr>
            <w:rFonts w:ascii="Helvetica" w:hAnsi="Helvetica" w:cs="Helvetica"/>
            <w:sz w:val="22"/>
            <w:szCs w:val="22"/>
          </w:rPr>
          <w:t xml:space="preserve"> </w:t>
        </w:r>
      </w:ins>
      <w:r w:rsidR="00F23A10">
        <w:rPr>
          <w:rFonts w:ascii="Helvetica" w:hAnsi="Helvetica" w:cs="Helvetica"/>
          <w:sz w:val="22"/>
          <w:szCs w:val="22"/>
        </w:rPr>
        <w:t>and those who don’t will have a lower level of accurate knowledge</w:t>
      </w:r>
      <w:r w:rsidR="00D87748">
        <w:rPr>
          <w:rFonts w:ascii="Helvetica" w:hAnsi="Helvetica" w:cs="Helvetica"/>
          <w:sz w:val="22"/>
          <w:szCs w:val="22"/>
        </w:rPr>
        <w:t>.</w:t>
      </w:r>
      <w:r w:rsidR="00F23A10">
        <w:rPr>
          <w:rFonts w:ascii="Helvetica" w:hAnsi="Helvetica" w:cs="Helvetica"/>
          <w:sz w:val="22"/>
          <w:szCs w:val="22"/>
        </w:rPr>
        <w:t xml:space="preserve"> But both values will be normally distributed over the higher or lower value. </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30852559" w14:textId="31839994" w:rsidR="00D87748" w:rsidRDefault="00694742" w:rsidP="00F23A10">
      <w:pPr>
        <w:widowControl w:val="0"/>
        <w:autoSpaceDE w:val="0"/>
        <w:autoSpaceDN w:val="0"/>
        <w:adjustRightInd w:val="0"/>
        <w:spacing w:line="360" w:lineRule="auto"/>
        <w:rPr>
          <w:ins w:id="20" w:author="Bartos, Thomas M" w:date="2013-07-06T20:34:00Z"/>
          <w:rFonts w:ascii="Helvetica" w:hAnsi="Helvetica" w:cs="Helvetica"/>
          <w:sz w:val="22"/>
          <w:szCs w:val="22"/>
        </w:rPr>
      </w:pPr>
      <w:r w:rsidRPr="006E4950">
        <w:rPr>
          <w:rFonts w:ascii="Helvetica" w:hAnsi="Helvetica" w:cs="Helvetica"/>
          <w:sz w:val="22"/>
          <w:szCs w:val="22"/>
        </w:rPr>
        <w:t>The</w:t>
      </w:r>
      <w:r w:rsidR="00D87748">
        <w:rPr>
          <w:rFonts w:ascii="Helvetica" w:hAnsi="Helvetica" w:cs="Helvetica"/>
          <w:sz w:val="22"/>
          <w:szCs w:val="22"/>
        </w:rPr>
        <w:t>se variables of</w:t>
      </w:r>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ins w:id="21" w:author="Bartos, Thomas M" w:date="2013-07-06T20:34:00Z">
        <w:r w:rsidR="00D87748">
          <w:rPr>
            <w:rFonts w:ascii="Helvetica" w:hAnsi="Helvetica" w:cs="Helvetica"/>
            <w:sz w:val="22"/>
            <w:szCs w:val="22"/>
          </w:rPr>
          <w:t xml:space="preserve"> </w:t>
        </w:r>
      </w:ins>
      <w:r>
        <w:rPr>
          <w:rFonts w:ascii="Helvetica" w:hAnsi="Helvetica" w:cs="Helvetica"/>
          <w:sz w:val="22"/>
          <w:szCs w:val="22"/>
        </w:rPr>
        <w:t>of engaging in safe sex using protection</w:t>
      </w:r>
      <w:r w:rsidR="00D87748">
        <w:rPr>
          <w:rFonts w:ascii="Helvetica" w:hAnsi="Helvetica" w:cs="Helvetica"/>
          <w:sz w:val="22"/>
          <w:szCs w:val="22"/>
        </w:rPr>
        <w:t>, will interact and ultimately determine whether the agent practices safe sex.</w:t>
      </w:r>
      <w:r w:rsidRPr="006E4950">
        <w:rPr>
          <w:rFonts w:ascii="Helvetica" w:hAnsi="Helvetica" w:cs="Helvetica"/>
          <w:sz w:val="22"/>
          <w:szCs w:val="22"/>
        </w:rPr>
        <w:t xml:space="preserve"> </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1BD139F0" w:rsidR="001E1010" w:rsidRPr="006E4950" w:rsidRDefault="00D8774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7E3214">
        <w:rPr>
          <w:rFonts w:ascii="Helvetica" w:hAnsi="Helvetica" w:cs="Helvetica"/>
          <w:sz w:val="22"/>
          <w:szCs w:val="22"/>
        </w:rPr>
        <w:t xml:space="preserve"> </w:t>
      </w:r>
      <w:r>
        <w:rPr>
          <w:rFonts w:ascii="Helvetica" w:hAnsi="Helvetica" w:cs="Helvetica"/>
          <w:sz w:val="22"/>
          <w:szCs w:val="22"/>
        </w:rPr>
        <w:t xml:space="preserve">likelihood of an agent practicing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display the exact likelihood of each agent to engage in safe sex behaviors</w:t>
      </w:r>
      <w:r>
        <w:rPr>
          <w:rFonts w:ascii="Helvetica" w:hAnsi="Helvetica" w:cs="Helvetica"/>
          <w:sz w:val="22"/>
          <w:szCs w:val="22"/>
        </w:rPr>
        <w:t>.</w:t>
      </w:r>
      <w:r w:rsidR="00694742">
        <w:rPr>
          <w:rFonts w:ascii="Helvetica" w:hAnsi="Helvetica" w:cs="Helvetica"/>
          <w:sz w:val="22"/>
          <w:szCs w:val="22"/>
        </w:rPr>
        <w:t xml:space="preserve"> </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3343804" w14:textId="1FF0A05A"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4B42DD33" w14:textId="069F2C81" w:rsidR="0055240A" w:rsidRDefault="0055240A"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Individual agents are initialized by setting gender and unique member variables</w:t>
      </w:r>
      <w:proofErr w:type="gramEnd"/>
      <w:r>
        <w:rPr>
          <w:rFonts w:ascii="Helvetica" w:hAnsi="Helvetica" w:cs="Helvetica"/>
          <w:sz w:val="22"/>
          <w:szCs w:val="22"/>
        </w:rPr>
        <w:t>.  The global variables indicated above are used, as well as some additional ones.</w:t>
      </w:r>
    </w:p>
    <w:p w14:paraId="44563FD8" w14:textId="77777777" w:rsidR="00877D28" w:rsidRPr="00FE36DF" w:rsidRDefault="00877D28" w:rsidP="006E4950">
      <w:pPr>
        <w:widowControl w:val="0"/>
        <w:autoSpaceDE w:val="0"/>
        <w:autoSpaceDN w:val="0"/>
        <w:adjustRightInd w:val="0"/>
        <w:spacing w:line="360" w:lineRule="auto"/>
        <w:rPr>
          <w:rFonts w:ascii="Helvetica" w:hAnsi="Helvetica" w:cs="Helvetica"/>
          <w:b/>
          <w:i/>
          <w:sz w:val="22"/>
          <w:szCs w:val="22"/>
        </w:rPr>
      </w:pPr>
    </w:p>
    <w:p w14:paraId="7D437C24" w14:textId="05F969B6" w:rsidR="00764263" w:rsidRPr="00F177FA" w:rsidRDefault="001B2899" w:rsidP="00EB3870">
      <w:pPr>
        <w:widowControl w:val="0"/>
        <w:autoSpaceDE w:val="0"/>
        <w:autoSpaceDN w:val="0"/>
        <w:adjustRightInd w:val="0"/>
        <w:spacing w:line="360" w:lineRule="auto"/>
        <w:rPr>
          <w:rFonts w:ascii="Helvetica" w:hAnsi="Helvetica" w:cs="Helvetica"/>
          <w:b/>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ins w:id="22" w:author="Bartos, Thomas M" w:date="2013-07-06T20:42:00Z">
        <w:r w:rsidR="0055240A">
          <w:rPr>
            <w:rFonts w:ascii="Helvetica" w:hAnsi="Helvetica" w:cs="Helvetica"/>
            <w:sz w:val="22"/>
            <w:szCs w:val="22"/>
          </w:rPr>
          <w:t>A</w:t>
        </w:r>
      </w:ins>
      <w:r w:rsidR="00764263" w:rsidRPr="006E4950">
        <w:rPr>
          <w:rFonts w:ascii="Helvetica" w:hAnsi="Helvetica" w:cs="Helvetica"/>
          <w:sz w:val="22"/>
          <w:szCs w:val="22"/>
        </w:rPr>
        <w:t xml:space="preserve">ttitude evolves </w:t>
      </w:r>
      <w:r w:rsidR="00764263">
        <w:rPr>
          <w:rFonts w:ascii="Helvetica" w:hAnsi="Helvetica" w:cs="Helvetica"/>
          <w:sz w:val="22"/>
          <w:szCs w:val="22"/>
        </w:rPr>
        <w:t>during the course of the model</w:t>
      </w:r>
      <w:ins w:id="23" w:author="Bartos, Thomas M" w:date="2013-07-06T20:42:00Z">
        <w:r w:rsidR="0055240A">
          <w:rPr>
            <w:rFonts w:ascii="Helvetica" w:hAnsi="Helvetica" w:cs="Helvetica"/>
            <w:sz w:val="22"/>
            <w:szCs w:val="22"/>
          </w:rPr>
          <w:t xml:space="preserve"> and </w:t>
        </w:r>
      </w:ins>
      <w:r w:rsidR="00764263" w:rsidRPr="00EB3870">
        <w:rPr>
          <w:rFonts w:ascii="Helvetica" w:hAnsi="Helvetica" w:cs="Helvetica"/>
          <w:sz w:val="22"/>
          <w:szCs w:val="22"/>
        </w:rPr>
        <w:t xml:space="preserve">changes on </w:t>
      </w:r>
      <w:ins w:id="24" w:author="Bartos, Thomas M" w:date="2013-07-06T20:42:00Z">
        <w:r w:rsidR="0055240A">
          <w:rPr>
            <w:rFonts w:ascii="Helvetica" w:hAnsi="Helvetica" w:cs="Helvetica"/>
            <w:sz w:val="22"/>
            <w:szCs w:val="22"/>
          </w:rPr>
          <w:t>each tick.</w:t>
        </w:r>
      </w:ins>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6FC23B58" w14:textId="73A9B02D" w:rsidR="00C11505"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55240A">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55240A">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55240A">
        <w:rPr>
          <w:rFonts w:ascii="Helvetica" w:hAnsi="Helvetica" w:cs="Helvetica"/>
          <w:sz w:val="22"/>
          <w:szCs w:val="22"/>
        </w:rPr>
        <w:t xml:space="preserve">.  However, this </w:t>
      </w:r>
      <w:proofErr w:type="spellStart"/>
      <w:r w:rsidR="0055240A">
        <w:rPr>
          <w:rFonts w:ascii="Helvetica" w:hAnsi="Helvetica" w:cs="Helvetica"/>
          <w:sz w:val="22"/>
          <w:szCs w:val="22"/>
        </w:rPr>
        <w:t>NetLogo</w:t>
      </w:r>
      <w:proofErr w:type="spellEnd"/>
      <w:r w:rsidR="0055240A">
        <w:rPr>
          <w:rFonts w:ascii="Helvetica" w:hAnsi="Helvetica" w:cs="Helvetica"/>
          <w:sz w:val="22"/>
          <w:szCs w:val="22"/>
        </w:rPr>
        <w:t xml:space="preserve"> model has certainty as an influencing variable for Attitude, which ultimately determines 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5DEEE5DF"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55240A">
        <w:rPr>
          <w:rFonts w:ascii="Helvetica" w:hAnsi="Helvetica" w:cs="Helvetica"/>
          <w:sz w:val="22"/>
          <w:szCs w:val="22"/>
        </w:rPr>
        <w:t>Justification is</w:t>
      </w:r>
      <w:r w:rsidR="00376A57" w:rsidRPr="00376A57">
        <w:rPr>
          <w:rFonts w:ascii="Helvetica" w:hAnsi="Helvetica" w:cs="Helvetica"/>
          <w:sz w:val="22"/>
          <w:szCs w:val="22"/>
        </w:rPr>
        <w:t xml:space="preserve"> </w:t>
      </w:r>
      <w:r w:rsidR="00EB3870" w:rsidRPr="00EB3870">
        <w:rPr>
          <w:rFonts w:ascii="Helvetica" w:hAnsi="Helvetica" w:cs="Helvetica"/>
          <w:sz w:val="22"/>
          <w:szCs w:val="22"/>
        </w:rPr>
        <w:t>initially set to the level of accurate education this agent has about safe sex and condom usage</w:t>
      </w:r>
      <w:ins w:id="25" w:author="Bartos, Thomas M" w:date="2013-07-06T20:45:00Z">
        <w:r w:rsidR="0055240A">
          <w:rPr>
            <w:rFonts w:ascii="Helvetica" w:hAnsi="Helvetica" w:cs="Helvetica"/>
            <w:sz w:val="22"/>
            <w:szCs w:val="22"/>
          </w:rPr>
          <w:t>.</w:t>
        </w:r>
      </w:ins>
      <w:r w:rsidR="00877D28">
        <w:rPr>
          <w:rFonts w:ascii="Helvetica" w:hAnsi="Helvetica" w:cs="Helvetica"/>
          <w:sz w:val="22"/>
          <w:szCs w:val="22"/>
        </w:rPr>
        <w:t xml:space="preserve"> (</w:t>
      </w:r>
      <w:proofErr w:type="gramStart"/>
      <w:r w:rsidR="00877D28">
        <w:rPr>
          <w:rFonts w:ascii="Helvetica" w:hAnsi="Helvetica" w:cs="Helvetica"/>
          <w:sz w:val="22"/>
          <w:szCs w:val="22"/>
        </w:rPr>
        <w:t>revisit</w:t>
      </w:r>
      <w:proofErr w:type="gramEnd"/>
      <w:r w:rsidR="00877D28">
        <w:rPr>
          <w:rFonts w:ascii="Helvetica" w:hAnsi="Helvetica" w:cs="Helvetica"/>
          <w:sz w:val="22"/>
          <w:szCs w:val="22"/>
        </w:rPr>
        <w: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541E5CB2" w14:textId="4FD89633" w:rsidR="00877D28" w:rsidRDefault="00877D28" w:rsidP="006E4950">
      <w:pPr>
        <w:widowControl w:val="0"/>
        <w:autoSpaceDE w:val="0"/>
        <w:autoSpaceDN w:val="0"/>
        <w:adjustRightInd w:val="0"/>
        <w:spacing w:line="360" w:lineRule="auto"/>
        <w:rPr>
          <w:rFonts w:ascii="Helvetica" w:hAnsi="Helvetica" w:cs="Helvetica"/>
          <w:sz w:val="22"/>
          <w:szCs w:val="22"/>
        </w:rPr>
      </w:pPr>
      <w:r w:rsidRPr="002C09A0">
        <w:rPr>
          <w:rFonts w:ascii="Helvetica" w:hAnsi="Helvetica" w:cs="Helvetica"/>
          <w:b/>
          <w:sz w:val="22"/>
          <w:szCs w:val="22"/>
        </w:rPr>
        <w:lastRenderedPageBreak/>
        <w:t>Shape</w:t>
      </w:r>
      <w:ins w:id="26" w:author="Bartos, Thomas M" w:date="2013-07-06T20:46:00Z">
        <w:r w:rsidR="0055240A">
          <w:rPr>
            <w:rFonts w:ascii="Helvetica" w:hAnsi="Helvetica" w:cs="Helvetica"/>
            <w:sz w:val="22"/>
            <w:szCs w:val="22"/>
          </w:rPr>
          <w:t>:</w:t>
        </w:r>
      </w:ins>
      <w:r>
        <w:rPr>
          <w:rFonts w:ascii="Helvetica" w:hAnsi="Helvetica" w:cs="Helvetica"/>
          <w:sz w:val="22"/>
          <w:szCs w:val="22"/>
        </w:rPr>
        <w:t xml:space="preserve">  </w:t>
      </w:r>
      <w:r w:rsidR="0055240A">
        <w:rPr>
          <w:rFonts w:ascii="Helvetica" w:hAnsi="Helvetica" w:cs="Helvetica"/>
          <w:sz w:val="22"/>
          <w:szCs w:val="22"/>
        </w:rPr>
        <w:t>Agent s</w:t>
      </w:r>
      <w:r w:rsidRPr="009316C8">
        <w:rPr>
          <w:rFonts w:ascii="Helvetica" w:hAnsi="Helvetica" w:cs="Helvetica"/>
          <w:sz w:val="22"/>
          <w:szCs w:val="22"/>
        </w:rPr>
        <w:t xml:space="preserve">hape is determined by gender and </w:t>
      </w:r>
      <w:ins w:id="27" w:author="Bartos, Thomas M" w:date="2013-07-06T20:45:00Z">
        <w:r w:rsidR="0055240A">
          <w:rPr>
            <w:rFonts w:ascii="Helvetica" w:hAnsi="Helvetica" w:cs="Helvetica"/>
            <w:sz w:val="22"/>
            <w:szCs w:val="22"/>
          </w:rPr>
          <w:t>health</w:t>
        </w:r>
      </w:ins>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3945B5C1" w:rsidR="0062588B" w:rsidRDefault="00ED1CCC" w:rsidP="006E4950">
      <w:pPr>
        <w:widowControl w:val="0"/>
        <w:autoSpaceDE w:val="0"/>
        <w:autoSpaceDN w:val="0"/>
        <w:adjustRightInd w:val="0"/>
        <w:spacing w:line="360" w:lineRule="auto"/>
        <w:rPr>
          <w:rFonts w:ascii="Helvetica" w:hAnsi="Helvetica" w:cs="Helvetica"/>
          <w:sz w:val="22"/>
          <w:szCs w:val="22"/>
        </w:rPr>
      </w:pPr>
      <w:r w:rsidRPr="002C09A0">
        <w:rPr>
          <w:rFonts w:ascii="Helvetica" w:hAnsi="Helvetica" w:cs="Helvetica"/>
          <w:b/>
          <w:sz w:val="22"/>
          <w:szCs w:val="22"/>
        </w:rPr>
        <w:t>Color</w:t>
      </w:r>
      <w:ins w:id="28" w:author="Bartos, Thomas M" w:date="2013-07-06T20:46:00Z">
        <w:r w:rsidR="0055240A">
          <w:rPr>
            <w:rFonts w:ascii="Helvetica" w:hAnsi="Helvetica" w:cs="Helvetica"/>
            <w:sz w:val="22"/>
            <w:szCs w:val="22"/>
          </w:rPr>
          <w:t xml:space="preserve">: </w:t>
        </w:r>
      </w:ins>
      <w:r w:rsidR="009316C8">
        <w:rPr>
          <w:rFonts w:ascii="Helvetica" w:hAnsi="Helvetica" w:cs="Helvetica"/>
          <w:sz w:val="22"/>
          <w:szCs w:val="22"/>
        </w:rPr>
        <w:t xml:space="preserve"> </w:t>
      </w:r>
      <w:r w:rsidR="00C7500A">
        <w:rPr>
          <w:rFonts w:ascii="Helvetica" w:hAnsi="Helvetica" w:cs="Helvetica"/>
          <w:sz w:val="22"/>
          <w:szCs w:val="22"/>
        </w:rPr>
        <w:t>The color of the agent</w:t>
      </w:r>
      <w:r w:rsidR="00C7500A" w:rsidRPr="006B66DC">
        <w:rPr>
          <w:rFonts w:ascii="Helvetica" w:hAnsi="Helvetica" w:cs="Helvetica"/>
          <w:sz w:val="22"/>
          <w:szCs w:val="22"/>
        </w:rPr>
        <w:t xml:space="preserve"> </w:t>
      </w:r>
      <w:r w:rsidR="0055240A" w:rsidRPr="006B66DC">
        <w:rPr>
          <w:rFonts w:ascii="Helvetica" w:hAnsi="Helvetica" w:cs="Helvetica"/>
          <w:sz w:val="22"/>
          <w:szCs w:val="22"/>
        </w:rPr>
        <w:t>indicates</w:t>
      </w:r>
      <w:r w:rsidR="006B66DC">
        <w:rPr>
          <w:rFonts w:ascii="Helvetica" w:hAnsi="Helvetica" w:cs="Helvetica"/>
          <w:color w:val="F79646" w:themeColor="accent6"/>
          <w:sz w:val="22"/>
          <w:szCs w:val="22"/>
        </w:rPr>
        <w:t xml:space="preserve">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55240A">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are displayed as white.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47CCCB95" w:rsidR="0062588B" w:rsidRDefault="0062588B" w:rsidP="006E4950">
      <w:pPr>
        <w:widowControl w:val="0"/>
        <w:autoSpaceDE w:val="0"/>
        <w:autoSpaceDN w:val="0"/>
        <w:adjustRightInd w:val="0"/>
        <w:spacing w:line="360" w:lineRule="auto"/>
        <w:rPr>
          <w:rFonts w:ascii="Helvetica" w:hAnsi="Helvetica" w:cs="Helvetica"/>
          <w:sz w:val="22"/>
          <w:szCs w:val="22"/>
        </w:rPr>
      </w:pPr>
      <w:r w:rsidRPr="002C09A0">
        <w:rPr>
          <w:rFonts w:ascii="Helvetica" w:hAnsi="Helvetica" w:cs="Helvetica"/>
          <w:b/>
          <w:sz w:val="22"/>
          <w:szCs w:val="22"/>
        </w:rPr>
        <w:t>Label</w:t>
      </w:r>
      <w:ins w:id="29" w:author="Bartos, Thomas M" w:date="2013-07-06T20:47:00Z">
        <w:r w:rsidR="0055240A">
          <w:rPr>
            <w:rFonts w:ascii="Helvetica" w:hAnsi="Helvetica" w:cs="Helvetica"/>
            <w:sz w:val="22"/>
            <w:szCs w:val="22"/>
          </w:rPr>
          <w:t>:</w:t>
        </w:r>
      </w:ins>
      <w:r>
        <w:rPr>
          <w:rFonts w:ascii="Helvetica" w:hAnsi="Helvetica" w:cs="Helvetica"/>
          <w:sz w:val="22"/>
          <w:szCs w:val="22"/>
        </w:rPr>
        <w:t xml:space="preserve"> The labels, if enabled, also indicate each agent’s likelihood of practicing safe sex, but it is more accurate because it shows the exact value, whereas color changes by increments of 5.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4698E1C9" w14:textId="32537C1A" w:rsidR="00877D28" w:rsidRDefault="00C64590" w:rsidP="00877D28">
      <w:pPr>
        <w:widowControl w:val="0"/>
        <w:autoSpaceDE w:val="0"/>
        <w:autoSpaceDN w:val="0"/>
        <w:adjustRightInd w:val="0"/>
        <w:spacing w:line="360" w:lineRule="auto"/>
        <w:rPr>
          <w:rFonts w:ascii="Helvetica" w:hAnsi="Helvetica" w:cs="Helvetica"/>
          <w:sz w:val="22"/>
          <w:szCs w:val="22"/>
        </w:rPr>
      </w:pPr>
      <w:r w:rsidRPr="002C09A0">
        <w:rPr>
          <w:rFonts w:ascii="Helvetica" w:hAnsi="Helvetica" w:cs="Helvetica"/>
          <w:b/>
          <w:sz w:val="22"/>
          <w:szCs w:val="22"/>
        </w:rPr>
        <w:t>Links</w:t>
      </w:r>
      <w:ins w:id="30" w:author="Bartos, Thomas M" w:date="2013-07-06T20:47:00Z">
        <w:r w:rsidR="0055240A">
          <w:rPr>
            <w:rFonts w:ascii="Helvetica" w:hAnsi="Helvetica" w:cs="Helvetica"/>
            <w:sz w:val="22"/>
            <w:szCs w:val="22"/>
          </w:rPr>
          <w:t>:</w:t>
        </w:r>
      </w:ins>
      <w:r>
        <w:rPr>
          <w:rFonts w:ascii="Helvetica" w:hAnsi="Helvetica" w:cs="Helvetica"/>
          <w:sz w:val="22"/>
          <w:szCs w:val="22"/>
        </w:rPr>
        <w:t xml:space="preserve"> </w:t>
      </w:r>
      <w:r w:rsidR="00877D28" w:rsidRPr="002B5B0B">
        <w:rPr>
          <w:rFonts w:ascii="Helvetica" w:hAnsi="Helvetica" w:cs="Helvetica"/>
          <w:sz w:val="22"/>
          <w:szCs w:val="22"/>
        </w:rPr>
        <w:t>In this model, turtles can have multiple friends, but only one sexual partner at a time</w:t>
      </w:r>
      <w:r w:rsidR="00877D28">
        <w:rPr>
          <w:rFonts w:ascii="Helvetica" w:hAnsi="Helvetica" w:cs="Helvetica"/>
          <w:sz w:val="22"/>
          <w:szCs w:val="22"/>
        </w:rPr>
        <w:t>.</w:t>
      </w:r>
    </w:p>
    <w:p w14:paraId="721AA585" w14:textId="3021D863" w:rsidR="00877D28" w:rsidRDefault="00877D28" w:rsidP="00877D28">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sidR="0055240A">
        <w:rPr>
          <w:rFonts w:ascii="Helvetica" w:hAnsi="Helvetica" w:cs="Helvetica"/>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a blue link denotes friendship, and magenta link denotes a sexual partnership link.</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27B53EF2"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sidR="0055240A">
        <w:rPr>
          <w:rFonts w:ascii="Helvetica" w:hAnsi="Helvetica" w:cs="Helvetica"/>
          <w:b/>
          <w:color w:val="4BACC6" w:themeColor="accent5"/>
          <w:sz w:val="22"/>
          <w:szCs w:val="22"/>
        </w:rPr>
        <w:t>S</w:t>
      </w:r>
      <w:r w:rsidRPr="006E4950">
        <w:rPr>
          <w:rFonts w:ascii="Helvetica" w:hAnsi="Helvetica" w:cs="Helvetica"/>
          <w:b/>
          <w:color w:val="4BACC6" w:themeColor="accent5"/>
          <w:sz w:val="22"/>
          <w:szCs w:val="22"/>
        </w:rPr>
        <w:t>etu</w:t>
      </w:r>
      <w:r w:rsidR="0055240A">
        <w:rPr>
          <w:rFonts w:ascii="Helvetica" w:hAnsi="Helvetica" w:cs="Helvetica"/>
          <w:b/>
          <w:color w:val="4BACC6" w:themeColor="accent5"/>
          <w:sz w:val="22"/>
          <w:szCs w:val="22"/>
        </w:rPr>
        <w:t>p</w:t>
      </w:r>
    </w:p>
    <w:p w14:paraId="4587B198" w14:textId="56F28904" w:rsidR="00722BD2" w:rsidRDefault="0055240A" w:rsidP="006E4950">
      <w:pPr>
        <w:widowControl w:val="0"/>
        <w:autoSpaceDE w:val="0"/>
        <w:autoSpaceDN w:val="0"/>
        <w:adjustRightInd w:val="0"/>
        <w:spacing w:line="360" w:lineRule="auto"/>
        <w:rPr>
          <w:rFonts w:ascii="Helvetica" w:hAnsi="Helvetica"/>
          <w:sz w:val="22"/>
          <w:szCs w:val="22"/>
        </w:rPr>
      </w:pPr>
      <w:r>
        <w:rPr>
          <w:rFonts w:ascii="Helvetica" w:hAnsi="Helvetica"/>
          <w:sz w:val="22"/>
          <w:szCs w:val="22"/>
        </w:rPr>
        <w:t>The network is arranged as m</w:t>
      </w:r>
      <w:r w:rsidR="00221E2B" w:rsidRPr="006E4950">
        <w:rPr>
          <w:rFonts w:ascii="Helvetica" w:hAnsi="Helvetica"/>
          <w:sz w:val="22"/>
          <w:szCs w:val="22"/>
        </w:rPr>
        <w:t>ostly discrete social circles, with some social butterflies that have links to members of other social groups.</w:t>
      </w:r>
      <w:r>
        <w:rPr>
          <w:rFonts w:ascii="Helvetica" w:hAnsi="Helvetica"/>
          <w:sz w:val="22"/>
          <w:szCs w:val="22"/>
        </w:rPr>
        <w:t xml:space="preserve"> </w:t>
      </w:r>
      <w:r w:rsidR="00221E2B"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w:t>
      </w:r>
      <w:r>
        <w:rPr>
          <w:rFonts w:ascii="Helvetica" w:hAnsi="Helvetica" w:cs="Helvetica"/>
          <w:sz w:val="22"/>
          <w:szCs w:val="22"/>
        </w:rPr>
        <w:t>F</w:t>
      </w:r>
      <w:r w:rsidR="001C7858" w:rsidRPr="006E4950">
        <w:rPr>
          <w:rFonts w:ascii="Helvetica" w:hAnsi="Helvetica" w:cs="Helvetica"/>
          <w:sz w:val="22"/>
          <w:szCs w:val="22"/>
        </w:rPr>
        <w:t xml:space="preserve">riend links are gender independent, sexual partners </w:t>
      </w:r>
      <w:r w:rsidR="00EC48B1">
        <w:rPr>
          <w:rFonts w:ascii="Helvetica" w:hAnsi="Helvetica" w:cs="Helvetica"/>
          <w:sz w:val="22"/>
          <w:szCs w:val="22"/>
        </w:rPr>
        <w:t>are</w:t>
      </w:r>
      <w:r>
        <w:rPr>
          <w:rFonts w:ascii="Helvetica" w:hAnsi="Helvetica" w:cs="Helvetica"/>
          <w:sz w:val="22"/>
          <w:szCs w:val="22"/>
        </w:rPr>
        <w:t xml:space="preserve"> not.</w:t>
      </w:r>
      <w:r>
        <w:rPr>
          <w:rFonts w:ascii="Helvetica" w:hAnsi="Helvetica"/>
          <w:sz w:val="22"/>
          <w:szCs w:val="22"/>
        </w:rPr>
        <w:t xml:space="preserve"> </w:t>
      </w:r>
      <w:r w:rsidR="00722BD2" w:rsidRPr="00722BD2">
        <w:rPr>
          <w:rFonts w:ascii="Helvetica" w:hAnsi="Helvetica"/>
          <w:sz w:val="22"/>
          <w:szCs w:val="22"/>
        </w:rPr>
        <w:t xml:space="preserve">Individual variables per agent are </w:t>
      </w:r>
      <w:r w:rsidR="00722BD2">
        <w:rPr>
          <w:rFonts w:ascii="Helvetica" w:hAnsi="Helvetica"/>
          <w:sz w:val="22"/>
          <w:szCs w:val="22"/>
        </w:rPr>
        <w:t>assigned</w:t>
      </w:r>
      <w:r w:rsidR="00722BD2" w:rsidRPr="00722BD2">
        <w:rPr>
          <w:rFonts w:ascii="Helvetica" w:hAnsi="Helvetica"/>
          <w:sz w:val="22"/>
          <w:szCs w:val="22"/>
        </w:rPr>
        <w:t xml:space="preserve"> randomly following</w:t>
      </w:r>
      <w:r w:rsidR="00722BD2">
        <w:rPr>
          <w:rFonts w:ascii="Helvetica" w:hAnsi="Helvetica"/>
          <w:sz w:val="22"/>
          <w:szCs w:val="22"/>
        </w:rPr>
        <w:t xml:space="preserve"> </w:t>
      </w:r>
      <w:r w:rsidR="00722BD2" w:rsidRPr="00722BD2">
        <w:rPr>
          <w:rFonts w:ascii="Helvetica" w:hAnsi="Helvetica"/>
          <w:sz w:val="22"/>
          <w:szCs w:val="22"/>
        </w:rPr>
        <w:t xml:space="preserve">a normal distribution based on slider or global values </w:t>
      </w:r>
      <w:r w:rsidR="00722BD2">
        <w:rPr>
          <w:rFonts w:ascii="Helvetica" w:hAnsi="Helvetica"/>
          <w:sz w:val="22"/>
          <w:szCs w:val="22"/>
        </w:rPr>
        <w:t>[</w:t>
      </w:r>
      <w:r w:rsidR="00722BD2" w:rsidRPr="00722BD2">
        <w:rPr>
          <w:rFonts w:ascii="Helvetica" w:hAnsi="Helvetica"/>
          <w:sz w:val="22"/>
          <w:szCs w:val="22"/>
        </w:rPr>
        <w:t>assign-normally-distributed-member-variables</w:t>
      </w:r>
      <w:r w:rsidR="00722BD2">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319EF8EF" w:rsidR="00EC48B1" w:rsidRPr="00722BD2" w:rsidRDefault="001D009B"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w:t>
      </w:r>
      <w:r w:rsidR="00722BD2">
        <w:rPr>
          <w:rFonts w:ascii="Helvetica" w:hAnsi="Helvetica" w:cs="Helvetica"/>
          <w:sz w:val="22"/>
          <w:szCs w:val="22"/>
        </w:rPr>
        <w:t xml:space="preserve">ystem </w:t>
      </w:r>
      <w:r>
        <w:rPr>
          <w:rFonts w:ascii="Helvetica" w:hAnsi="Helvetica"/>
          <w:sz w:val="22"/>
          <w:szCs w:val="22"/>
        </w:rPr>
        <w:t>has several s</w:t>
      </w:r>
      <w:r w:rsidR="00722BD2">
        <w:rPr>
          <w:rFonts w:ascii="Helvetica" w:hAnsi="Helvetica"/>
          <w:sz w:val="22"/>
          <w:szCs w:val="22"/>
        </w:rPr>
        <w:t>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lastRenderedPageBreak/>
        <w:t>If every agent comes to the same attitude consensus</w:t>
      </w:r>
      <w:del w:id="31" w:author="Bartos, Thomas M" w:date="2013-07-06T20:50:00Z">
        <w:r w:rsidRPr="00722BD2" w:rsidDel="001D009B">
          <w:rPr>
            <w:rFonts w:ascii="Helvetica" w:hAnsi="Helvetica"/>
            <w:sz w:val="22"/>
            <w:szCs w:val="22"/>
          </w:rPr>
          <w:delText xml:space="preserve"> on a polar end ….????</w:delText>
        </w:r>
      </w:del>
    </w:p>
    <w:p w14:paraId="3B8DEB21" w14:textId="12E783A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w:t>
      </w:r>
      <w:del w:id="32" w:author="Bartos, Thomas M" w:date="2013-07-06T20:50:00Z">
        <w:r w:rsidRPr="00722BD2" w:rsidDel="001D009B">
          <w:rPr>
            <w:rFonts w:ascii="Helvetica" w:hAnsi="Helvetica"/>
            <w:sz w:val="22"/>
            <w:szCs w:val="22"/>
          </w:rPr>
          <w:delText>attitudes/likelihoods???/some variables? aren’t changing any more…. reach some sort of stable state?</w:delText>
        </w:r>
      </w:del>
      <w:ins w:id="33" w:author="Bartos, Thomas M" w:date="2013-07-06T20:50:00Z">
        <w:r w:rsidR="001D009B">
          <w:rPr>
            <w:rFonts w:ascii="Helvetica" w:hAnsi="Helvetica"/>
            <w:sz w:val="22"/>
            <w:szCs w:val="22"/>
          </w:rPr>
          <w:t xml:space="preserve">several key variables remain unchanged for a certain number of </w:t>
        </w:r>
      </w:ins>
      <w:ins w:id="34" w:author="Bartos, Thomas M" w:date="2013-07-06T20:52:00Z">
        <w:r w:rsidR="001D009B">
          <w:rPr>
            <w:rFonts w:ascii="Helvetica" w:hAnsi="Helvetica"/>
            <w:sz w:val="22"/>
            <w:szCs w:val="22"/>
          </w:rPr>
          <w:t>ticks</w:t>
        </w:r>
      </w:ins>
    </w:p>
    <w:p w14:paraId="011DBEAB" w14:textId="3BEEE239" w:rsidR="00722BD2" w:rsidRPr="00722BD2" w:rsidDel="001D009B" w:rsidRDefault="00722BD2" w:rsidP="00722BD2">
      <w:pPr>
        <w:pStyle w:val="ListParagraph"/>
        <w:widowControl w:val="0"/>
        <w:numPr>
          <w:ilvl w:val="0"/>
          <w:numId w:val="9"/>
        </w:numPr>
        <w:autoSpaceDE w:val="0"/>
        <w:autoSpaceDN w:val="0"/>
        <w:adjustRightInd w:val="0"/>
        <w:spacing w:line="360" w:lineRule="auto"/>
        <w:rPr>
          <w:del w:id="35" w:author="Bartos, Thomas M" w:date="2013-07-06T20:51:00Z"/>
          <w:rFonts w:ascii="Helvetica" w:hAnsi="Helvetica"/>
          <w:sz w:val="22"/>
          <w:szCs w:val="22"/>
        </w:rPr>
      </w:pPr>
      <w:del w:id="36" w:author="Bartos, Thomas M" w:date="2013-07-06T20:51:00Z">
        <w:r w:rsidRPr="00722BD2" w:rsidDel="001D009B">
          <w:rPr>
            <w:rFonts w:ascii="Helvetica" w:hAnsi="Helvetica"/>
            <w:sz w:val="22"/>
            <w:szCs w:val="22"/>
          </w:rPr>
          <w:delText>(If likelihoods of all agents stop changing significantly, the simulation will stop.</w:delText>
        </w:r>
      </w:del>
    </w:p>
    <w:p w14:paraId="211D6E50" w14:textId="294AE579" w:rsidR="00722BD2" w:rsidRPr="00EC48B1" w:rsidDel="001D009B" w:rsidRDefault="00722BD2" w:rsidP="00EC48B1">
      <w:pPr>
        <w:widowControl w:val="0"/>
        <w:autoSpaceDE w:val="0"/>
        <w:autoSpaceDN w:val="0"/>
        <w:adjustRightInd w:val="0"/>
        <w:spacing w:line="360" w:lineRule="auto"/>
        <w:rPr>
          <w:del w:id="37" w:author="Bartos, Thomas M" w:date="2013-07-06T20:51:00Z"/>
          <w:rFonts w:ascii="Helvetica" w:hAnsi="Helvetica"/>
          <w:sz w:val="22"/>
          <w:szCs w:val="22"/>
        </w:rPr>
      </w:pPr>
    </w:p>
    <w:p w14:paraId="254D3A14" w14:textId="1B99B8D1" w:rsidR="00EC48B1" w:rsidRPr="00EC48B1" w:rsidDel="001D009B" w:rsidRDefault="00722BD2" w:rsidP="00EC48B1">
      <w:pPr>
        <w:widowControl w:val="0"/>
        <w:autoSpaceDE w:val="0"/>
        <w:autoSpaceDN w:val="0"/>
        <w:adjustRightInd w:val="0"/>
        <w:spacing w:line="360" w:lineRule="auto"/>
        <w:rPr>
          <w:del w:id="38" w:author="Bartos, Thomas M" w:date="2013-07-06T20:51:00Z"/>
          <w:rFonts w:ascii="Helvetica" w:hAnsi="Helvetica"/>
          <w:sz w:val="22"/>
          <w:szCs w:val="22"/>
        </w:rPr>
      </w:pPr>
      <w:del w:id="39" w:author="Bartos, Thomas M" w:date="2013-07-06T20:51:00Z">
        <w:r w:rsidDel="001D009B">
          <w:rPr>
            <w:rFonts w:ascii="Helvetica" w:hAnsi="Helvetica"/>
            <w:sz w:val="22"/>
            <w:szCs w:val="22"/>
          </w:rPr>
          <w:delText xml:space="preserve">  ;; TODO FIX ***** </w:delText>
        </w:r>
        <w:r w:rsidR="00EC48B1" w:rsidRPr="00EC48B1" w:rsidDel="001D009B">
          <w:rPr>
            <w:rFonts w:ascii="Helvetica" w:hAnsi="Helvetica"/>
            <w:sz w:val="22"/>
            <w:szCs w:val="22"/>
          </w:rPr>
          <w:delText>; (so sometimes the model never ends)....?? FIX</w:delText>
        </w:r>
      </w:del>
    </w:p>
    <w:p w14:paraId="1EB9E7CF" w14:textId="7353EB43" w:rsidR="00EC48B1" w:rsidRPr="00EC48B1" w:rsidDel="001D009B" w:rsidRDefault="00EC48B1" w:rsidP="00EC48B1">
      <w:pPr>
        <w:widowControl w:val="0"/>
        <w:autoSpaceDE w:val="0"/>
        <w:autoSpaceDN w:val="0"/>
        <w:adjustRightInd w:val="0"/>
        <w:spacing w:line="360" w:lineRule="auto"/>
        <w:rPr>
          <w:del w:id="40" w:author="Bartos, Thomas M" w:date="2013-07-06T20:51:00Z"/>
          <w:rFonts w:ascii="Helvetica" w:hAnsi="Helvetica"/>
          <w:sz w:val="22"/>
          <w:szCs w:val="22"/>
        </w:rPr>
      </w:pPr>
      <w:del w:id="41" w:author="Bartos, Thomas M" w:date="2013-07-06T20:51:00Z">
        <w:r w:rsidRPr="00EC48B1" w:rsidDel="001D009B">
          <w:rPr>
            <w:rFonts w:ascii="Helvetica" w:hAnsi="Helvetica"/>
            <w:sz w:val="22"/>
            <w:szCs w:val="22"/>
          </w:rPr>
          <w:delText xml:space="preserve">  </w:delText>
        </w:r>
      </w:del>
    </w:p>
    <w:p w14:paraId="179638C2" w14:textId="75755229" w:rsidR="00722BD2" w:rsidDel="001D009B" w:rsidRDefault="00722BD2" w:rsidP="00722BD2">
      <w:pPr>
        <w:widowControl w:val="0"/>
        <w:autoSpaceDE w:val="0"/>
        <w:autoSpaceDN w:val="0"/>
        <w:adjustRightInd w:val="0"/>
        <w:spacing w:line="360" w:lineRule="auto"/>
        <w:rPr>
          <w:del w:id="42" w:author="Bartos, Thomas M" w:date="2013-07-06T20:51:00Z"/>
          <w:rFonts w:ascii="Helvetica" w:hAnsi="Helvetica"/>
          <w:sz w:val="22"/>
          <w:szCs w:val="22"/>
        </w:rPr>
      </w:pPr>
    </w:p>
    <w:p w14:paraId="00765150" w14:textId="30DDF398" w:rsidR="00EC48B1" w:rsidRPr="006E4950" w:rsidDel="001D009B" w:rsidRDefault="00EC48B1" w:rsidP="006E4950">
      <w:pPr>
        <w:widowControl w:val="0"/>
        <w:autoSpaceDE w:val="0"/>
        <w:autoSpaceDN w:val="0"/>
        <w:adjustRightInd w:val="0"/>
        <w:spacing w:line="360" w:lineRule="auto"/>
        <w:rPr>
          <w:del w:id="43" w:author="Bartos, Thomas M" w:date="2013-07-06T20:51:00Z"/>
          <w:rFonts w:ascii="Helvetica" w:hAnsi="Helvetica"/>
          <w:sz w:val="22"/>
          <w:szCs w:val="22"/>
        </w:rPr>
      </w:pPr>
    </w:p>
    <w:p w14:paraId="42C87BE7" w14:textId="4DD6DC12" w:rsidR="0030257F" w:rsidRPr="006E4950" w:rsidDel="001D009B" w:rsidRDefault="0030257F" w:rsidP="006E4950">
      <w:pPr>
        <w:widowControl w:val="0"/>
        <w:autoSpaceDE w:val="0"/>
        <w:autoSpaceDN w:val="0"/>
        <w:adjustRightInd w:val="0"/>
        <w:spacing w:line="360" w:lineRule="auto"/>
        <w:rPr>
          <w:del w:id="44" w:author="Bartos, Thomas M" w:date="2013-07-06T20:51:00Z"/>
          <w:rFonts w:ascii="Helvetica" w:hAnsi="Helvetica"/>
          <w:sz w:val="22"/>
          <w:szCs w:val="22"/>
        </w:rPr>
      </w:pPr>
    </w:p>
    <w:p w14:paraId="20461A79" w14:textId="46C56DD0" w:rsidR="0030257F" w:rsidRPr="006E4950" w:rsidDel="001D009B" w:rsidRDefault="0030257F" w:rsidP="006E4950">
      <w:pPr>
        <w:spacing w:line="360" w:lineRule="auto"/>
        <w:rPr>
          <w:del w:id="45" w:author="Bartos, Thomas M" w:date="2013-07-06T20:51:00Z"/>
          <w:rFonts w:ascii="Helvetica" w:hAnsi="Helvetica"/>
          <w:b/>
          <w:color w:val="4BACC6" w:themeColor="accent5"/>
          <w:sz w:val="22"/>
          <w:szCs w:val="22"/>
        </w:rPr>
      </w:pPr>
      <w:del w:id="46" w:author="Bartos, Thomas M" w:date="2013-07-06T20:51:00Z">
        <w:r w:rsidRPr="006E4950" w:rsidDel="001D009B">
          <w:rPr>
            <w:rFonts w:ascii="Helvetica" w:hAnsi="Helvetica"/>
            <w:b/>
            <w:color w:val="4BACC6" w:themeColor="accent5"/>
            <w:sz w:val="22"/>
            <w:szCs w:val="22"/>
          </w:rPr>
          <w:delText>Agent behavior and rationale: -----</w:delText>
        </w:r>
      </w:del>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del w:id="47" w:author="Bartos, Thomas M" w:date="2013-07-06T20:52:00Z">
        <w:r w:rsidRPr="006E4950" w:rsidDel="001D009B">
          <w:rPr>
            <w:rFonts w:ascii="Helvetica" w:hAnsi="Helvetica" w:cs="Helvetica"/>
            <w:b/>
            <w:color w:val="4BACC6" w:themeColor="accent5"/>
            <w:sz w:val="22"/>
            <w:szCs w:val="22"/>
          </w:rPr>
          <w:delText>:</w:delText>
        </w:r>
      </w:del>
      <w:del w:id="48" w:author="Bartos, Thomas M" w:date="2013-07-06T20:51:00Z">
        <w:r w:rsidRPr="006E4950" w:rsidDel="001D009B">
          <w:rPr>
            <w:rFonts w:ascii="Helvetica" w:hAnsi="Helvetica" w:cs="Helvetica"/>
            <w:b/>
            <w:color w:val="4BACC6" w:themeColor="accent5"/>
            <w:sz w:val="22"/>
            <w:szCs w:val="22"/>
          </w:rPr>
          <w:delText xml:space="preserve">  </w:delText>
        </w:r>
        <w:r w:rsidRPr="006E4950" w:rsidDel="001D009B">
          <w:rPr>
            <w:rFonts w:ascii="Helvetica" w:hAnsi="Helvetica"/>
            <w:i/>
            <w:color w:val="4BACC6" w:themeColor="accent5"/>
            <w:sz w:val="22"/>
            <w:szCs w:val="22"/>
          </w:rPr>
          <w:delText>How do the agents behave/work?</w:delText>
        </w:r>
      </w:del>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41487C2A"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AD259A">
        <w:rPr>
          <w:rFonts w:ascii="Helvetica" w:hAnsi="Helvetica" w:cs="Helvetica"/>
          <w:sz w:val="22"/>
          <w:szCs w:val="22"/>
        </w:rPr>
        <w:t xml:space="preserve">safe sex </w:t>
      </w:r>
      <w:r w:rsidRPr="006E4950">
        <w:rPr>
          <w:rFonts w:ascii="Helvetica" w:hAnsi="Helvetica" w:cs="Helvetica"/>
          <w:sz w:val="22"/>
          <w:szCs w:val="22"/>
        </w:rPr>
        <w:t>(and consequently</w:t>
      </w:r>
      <w:r w:rsidR="00AD259A">
        <w:rPr>
          <w:rFonts w:ascii="Helvetica" w:hAnsi="Helvetica" w:cs="Helvetica"/>
          <w:sz w:val="22"/>
          <w:szCs w:val="22"/>
        </w:rPr>
        <w:t xml:space="preserve"> their</w:t>
      </w:r>
      <w:r w:rsidRPr="006E4950">
        <w:rPr>
          <w:rFonts w:ascii="Helvetica" w:hAnsi="Helvetica" w:cs="Helvetica"/>
          <w:sz w:val="22"/>
          <w:szCs w:val="22"/>
        </w:rPr>
        <w:t xml:space="preserve"> likelihood to practice</w:t>
      </w:r>
      <w:r w:rsidR="00AD259A">
        <w:rPr>
          <w:rFonts w:ascii="Helvetica" w:hAnsi="Helvetica" w:cs="Helvetica"/>
          <w:sz w:val="22"/>
          <w:szCs w:val="22"/>
        </w:rPr>
        <w:t xml:space="preserve"> safe sex)</w:t>
      </w:r>
      <w:r w:rsidRPr="006E4950">
        <w:rPr>
          <w:rFonts w:ascii="Helvetica" w:hAnsi="Helvetica" w:cs="Helvetica"/>
          <w:sz w:val="22"/>
          <w:szCs w:val="22"/>
        </w:rPr>
        <w:t>.</w:t>
      </w:r>
    </w:p>
    <w:p w14:paraId="19440DCB" w14:textId="176D030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AD259A">
        <w:rPr>
          <w:rFonts w:ascii="Helvetica" w:hAnsi="Helvetica" w:cs="Helvetica"/>
          <w:sz w:val="22"/>
          <w:szCs w:val="22"/>
        </w:rPr>
        <w:t>their</w:t>
      </w:r>
      <w:del w:id="49" w:author="Bartos, Thomas M" w:date="2013-07-06T20:52:00Z">
        <w:r w:rsidRPr="00C15A1F" w:rsidDel="00AD259A">
          <w:rPr>
            <w:rFonts w:ascii="Helvetica" w:hAnsi="Helvetica" w:cs="Helvetica"/>
            <w:sz w:val="22"/>
            <w:szCs w:val="22"/>
          </w:rPr>
          <w:delText>his/her</w:delText>
        </w:r>
      </w:del>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2AF3E03C"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w:t>
      </w:r>
      <w:r w:rsidR="00AD259A">
        <w:rPr>
          <w:rFonts w:ascii="Helvetica" w:hAnsi="Helvetica"/>
          <w:sz w:val="22"/>
          <w:szCs w:val="22"/>
        </w:rPr>
        <w:t xml:space="preserve">, i.e., </w:t>
      </w:r>
      <w:r w:rsidRPr="006E4950">
        <w:rPr>
          <w:rFonts w:ascii="Helvetica" w:hAnsi="Helvetica"/>
          <w:sz w:val="22"/>
          <w:szCs w:val="22"/>
        </w:rPr>
        <w:t>someone to mate with (based on their personal coupling tendency). First they look at friends of the opposite sex</w:t>
      </w:r>
      <w:r w:rsidR="00AD259A">
        <w:rPr>
          <w:rFonts w:ascii="Helvetica" w:hAnsi="Helvetica"/>
          <w:sz w:val="22"/>
          <w:szCs w:val="22"/>
        </w:rPr>
        <w:t>;</w:t>
      </w:r>
      <w:r w:rsidRPr="006E4950">
        <w:rPr>
          <w:rFonts w:ascii="Helvetica" w:hAnsi="Helvetica"/>
          <w:sz w:val="22"/>
          <w:szCs w:val="22"/>
        </w:rPr>
        <w:t xml:space="preserve"> if they have none, then they choose a person of the opposite sex within their friend group</w:t>
      </w:r>
      <w:r w:rsidR="00AD259A">
        <w:rPr>
          <w:rFonts w:ascii="Helvetica" w:hAnsi="Helvetica"/>
          <w:sz w:val="22"/>
          <w:szCs w:val="22"/>
        </w:rPr>
        <w:t>;</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AD259A">
        <w:rPr>
          <w:rFonts w:ascii="Helvetica" w:hAnsi="Helvetica"/>
          <w:sz w:val="22"/>
          <w:szCs w:val="22"/>
        </w:rPr>
        <w:t>three</w:t>
      </w:r>
      <w:r w:rsidRPr="006E4950">
        <w:rPr>
          <w:rFonts w:ascii="Helvetica" w:hAnsi="Helvetica"/>
          <w:sz w:val="22"/>
          <w:szCs w:val="22"/>
        </w:rPr>
        <w:t xml:space="preserve"> types of potential partners. If both partners are willing to become a couple, they form a sexual</w:t>
      </w:r>
      <w:r w:rsidR="00AD259A">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p>
    <w:p w14:paraId="225F5427" w14:textId="2D8AF397"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 xml:space="preserve">If </w:t>
      </w:r>
      <w:r w:rsidR="00AD259A">
        <w:rPr>
          <w:rFonts w:ascii="Helvetica" w:hAnsi="Helvetica"/>
          <w:sz w:val="22"/>
          <w:szCs w:val="22"/>
        </w:rPr>
        <w:t xml:space="preserve">they are </w:t>
      </w:r>
      <w:r w:rsidRPr="00C15A1F">
        <w:rPr>
          <w:rFonts w:ascii="Helvetica" w:hAnsi="Helvetica"/>
          <w:sz w:val="22"/>
          <w:szCs w:val="22"/>
        </w:rPr>
        <w:t>already coupled with a sexual partner,</w:t>
      </w:r>
      <w:r>
        <w:rPr>
          <w:rFonts w:ascii="Helvetica" w:hAnsi="Helvetica"/>
          <w:sz w:val="22"/>
          <w:szCs w:val="22"/>
        </w:rPr>
        <w:t xml:space="preserve"> </w:t>
      </w:r>
      <w:r w:rsidR="00AD259A">
        <w:rPr>
          <w:rFonts w:ascii="Helvetica" w:hAnsi="Helvetica"/>
          <w:sz w:val="22"/>
          <w:szCs w:val="22"/>
        </w:rPr>
        <w:t xml:space="preserve">they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77A983D5"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ins w:id="50" w:author="Bartos, Thomas M" w:date="2013-07-06T20:54:00Z">
        <w:r w:rsidR="00AD259A">
          <w:rPr>
            <w:rFonts w:ascii="Helvetica" w:hAnsi="Helvetica"/>
            <w:sz w:val="22"/>
            <w:szCs w:val="22"/>
          </w:rPr>
          <w:t xml:space="preserve">. This </w:t>
        </w:r>
      </w:ins>
      <w:r w:rsidR="00C15A1F" w:rsidRPr="00C15A1F">
        <w:rPr>
          <w:rFonts w:ascii="Helvetica" w:hAnsi="Helvetica"/>
          <w:sz w:val="22"/>
          <w:szCs w:val="22"/>
        </w:rPr>
        <w:t>give</w:t>
      </w:r>
      <w:ins w:id="51" w:author="Bartos, Thomas M" w:date="2013-07-06T20:54:00Z">
        <w:r w:rsidR="00AD259A">
          <w:rPr>
            <w:rFonts w:ascii="Helvetica" w:hAnsi="Helvetica"/>
            <w:sz w:val="22"/>
            <w:szCs w:val="22"/>
          </w:rPr>
          <w:t>s</w:t>
        </w:r>
      </w:ins>
      <w:r w:rsidR="00C15A1F" w:rsidRPr="00C15A1F">
        <w:rPr>
          <w:rFonts w:ascii="Helvetica" w:hAnsi="Helvetica"/>
          <w:sz w:val="22"/>
          <w:szCs w:val="22"/>
        </w:rPr>
        <w:t xml:space="preserve"> everyone (coupled or not) a chance to make a friend</w:t>
      </w:r>
      <w:ins w:id="52" w:author="Bartos, Thomas M" w:date="2013-07-06T20:54:00Z">
        <w:r w:rsidR="00AD259A">
          <w:rPr>
            <w:rFonts w:ascii="Helvetica" w:hAnsi="Helvetica"/>
            <w:sz w:val="22"/>
            <w:szCs w:val="22"/>
          </w:rPr>
          <w:t>.</w:t>
        </w:r>
      </w:ins>
    </w:p>
    <w:p w14:paraId="63371AA9" w14:textId="4966F689"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w:t>
      </w:r>
      <w:ins w:id="53" w:author="Bartos, Thomas M" w:date="2013-07-06T20:54:00Z">
        <w:r w:rsidR="00AD259A">
          <w:rPr>
            <w:rFonts w:ascii="Helvetica" w:hAnsi="Helvetica" w:cs="Helvetica"/>
            <w:sz w:val="22"/>
            <w:szCs w:val="22"/>
          </w:rPr>
          <w:t xml:space="preserve">o sexual </w:t>
        </w:r>
      </w:ins>
      <w:del w:id="54" w:author="Bartos, Thomas M" w:date="2013-07-06T20:54:00Z">
        <w:r w:rsidRPr="00C15A1F" w:rsidDel="00AD259A">
          <w:rPr>
            <w:rFonts w:ascii="Helvetica" w:hAnsi="Helvetica" w:cs="Helvetica"/>
            <w:sz w:val="22"/>
            <w:szCs w:val="22"/>
          </w:rPr>
          <w:delText xml:space="preserve">othing cool </w:delText>
        </w:r>
      </w:del>
      <w:ins w:id="55" w:author="Bartos, Thomas M" w:date="2013-07-06T20:54:00Z">
        <w:r w:rsidR="00AD259A">
          <w:rPr>
            <w:rFonts w:ascii="Helvetica" w:hAnsi="Helvetica" w:cs="Helvetica"/>
            <w:sz w:val="22"/>
            <w:szCs w:val="22"/>
          </w:rPr>
          <w:t>behavior ha</w:t>
        </w:r>
      </w:ins>
      <w:del w:id="56" w:author="Bartos, Thomas M" w:date="2013-07-06T20:54:00Z">
        <w:r w:rsidRPr="00C15A1F" w:rsidDel="00AD259A">
          <w:rPr>
            <w:rFonts w:ascii="Helvetica" w:hAnsi="Helvetica" w:cs="Helvetica"/>
            <w:sz w:val="22"/>
            <w:szCs w:val="22"/>
          </w:rPr>
          <w:delText>ha</w:delText>
        </w:r>
      </w:del>
      <w:r w:rsidRPr="00C15A1F">
        <w:rPr>
          <w:rFonts w:ascii="Helvetica" w:hAnsi="Helvetica" w:cs="Helvetica"/>
          <w:sz w:val="22"/>
          <w:szCs w:val="22"/>
        </w:rPr>
        <w:t>ppens</w:t>
      </w:r>
    </w:p>
    <w:p w14:paraId="1E6024E1" w14:textId="0E0CB96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ins w:id="57" w:author="Bartos, Thomas M" w:date="2013-07-06T20:54:00Z">
        <w:r w:rsidR="00AD259A">
          <w:rPr>
            <w:rFonts w:ascii="Helvetica" w:hAnsi="Helvetica" w:cs="Helvetica"/>
            <w:sz w:val="22"/>
            <w:szCs w:val="22"/>
          </w:rPr>
          <w:t xml:space="preserve">they </w:t>
        </w:r>
      </w:ins>
      <w:r w:rsidRPr="00C15A1F">
        <w:rPr>
          <w:rFonts w:ascii="Helvetica" w:hAnsi="Helvetica" w:cs="Helvetica"/>
          <w:sz w:val="22"/>
          <w:szCs w:val="22"/>
        </w:rPr>
        <w:t>don't try to create any more friend links</w:t>
      </w:r>
    </w:p>
    <w:p w14:paraId="7D170882" w14:textId="640AD87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ins w:id="58" w:author="Bartos, Thomas M" w:date="2013-07-06T20:55:00Z">
        <w:r w:rsidR="00AD259A">
          <w:rPr>
            <w:rFonts w:ascii="Helvetica" w:hAnsi="Helvetica" w:cs="Helvetica"/>
            <w:sz w:val="22"/>
            <w:szCs w:val="22"/>
          </w:rPr>
          <w:t xml:space="preserve">they </w:t>
        </w:r>
      </w:ins>
      <w:r w:rsidRPr="00C15A1F">
        <w:rPr>
          <w:rFonts w:ascii="Helvetica" w:hAnsi="Helvetica" w:cs="Helvetica"/>
          <w:sz w:val="22"/>
          <w:szCs w:val="22"/>
        </w:rPr>
        <w:t xml:space="preserve">try to make a friend </w:t>
      </w:r>
      <w:del w:id="59" w:author="Bartos, Thomas M" w:date="2013-07-06T20:55:00Z">
        <w:r w:rsidRPr="00C15A1F" w:rsidDel="00AD259A">
          <w:rPr>
            <w:rFonts w:ascii="Helvetica" w:hAnsi="Helvetica" w:cs="Helvetica"/>
            <w:sz w:val="22"/>
            <w:szCs w:val="22"/>
          </w:rPr>
          <w:delText>/ create a friend link</w:delText>
        </w:r>
        <w:r w:rsidR="009943B3" w:rsidDel="00AD259A">
          <w:rPr>
            <w:rFonts w:ascii="Helvetica" w:hAnsi="Helvetica" w:cs="Helvetica"/>
            <w:sz w:val="22"/>
            <w:szCs w:val="22"/>
          </w:rPr>
          <w:delText xml:space="preserve">… if </w:delText>
        </w:r>
        <w:r w:rsidR="009943B3" w:rsidRPr="00C15A1F" w:rsidDel="00AD259A">
          <w:rPr>
            <w:rFonts w:ascii="Helvetica" w:hAnsi="Helvetica"/>
            <w:sz w:val="22"/>
            <w:szCs w:val="22"/>
          </w:rPr>
          <w:delText>(and random chance permits)</w:delText>
        </w:r>
        <w:r w:rsidR="009943B3" w:rsidDel="00AD259A">
          <w:rPr>
            <w:rFonts w:ascii="Helvetica" w:hAnsi="Helvetica"/>
            <w:sz w:val="22"/>
            <w:szCs w:val="22"/>
          </w:rPr>
          <w:delText xml:space="preserve"> ???</w:delText>
        </w:r>
        <w:r w:rsidR="009943B3" w:rsidRPr="00C15A1F" w:rsidDel="00AD259A">
          <w:rPr>
            <w:rFonts w:ascii="Helvetica" w:hAnsi="Helvetica" w:cs="Helvetica"/>
            <w:sz w:val="22"/>
            <w:szCs w:val="22"/>
          </w:rPr>
          <w:delText xml:space="preserve">    </w:delText>
        </w:r>
      </w:del>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07F00028" w:rsidR="00FC7FB0" w:rsidRPr="009943B3"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lastRenderedPageBreak/>
        <w:t xml:space="preserve">Agents </w:t>
      </w:r>
      <w:ins w:id="60" w:author="Bartos, Thomas M" w:date="2013-07-06T20:55:00Z">
        <w:r w:rsidR="00AD259A">
          <w:rPr>
            <w:rFonts w:ascii="Helvetica" w:hAnsi="Helvetica"/>
            <w:sz w:val="22"/>
            <w:szCs w:val="22"/>
          </w:rPr>
          <w:t xml:space="preserve">can uncouple or </w:t>
        </w:r>
      </w:ins>
      <w:r w:rsidRPr="006E4950">
        <w:rPr>
          <w:rFonts w:ascii="Helvetica" w:hAnsi="Helvetica"/>
          <w:sz w:val="22"/>
          <w:szCs w:val="22"/>
        </w:rPr>
        <w:t>potentially break up</w:t>
      </w:r>
      <w:ins w:id="61" w:author="Bartos, Thomas M" w:date="2013-07-06T20:55:00Z">
        <w:r w:rsidR="00AD259A">
          <w:rPr>
            <w:rFonts w:ascii="Helvetica" w:hAnsi="Helvetica"/>
            <w:sz w:val="22"/>
            <w:szCs w:val="22"/>
          </w:rPr>
          <w:t xml:space="preserve">. </w:t>
        </w:r>
      </w:ins>
      <w:r w:rsidR="009943B3" w:rsidRPr="009943B3">
        <w:rPr>
          <w:rFonts w:ascii="Helvetica" w:hAnsi="Helvetica"/>
          <w:sz w:val="22"/>
          <w:szCs w:val="22"/>
        </w:rPr>
        <w:t xml:space="preserve">Agents will </w:t>
      </w:r>
      <w:r w:rsidR="009943B3" w:rsidRPr="009943B3">
        <w:rPr>
          <w:rFonts w:ascii="Helvetica" w:hAnsi="Helvetica"/>
          <w:b/>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 xml:space="preserve">. </w:t>
      </w:r>
    </w:p>
    <w:p w14:paraId="3C3EBF9A" w14:textId="1FF7E95A"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del w:id="62" w:author="Bartos, Thomas M" w:date="2013-07-06T20:59:00Z">
        <w:r w:rsidRPr="009943B3" w:rsidDel="004135C3">
          <w:rPr>
            <w:rFonts w:ascii="Helvetica" w:hAnsi="Helvetica" w:cs="Helvetica"/>
            <w:sz w:val="22"/>
            <w:szCs w:val="22"/>
          </w:rPr>
          <w:delText>Call uncouple after make-friends and couple</w:delText>
        </w:r>
      </w:del>
      <w:ins w:id="63" w:author="Bartos, Thomas M" w:date="2013-07-06T20:59:00Z">
        <w:r w:rsidR="004135C3">
          <w:rPr>
            <w:rFonts w:ascii="Helvetica" w:hAnsi="Helvetica" w:cs="Helvetica"/>
            <w:sz w:val="22"/>
            <w:szCs w:val="22"/>
          </w:rPr>
          <w:t>A restriction is placed on who can couple after uncoupling</w:t>
        </w:r>
      </w:ins>
      <w:r w:rsidRPr="009943B3">
        <w:rPr>
          <w:rFonts w:ascii="Helvetica" w:hAnsi="Helvetica" w:cs="Helvetica"/>
          <w:sz w:val="22"/>
          <w:szCs w:val="22"/>
        </w:rPr>
        <w:t>,</w:t>
      </w:r>
      <w:r>
        <w:rPr>
          <w:rFonts w:ascii="Helvetica" w:hAnsi="Helvetica" w:cs="Helvetica"/>
          <w:sz w:val="22"/>
          <w:szCs w:val="22"/>
        </w:rPr>
        <w:t xml:space="preserve"> </w:t>
      </w:r>
      <w:ins w:id="64" w:author="Bartos, Thomas M" w:date="2013-07-06T20:59:00Z">
        <w:r w:rsidR="004135C3">
          <w:rPr>
            <w:rFonts w:ascii="Helvetica" w:hAnsi="Helvetica" w:cs="Helvetica"/>
            <w:sz w:val="22"/>
            <w:szCs w:val="22"/>
          </w:rPr>
          <w:t>to simulate that exes</w:t>
        </w:r>
      </w:ins>
      <w:r w:rsidRPr="009943B3">
        <w:rPr>
          <w:rFonts w:ascii="Helvetica" w:hAnsi="Helvetica" w:cs="Helvetica"/>
          <w:sz w:val="22"/>
          <w:szCs w:val="22"/>
        </w:rPr>
        <w:t xml:space="preserve"> wouldn</w:t>
      </w:r>
      <w:ins w:id="65" w:author="Bartos, Thomas M" w:date="2013-07-06T20:55:00Z">
        <w:r w:rsidR="00AD259A">
          <w:rPr>
            <w:rFonts w:ascii="Helvetica" w:hAnsi="Helvetica" w:cs="Helvetica"/>
            <w:sz w:val="22"/>
            <w:szCs w:val="22"/>
          </w:rPr>
          <w:t>’</w:t>
        </w:r>
      </w:ins>
      <w:r w:rsidRPr="009943B3">
        <w:rPr>
          <w:rFonts w:ascii="Helvetica" w:hAnsi="Helvetica" w:cs="Helvetica"/>
          <w:sz w:val="22"/>
          <w:szCs w:val="22"/>
        </w:rPr>
        <w:t xml:space="preserve">t </w:t>
      </w:r>
      <w:ins w:id="66" w:author="Bartos, Thomas M" w:date="2013-07-06T21:00:00Z">
        <w:r w:rsidR="004135C3">
          <w:rPr>
            <w:rFonts w:ascii="Helvetica" w:hAnsi="Helvetica" w:cs="Helvetica"/>
            <w:sz w:val="22"/>
            <w:szCs w:val="22"/>
          </w:rPr>
          <w:t>be</w:t>
        </w:r>
      </w:ins>
      <w:del w:id="67" w:author="Bartos, Thomas M" w:date="2013-07-06T21:00:00Z">
        <w:r w:rsidRPr="009943B3" w:rsidDel="004135C3">
          <w:rPr>
            <w:rFonts w:ascii="Helvetica" w:hAnsi="Helvetica" w:cs="Helvetica"/>
            <w:sz w:val="22"/>
            <w:szCs w:val="22"/>
          </w:rPr>
          <w:delText>want exes immediately</w:delText>
        </w:r>
      </w:del>
      <w:r w:rsidRPr="009943B3">
        <w:rPr>
          <w:rFonts w:ascii="Helvetica" w:hAnsi="Helvetica" w:cs="Helvetica"/>
          <w:sz w:val="22"/>
          <w:szCs w:val="22"/>
        </w:rPr>
        <w:t xml:space="preserve"> friending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0ADC9FB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w:t>
      </w:r>
      <w:ins w:id="68" w:author="Bartos, Thomas M" w:date="2013-07-06T21:00:00Z">
        <w:r w:rsidR="004135C3">
          <w:rPr>
            <w:rFonts w:ascii="Helvetica" w:hAnsi="Helvetica" w:cs="Helvetica"/>
            <w:sz w:val="22"/>
            <w:szCs w:val="22"/>
          </w:rPr>
          <w:t>, each tick</w:t>
        </w:r>
      </w:ins>
      <w:del w:id="69" w:author="Bartos, Thomas M" w:date="2013-07-06T21:00:00Z">
        <w:r w:rsidRPr="006E4950" w:rsidDel="004135C3">
          <w:rPr>
            <w:rFonts w:ascii="Helvetica" w:hAnsi="Helvetica" w:cs="Helvetica"/>
            <w:sz w:val="22"/>
            <w:szCs w:val="22"/>
          </w:rPr>
          <w:delText xml:space="preserve">/have a sexual partner/link …. </w:delText>
        </w:r>
        <w:r w:rsidR="006B6B19" w:rsidRPr="006E4950" w:rsidDel="004135C3">
          <w:rPr>
            <w:rFonts w:ascii="Helvetica" w:hAnsi="Helvetica" w:cs="Helvetica"/>
            <w:sz w:val="22"/>
            <w:szCs w:val="22"/>
          </w:rPr>
          <w:delText>If they already have one,</w:delText>
        </w:r>
      </w:del>
      <w:r w:rsidR="006B6B19" w:rsidRPr="006E4950">
        <w:rPr>
          <w:rFonts w:ascii="Helvetica" w:hAnsi="Helvetica" w:cs="Helvetica"/>
          <w:sz w:val="22"/>
          <w:szCs w:val="22"/>
        </w:rPr>
        <w:t xml:space="preserve"> they have sex. </w:t>
      </w:r>
      <w:r w:rsidR="009943B3">
        <w:rPr>
          <w:rFonts w:ascii="Helvetica" w:hAnsi="Helvetica" w:cs="Helvetica"/>
          <w:sz w:val="22"/>
          <w:szCs w:val="22"/>
        </w:rPr>
        <w:t xml:space="preserve"> </w:t>
      </w:r>
      <w:r w:rsidR="006B6B19" w:rsidRPr="006E4950">
        <w:rPr>
          <w:rFonts w:ascii="Helvetica" w:hAnsi="Helvetica" w:cs="Helvetica"/>
          <w:sz w:val="22"/>
          <w:szCs w:val="22"/>
        </w:rPr>
        <w:t xml:space="preserve">The likelihood that the couple will engage in safe sex depends on the </w:t>
      </w:r>
      <w:ins w:id="70" w:author="Bartos, Thomas M" w:date="2013-07-06T21:00:00Z">
        <w:r w:rsidR="004135C3">
          <w:rPr>
            <w:rFonts w:ascii="Helvetica" w:hAnsi="Helvetica" w:cs="Helvetica"/>
            <w:sz w:val="22"/>
            <w:szCs w:val="22"/>
          </w:rPr>
          <w:t xml:space="preserve">attitudes of both </w:t>
        </w:r>
      </w:ins>
      <w:del w:id="71" w:author="Bartos, Thomas M" w:date="2013-07-06T21:00:00Z">
        <w:r w:rsidR="006B6B19" w:rsidRPr="006E4950" w:rsidDel="004135C3">
          <w:rPr>
            <w:rFonts w:ascii="Helvetica" w:hAnsi="Helvetica" w:cs="Helvetica"/>
            <w:sz w:val="22"/>
            <w:szCs w:val="22"/>
          </w:rPr>
          <w:delText>willingness of both</w:delText>
        </w:r>
        <w:r w:rsidR="002F32BF" w:rsidRPr="006E4950" w:rsidDel="004135C3">
          <w:rPr>
            <w:rFonts w:ascii="Helvetica" w:hAnsi="Helvetica" w:cs="Helvetica"/>
            <w:sz w:val="22"/>
            <w:szCs w:val="22"/>
          </w:rPr>
          <w:delText>????</w:delText>
        </w:r>
        <w:r w:rsidR="006B6B19" w:rsidRPr="006E4950" w:rsidDel="004135C3">
          <w:rPr>
            <w:rFonts w:ascii="Helvetica" w:hAnsi="Helvetica" w:cs="Helvetica"/>
            <w:sz w:val="22"/>
            <w:szCs w:val="22"/>
          </w:rPr>
          <w:delText xml:space="preserve"> </w:delText>
        </w:r>
      </w:del>
      <w:r w:rsidR="006B6B19" w:rsidRPr="006E4950">
        <w:rPr>
          <w:rFonts w:ascii="Helvetica" w:hAnsi="Helvetica" w:cs="Helvetica"/>
          <w:sz w:val="22"/>
          <w:szCs w:val="22"/>
        </w:rPr>
        <w:t>participants.</w:t>
      </w:r>
      <w:r w:rsidR="009943B3">
        <w:rPr>
          <w:rFonts w:ascii="Helvetica" w:hAnsi="Helvetica" w:cs="Helvetica"/>
          <w:sz w:val="22"/>
          <w:szCs w:val="22"/>
        </w:rPr>
        <w:t xml:space="preserve"> </w:t>
      </w:r>
      <w:r w:rsidR="009943B3" w:rsidRPr="009943B3">
        <w:rPr>
          <w:rFonts w:ascii="Helvetica" w:hAnsi="Helvetica" w:cs="Helvetica"/>
          <w:sz w:val="22"/>
          <w:szCs w:val="22"/>
        </w:rPr>
        <w:t xml:space="preserve">If turtles are coupled (have a sexual partner), they will have sex on each tick, and </w:t>
      </w:r>
      <w:ins w:id="72" w:author="Bartos, Thomas M" w:date="2013-07-06T21:01:00Z">
        <w:r w:rsidR="004135C3">
          <w:rPr>
            <w:rFonts w:ascii="Helvetica" w:hAnsi="Helvetica" w:cs="Helvetica"/>
            <w:sz w:val="22"/>
            <w:szCs w:val="22"/>
          </w:rPr>
          <w:t xml:space="preserve">thus will </w:t>
        </w:r>
      </w:ins>
      <w:r w:rsidR="009943B3" w:rsidRPr="009943B3">
        <w:rPr>
          <w:rFonts w:ascii="Helvetica" w:hAnsi="Helvetica" w:cs="Helvetica"/>
          <w:sz w:val="22"/>
          <w:szCs w:val="22"/>
        </w:rPr>
        <w:t>have the potential of spreading an STI if they have unprotected sex</w:t>
      </w:r>
      <w:ins w:id="73" w:author="Bartos, Thomas M" w:date="2013-07-06T21:01:00Z">
        <w:r w:rsidR="004135C3">
          <w:rPr>
            <w:rFonts w:ascii="Helvetica" w:hAnsi="Helvetica" w:cs="Helvetica"/>
            <w:sz w:val="22"/>
            <w:szCs w:val="22"/>
          </w:rPr>
          <w:t>.</w:t>
        </w:r>
      </w:ins>
      <w:del w:id="74" w:author="Bartos, Thomas M" w:date="2013-07-06T21:01:00Z">
        <w:r w:rsidR="009943B3" w:rsidRPr="009943B3" w:rsidDel="004135C3">
          <w:rPr>
            <w:rFonts w:ascii="Helvetica" w:hAnsi="Helvetica" w:cs="Helvetica"/>
            <w:sz w:val="22"/>
            <w:szCs w:val="22"/>
          </w:rPr>
          <w:delText>…. and one of them doesnt know they are infected?? [ have-sex ]</w:delText>
        </w:r>
      </w:del>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w:t>
      </w:r>
      <w:del w:id="75" w:author="Bartos, Thomas M" w:date="2013-07-06T21:01:00Z">
        <w:r w:rsidRPr="006E4950" w:rsidDel="004135C3">
          <w:rPr>
            <w:rFonts w:ascii="Helvetica" w:hAnsi="Helvetica"/>
            <w:sz w:val="22"/>
            <w:szCs w:val="22"/>
          </w:rPr>
          <w:delText>/behaviors</w:delText>
        </w:r>
      </w:del>
      <w:r w:rsidRPr="006E4950">
        <w:rPr>
          <w:rFonts w:ascii="Helvetica" w:hAnsi="Helvetica"/>
          <w:sz w:val="22"/>
          <w:szCs w:val="22"/>
        </w:rPr>
        <w:t xml:space="preserve"> are influenced by the other turtles (“friend group”) that the turtle is linked with</w:t>
      </w:r>
      <w:proofErr w:type="gramEnd"/>
      <w:r w:rsidRPr="006E4950">
        <w:rPr>
          <w:rFonts w:ascii="Helvetica" w:hAnsi="Helvetica"/>
          <w:sz w:val="22"/>
          <w:szCs w:val="22"/>
        </w:rPr>
        <w:t xml:space="preserve">. </w:t>
      </w:r>
    </w:p>
    <w:p w14:paraId="02736236" w14:textId="7CDADF2E"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w:t>
      </w:r>
      <w:ins w:id="76" w:author="Bartos, Thomas M" w:date="2013-07-06T21:02:00Z">
        <w:r w:rsidR="005617D0">
          <w:rPr>
            <w:rFonts w:ascii="Helvetica" w:hAnsi="Helvetica"/>
            <w:sz w:val="22"/>
            <w:szCs w:val="22"/>
          </w:rPr>
          <w:t>n a probability derived from a function based on attitude.</w:t>
        </w:r>
      </w:ins>
      <w:del w:id="77" w:author="Bartos, Thomas M" w:date="2013-07-06T21:02:00Z">
        <w:r w:rsidRPr="006E4950" w:rsidDel="005617D0">
          <w:rPr>
            <w:rFonts w:ascii="Helvetica" w:hAnsi="Helvetica"/>
            <w:sz w:val="22"/>
            <w:szCs w:val="22"/>
          </w:rPr>
          <w:delText>n….</w:delText>
        </w:r>
      </w:del>
      <w:r w:rsidRPr="006E4950">
        <w:rPr>
          <w:rFonts w:ascii="Helvetica" w:hAnsi="Helvetica"/>
          <w:sz w:val="22"/>
          <w:szCs w:val="22"/>
        </w:rPr>
        <w:t xml:space="preserve"> If the couple does choose to use a condom, there is </w:t>
      </w:r>
      <w:ins w:id="78" w:author="Bartos, Thomas M" w:date="2013-07-06T21:02:00Z">
        <w:r w:rsidR="005617D0">
          <w:rPr>
            <w:rFonts w:ascii="Helvetica" w:hAnsi="Helvetica"/>
            <w:sz w:val="22"/>
            <w:szCs w:val="22"/>
          </w:rPr>
          <w:t xml:space="preserve">additionally </w:t>
        </w:r>
      </w:ins>
      <w:r w:rsidRPr="006E4950">
        <w:rPr>
          <w:rFonts w:ascii="Helvetica" w:hAnsi="Helvetica"/>
          <w:sz w:val="22"/>
          <w:szCs w:val="22"/>
        </w:rPr>
        <w:t xml:space="preserve">a chance that they will use the condom correctly, based on </w:t>
      </w:r>
      <w:ins w:id="79" w:author="Bartos, Thomas M" w:date="2013-07-06T21:02:00Z">
        <w:r w:rsidR="005617D0">
          <w:rPr>
            <w:rFonts w:ascii="Helvetica" w:hAnsi="Helvetica"/>
            <w:sz w:val="22"/>
            <w:szCs w:val="22"/>
          </w:rPr>
          <w:t xml:space="preserve">available statistics. </w:t>
        </w:r>
      </w:ins>
      <w:del w:id="80" w:author="Bartos, Thomas M" w:date="2013-07-06T21:02:00Z">
        <w:r w:rsidRPr="006E4950" w:rsidDel="005617D0">
          <w:rPr>
            <w:rFonts w:ascii="Helvetica" w:hAnsi="Helvetica"/>
            <w:sz w:val="22"/>
            <w:szCs w:val="22"/>
          </w:rPr>
          <w:delText xml:space="preserve">stats from WHERE??? </w:delText>
        </w:r>
      </w:del>
      <w:r w:rsidRPr="006E4950">
        <w:rPr>
          <w:rFonts w:ascii="Helvetica" w:hAnsi="Helvetica"/>
          <w:sz w:val="22"/>
          <w:szCs w:val="22"/>
        </w:rPr>
        <w:t>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71DDF6E6" w:rsidR="006B6B19" w:rsidRPr="006E4950" w:rsidRDefault="005617D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ins w:id="81" w:author="Bartos, Thomas M" w:date="2013-07-06T21:03:00Z">
        <w:r>
          <w:rPr>
            <w:rFonts w:ascii="Helvetica" w:hAnsi="Helvetica" w:cs="Helvetica"/>
            <w:sz w:val="22"/>
            <w:szCs w:val="22"/>
          </w:rPr>
          <w:t>Turtles c</w:t>
        </w:r>
      </w:ins>
      <w:r w:rsidR="004F0E10" w:rsidRPr="006E4950">
        <w:rPr>
          <w:rFonts w:ascii="Helvetica" w:hAnsi="Helvetica" w:cs="Helvetica"/>
          <w:sz w:val="22"/>
          <w:szCs w:val="22"/>
        </w:rPr>
        <w:t>heck</w:t>
      </w:r>
      <w:ins w:id="82" w:author="Bartos, Thomas M" w:date="2013-07-06T21:03:00Z">
        <w:r>
          <w:rPr>
            <w:rFonts w:ascii="Helvetica" w:hAnsi="Helvetica" w:cs="Helvetica"/>
            <w:sz w:val="22"/>
            <w:szCs w:val="22"/>
          </w:rPr>
          <w:t xml:space="preserve"> to see if they are</w:t>
        </w:r>
      </w:ins>
      <w:r w:rsidR="004F0E10" w:rsidRPr="006E4950">
        <w:rPr>
          <w:rFonts w:ascii="Helvetica" w:hAnsi="Helvetica" w:cs="Helvetica"/>
          <w:sz w:val="22"/>
          <w:szCs w:val="22"/>
        </w:rPr>
        <w:t xml:space="preserve"> infected only after having sex</w:t>
      </w:r>
      <w:del w:id="83" w:author="Bartos, Thomas M" w:date="2013-07-06T21:03:00Z">
        <w:r w:rsidR="004F0E10" w:rsidRPr="006E4950" w:rsidDel="005617D0">
          <w:rPr>
            <w:rFonts w:ascii="Helvetica" w:hAnsi="Helvetica" w:cs="Helvetica"/>
            <w:sz w:val="22"/>
            <w:szCs w:val="22"/>
          </w:rPr>
          <w:delText xml:space="preserve"> ….. or somewhere….. and talking to friends</w:delText>
        </w:r>
      </w:del>
      <w:r w:rsidR="004F0E10" w:rsidRPr="006E4950">
        <w:rPr>
          <w:rFonts w:ascii="Helvetica" w:hAnsi="Helvetica" w:cs="Helvetica"/>
          <w:sz w:val="22"/>
          <w:szCs w:val="22"/>
        </w:rPr>
        <w:t>,</w:t>
      </w:r>
      <w:r w:rsidR="00221E2B" w:rsidRPr="006E4950">
        <w:rPr>
          <w:rFonts w:ascii="Helvetica" w:hAnsi="Helvetica" w:cs="Helvetica"/>
          <w:sz w:val="22"/>
          <w:szCs w:val="22"/>
        </w:rPr>
        <w:t xml:space="preserve"> because sy</w:t>
      </w:r>
      <w:r w:rsidR="004F0E10" w:rsidRPr="006E4950">
        <w:rPr>
          <w:rFonts w:ascii="Helvetica" w:hAnsi="Helvetica" w:cs="Helvetica"/>
          <w:sz w:val="22"/>
          <w:szCs w:val="22"/>
        </w:rPr>
        <w:t xml:space="preserve">mptoms take a </w:t>
      </w:r>
      <w:ins w:id="84" w:author="Bartos, Thomas M" w:date="2013-07-06T21:03:00Z">
        <w:r>
          <w:rPr>
            <w:rFonts w:ascii="Helvetica" w:hAnsi="Helvetica" w:cs="Helvetica"/>
            <w:sz w:val="22"/>
            <w:szCs w:val="22"/>
          </w:rPr>
          <w:t>while</w:t>
        </w:r>
      </w:ins>
      <w:r w:rsidR="004F0E10" w:rsidRPr="006E4950">
        <w:rPr>
          <w:rFonts w:ascii="Helvetica" w:hAnsi="Helvetica" w:cs="Helvetica"/>
          <w:sz w:val="22"/>
          <w:szCs w:val="22"/>
        </w:rPr>
        <w:t xml:space="preserve"> to show up</w:t>
      </w:r>
      <w:ins w:id="85" w:author="Bartos, Thomas M" w:date="2013-07-06T21:03:00Z">
        <w:r>
          <w:rPr>
            <w:rFonts w:ascii="Helvetica" w:hAnsi="Helvetica" w:cs="Helvetica"/>
            <w:sz w:val="22"/>
            <w:szCs w:val="22"/>
          </w:rPr>
          <w:t xml:space="preserve">. </w:t>
        </w:r>
      </w:ins>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del w:id="86" w:author="Bartos, Thomas M" w:date="2013-07-06T21:05:00Z">
        <w:r w:rsidR="009943B3" w:rsidDel="005617D0">
          <w:rPr>
            <w:rFonts w:ascii="Helvetica" w:hAnsi="Helvetica" w:cs="Helvetica"/>
            <w:sz w:val="22"/>
            <w:szCs w:val="22"/>
          </w:rPr>
          <w:delText xml:space="preserve"> </w:delText>
        </w:r>
      </w:del>
      <w:del w:id="87" w:author="Bartos, Thomas M" w:date="2013-07-06T21:04:00Z">
        <w:r w:rsidR="009943B3" w:rsidDel="005617D0">
          <w:rPr>
            <w:rFonts w:ascii="Helvetica" w:hAnsi="Helvetica" w:cs="Helvetica"/>
            <w:sz w:val="22"/>
            <w:szCs w:val="22"/>
          </w:rPr>
          <w:delText xml:space="preserve">,…. </w:delText>
        </w:r>
      </w:del>
      <w:del w:id="88" w:author="Bartos, Thomas M" w:date="2013-07-06T21:05:00Z">
        <w:r w:rsidR="009943B3" w:rsidRPr="009943B3" w:rsidDel="005617D0">
          <w:rPr>
            <w:rFonts w:ascii="Helvetica" w:hAnsi="Helvetica" w:cs="Helvetica"/>
            <w:sz w:val="22"/>
            <w:szCs w:val="22"/>
          </w:rPr>
          <w:delText xml:space="preserve">In order to best simulate that STIs may not present symptoms immediately, don't check if infected [ check-infected ] (known determined by being symptomatic) until after talking to friends about attitude and having sex </w:delText>
        </w:r>
      </w:del>
      <w:r w:rsidR="009943B3" w:rsidRPr="009943B3">
        <w:rPr>
          <w:rFonts w:ascii="Helvetica" w:hAnsi="Helvetica" w:cs="Helvetica"/>
          <w:sz w:val="22"/>
          <w:szCs w:val="22"/>
        </w:rPr>
        <w:t xml:space="preserve"> </w:t>
      </w:r>
    </w:p>
    <w:p w14:paraId="7BC71F3E" w14:textId="40C8690A"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1"/>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9EFBC04" w:rsidR="0034407F" w:rsidRPr="006E4950" w:rsidRDefault="005617D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Assumption development was based on studies drawn from the scientific literature</w:t>
      </w:r>
      <w:r w:rsidR="0034407F" w:rsidRPr="006E4950">
        <w:rPr>
          <w:rFonts w:ascii="Helvetica" w:hAnsi="Helvetica" w:cs="Helvetica"/>
          <w:sz w:val="22"/>
          <w:szCs w:val="22"/>
        </w:rPr>
        <w:t>.</w:t>
      </w:r>
    </w:p>
    <w:p w14:paraId="668D41B5" w14:textId="1A3D65E1" w:rsidR="002C7CD4" w:rsidRPr="006E4950" w:rsidRDefault="008A4F44" w:rsidP="006E4950">
      <w:pPr>
        <w:spacing w:line="360" w:lineRule="auto"/>
        <w:rPr>
          <w:rFonts w:ascii="Helvetica" w:hAnsi="Helvetica"/>
          <w:sz w:val="22"/>
          <w:szCs w:val="22"/>
        </w:rPr>
      </w:pPr>
      <w:ins w:id="89" w:author="Bartos, Thomas M" w:date="2013-07-06T21:07:00Z">
        <w:r>
          <w:rPr>
            <w:rFonts w:ascii="Helvetica" w:hAnsi="Helvetica"/>
            <w:sz w:val="22"/>
            <w:szCs w:val="22"/>
          </w:rPr>
          <w:t>*******************</w:t>
        </w:r>
        <w:proofErr w:type="gramStart"/>
        <w:r>
          <w:rPr>
            <w:rFonts w:ascii="Helvetica" w:hAnsi="Helvetica"/>
            <w:sz w:val="22"/>
            <w:szCs w:val="22"/>
          </w:rPr>
          <w:t>stop</w:t>
        </w:r>
        <w:proofErr w:type="gramEnd"/>
        <w:r>
          <w:rPr>
            <w:rFonts w:ascii="Helvetica" w:hAnsi="Helvetica"/>
            <w:sz w:val="22"/>
            <w:szCs w:val="22"/>
          </w:rPr>
          <w:t xml:space="preserve"> reviewing******************************</w:t>
        </w:r>
      </w:ins>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w:t>
            </w:r>
            <w:r>
              <w:rPr>
                <w:rFonts w:ascii="Helvetica" w:hAnsi="Helvetica" w:cs="Helvetica"/>
                <w:sz w:val="18"/>
                <w:szCs w:val="18"/>
              </w:rPr>
              <w:lastRenderedPageBreak/>
              <w:t xml:space="preserve">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lastRenderedPageBreak/>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lastRenderedPageBreak/>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lastRenderedPageBreak/>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lastRenderedPageBreak/>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407A32B1" w:rsidR="003C6009" w:rsidRPr="006E4950" w:rsidRDefault="008A4F44" w:rsidP="006E4950">
      <w:pPr>
        <w:spacing w:line="360" w:lineRule="auto"/>
        <w:rPr>
          <w:rFonts w:ascii="Helvetica" w:hAnsi="Helvetica"/>
          <w:sz w:val="22"/>
          <w:szCs w:val="22"/>
        </w:rPr>
      </w:pPr>
      <w:ins w:id="90" w:author="Bartos, Thomas M" w:date="2013-07-06T21:08:00Z">
        <w:r>
          <w:rPr>
            <w:rFonts w:ascii="Helvetica" w:hAnsi="Helvetica"/>
            <w:sz w:val="22"/>
            <w:szCs w:val="22"/>
          </w:rPr>
          <w:t>*******************</w:t>
        </w:r>
        <w:proofErr w:type="gramStart"/>
        <w:r>
          <w:rPr>
            <w:rFonts w:ascii="Helvetica" w:hAnsi="Helvetica"/>
            <w:sz w:val="22"/>
            <w:szCs w:val="22"/>
          </w:rPr>
          <w:t>continue</w:t>
        </w:r>
        <w:proofErr w:type="gramEnd"/>
        <w:r>
          <w:rPr>
            <w:rFonts w:ascii="Helvetica" w:hAnsi="Helvetica"/>
            <w:sz w:val="22"/>
            <w:szCs w:val="22"/>
          </w:rPr>
          <w:t xml:space="preserve"> reviewing************************</w:t>
        </w:r>
      </w:ins>
    </w:p>
    <w:p w14:paraId="2F6498C1" w14:textId="1E1BAF77"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35131797" w:rsidR="00FA3852" w:rsidRPr="00D41B60" w:rsidRDefault="008A4F4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w:t>
      </w:r>
      <w:r w:rsidR="00FA3852" w:rsidRPr="00D41B60">
        <w:rPr>
          <w:rFonts w:ascii="Helvetica" w:hAnsi="Helvetica" w:cs="Helvetica"/>
          <w:sz w:val="22"/>
          <w:szCs w:val="22"/>
        </w:rPr>
        <w:t xml:space="preserve">nly </w:t>
      </w:r>
      <w:r>
        <w:rPr>
          <w:rFonts w:ascii="Helvetica" w:hAnsi="Helvetica" w:cs="Helvetica"/>
          <w:sz w:val="22"/>
          <w:szCs w:val="22"/>
        </w:rPr>
        <w:t>one</w:t>
      </w:r>
      <w:r w:rsidR="00FA3852" w:rsidRPr="00D41B60">
        <w:rPr>
          <w:rFonts w:ascii="Helvetica" w:hAnsi="Helvetica" w:cs="Helvetica"/>
          <w:sz w:val="22"/>
          <w:szCs w:val="22"/>
        </w:rPr>
        <w:t xml:space="preserve"> type of ST</w:t>
      </w:r>
      <w:r>
        <w:rPr>
          <w:rFonts w:ascii="Helvetica" w:hAnsi="Helvetica" w:cs="Helvetica"/>
          <w:sz w:val="22"/>
          <w:szCs w:val="22"/>
        </w:rPr>
        <w:t xml:space="preserve">I </w:t>
      </w:r>
    </w:p>
    <w:p w14:paraId="0068E5B2" w14:textId="3013922F"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C</w:t>
      </w:r>
      <w:r w:rsidR="008A4F44">
        <w:rPr>
          <w:rFonts w:ascii="Helvetica" w:hAnsi="Helvetica"/>
          <w:sz w:val="22"/>
          <w:szCs w:val="22"/>
        </w:rPr>
        <w:t>ondoms are the only form of STI protection</w:t>
      </w:r>
    </w:p>
    <w:p w14:paraId="5ED17A25" w14:textId="387CBDDE" w:rsidR="00D41B60" w:rsidRDefault="008A4F44"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are serially monogamous</w:t>
      </w:r>
    </w:p>
    <w:p w14:paraId="25C4C68B" w14:textId="30E7CFCC" w:rsidR="00FE212D" w:rsidRDefault="008A4F44"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006E4950" w:rsidRPr="00D41B60">
        <w:rPr>
          <w:rFonts w:ascii="Helvetica" w:hAnsi="Helvetica" w:cs="Helvetica"/>
          <w:sz w:val="22"/>
          <w:szCs w:val="22"/>
        </w:rPr>
        <w:t xml:space="preserve">if they know they are infected, </w:t>
      </w:r>
      <w:r>
        <w:rPr>
          <w:rFonts w:ascii="Helvetica" w:hAnsi="Helvetica" w:cs="Helvetica"/>
          <w:sz w:val="22"/>
          <w:szCs w:val="22"/>
        </w:rPr>
        <w:t xml:space="preserve">they </w:t>
      </w:r>
      <w:r w:rsidR="006E4950" w:rsidRPr="00D41B60">
        <w:rPr>
          <w:rFonts w:ascii="Helvetica" w:hAnsi="Helvetica" w:cs="Helvetica"/>
          <w:sz w:val="22"/>
          <w:szCs w:val="22"/>
        </w:rPr>
        <w:t>want to use safe se</w:t>
      </w:r>
      <w:r>
        <w:rPr>
          <w:rFonts w:ascii="Helvetica" w:hAnsi="Helvetica" w:cs="Helvetica"/>
          <w:sz w:val="22"/>
          <w:szCs w:val="22"/>
        </w:rPr>
        <w:t xml:space="preserve">x. </w:t>
      </w:r>
      <w:r w:rsidR="00FA3852" w:rsidRPr="00D41B60">
        <w:rPr>
          <w:rFonts w:ascii="Helvetica" w:hAnsi="Helvetica" w:cs="Helvetica"/>
          <w:sz w:val="22"/>
          <w:szCs w:val="22"/>
        </w:rPr>
        <w:t xml:space="preserve">If they are symptomatic, they will know they have an </w:t>
      </w:r>
      <w:r>
        <w:rPr>
          <w:rFonts w:ascii="Helvetica" w:hAnsi="Helvetica" w:cs="Helvetica"/>
          <w:sz w:val="22"/>
          <w:szCs w:val="22"/>
        </w:rPr>
        <w:t>STI</w:t>
      </w:r>
      <w:r w:rsidR="00FA3852" w:rsidRPr="00D41B60">
        <w:rPr>
          <w:rFonts w:ascii="Helvetica" w:hAnsi="Helvetica" w:cs="Helvetica"/>
          <w:sz w:val="22"/>
          <w:szCs w:val="22"/>
        </w:rPr>
        <w:t>, and will want to</w:t>
      </w:r>
      <w:r w:rsidR="00D41B60">
        <w:rPr>
          <w:rFonts w:ascii="Helvetica" w:hAnsi="Helvetica" w:cs="Helvetica"/>
          <w:sz w:val="22"/>
          <w:szCs w:val="22"/>
        </w:rPr>
        <w:t xml:space="preserve"> </w:t>
      </w:r>
      <w:r>
        <w:rPr>
          <w:rFonts w:ascii="Helvetica" w:hAnsi="Helvetica" w:cs="Helvetica"/>
          <w:sz w:val="22"/>
          <w:szCs w:val="22"/>
        </w:rPr>
        <w:t>always</w:t>
      </w:r>
      <w:r w:rsidR="00FA3852" w:rsidRPr="00D41B60">
        <w:rPr>
          <w:rFonts w:ascii="Helvetica" w:hAnsi="Helvetica" w:cs="Helvetica"/>
          <w:sz w:val="22"/>
          <w:szCs w:val="22"/>
        </w:rPr>
        <w:t xml:space="preserve"> practice safe sex from there forward</w:t>
      </w:r>
    </w:p>
    <w:p w14:paraId="3A471CFA" w14:textId="7C495FF8" w:rsidR="00FA3852" w:rsidRPr="00B957A0" w:rsidRDefault="008A4F44"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Since agents that contract an STI will want to practice safe sex from that point forward, no allocation is made for STI treatment or recovery </w:t>
      </w:r>
    </w:p>
    <w:p w14:paraId="3208851A" w14:textId="024825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lastRenderedPageBreak/>
        <w:t>Social networks are 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xml:space="preserve">, no social group membership changes, </w:t>
      </w:r>
      <w:r w:rsidR="008A4F44">
        <w:rPr>
          <w:rFonts w:ascii="Helvetica" w:hAnsi="Helvetica" w:cs="Helvetica"/>
          <w:sz w:val="22"/>
          <w:szCs w:val="22"/>
        </w:rPr>
        <w:t xml:space="preserve">and </w:t>
      </w:r>
      <w:r>
        <w:rPr>
          <w:rFonts w:ascii="Helvetica" w:hAnsi="Helvetica" w:cs="Helvetica"/>
          <w:sz w:val="22"/>
          <w:szCs w:val="22"/>
        </w:rPr>
        <w:t>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18782CC" w14:textId="0A041843" w:rsidR="00FB7251" w:rsidRDefault="00FB7251" w:rsidP="006E4950">
      <w:pPr>
        <w:widowControl w:val="0"/>
        <w:autoSpaceDE w:val="0"/>
        <w:autoSpaceDN w:val="0"/>
        <w:adjustRightInd w:val="0"/>
        <w:spacing w:line="360" w:lineRule="auto"/>
        <w:rPr>
          <w:ins w:id="91" w:author="Bartos, Thomas M" w:date="2013-07-06T21:14:00Z"/>
          <w:rFonts w:ascii="Helvetica" w:hAnsi="Helvetica" w:cs="Helvetica"/>
          <w:sz w:val="22"/>
          <w:szCs w:val="22"/>
        </w:rPr>
      </w:pPr>
      <w:ins w:id="92" w:author="Bartos, Thomas M" w:date="2013-07-06T21:14:00Z">
        <w:r>
          <w:rPr>
            <w:rFonts w:ascii="Helvetica" w:hAnsi="Helvetica" w:cs="Helvetica"/>
            <w:sz w:val="22"/>
            <w:szCs w:val="22"/>
          </w:rPr>
          <w:t>*****************</w:t>
        </w:r>
        <w:proofErr w:type="gramStart"/>
        <w:r>
          <w:rPr>
            <w:rFonts w:ascii="Helvetica" w:hAnsi="Helvetica" w:cs="Helvetica"/>
            <w:sz w:val="22"/>
            <w:szCs w:val="22"/>
          </w:rPr>
          <w:t>stop</w:t>
        </w:r>
        <w:proofErr w:type="gramEnd"/>
        <w:r>
          <w:rPr>
            <w:rFonts w:ascii="Helvetica" w:hAnsi="Helvetica" w:cs="Helvetica"/>
            <w:sz w:val="22"/>
            <w:szCs w:val="22"/>
          </w:rPr>
          <w:t xml:space="preserve"> reviewing****************</w:t>
        </w:r>
      </w:ins>
    </w:p>
    <w:p w14:paraId="26B1B1F0" w14:textId="77777777" w:rsidR="00FB7251" w:rsidRDefault="00FB7251" w:rsidP="006E4950">
      <w:pPr>
        <w:widowControl w:val="0"/>
        <w:autoSpaceDE w:val="0"/>
        <w:autoSpaceDN w:val="0"/>
        <w:adjustRightInd w:val="0"/>
        <w:spacing w:line="360" w:lineRule="auto"/>
        <w:rPr>
          <w:ins w:id="93" w:author="Bartos, Thomas M" w:date="2013-07-06T21:14:00Z"/>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5A236E2C" w:rsidR="004D05D7" w:rsidRPr="004D05D7" w:rsidRDefault="00FB7251" w:rsidP="004D05D7">
      <w:pPr>
        <w:widowControl w:val="0"/>
        <w:autoSpaceDE w:val="0"/>
        <w:autoSpaceDN w:val="0"/>
        <w:adjustRightInd w:val="0"/>
        <w:spacing w:line="360" w:lineRule="auto"/>
        <w:rPr>
          <w:rFonts w:ascii="Helvetica" w:hAnsi="Helvetica" w:cs="Helvetica"/>
          <w:sz w:val="22"/>
          <w:szCs w:val="22"/>
        </w:rPr>
      </w:pPr>
      <w:ins w:id="94" w:author="Bartos, Thomas M" w:date="2013-07-06T21:14:00Z">
        <w:r>
          <w:rPr>
            <w:rFonts w:ascii="Helvetica" w:hAnsi="Helvetica" w:cs="Helvetica"/>
            <w:sz w:val="22"/>
            <w:szCs w:val="22"/>
          </w:rPr>
          <w:t>***********</w:t>
        </w:r>
        <w:proofErr w:type="gramStart"/>
        <w:r>
          <w:rPr>
            <w:rFonts w:ascii="Helvetica" w:hAnsi="Helvetica" w:cs="Helvetica"/>
            <w:sz w:val="22"/>
            <w:szCs w:val="22"/>
          </w:rPr>
          <w:t>start</w:t>
        </w:r>
        <w:proofErr w:type="gramEnd"/>
        <w:r>
          <w:rPr>
            <w:rFonts w:ascii="Helvetica" w:hAnsi="Helvetica" w:cs="Helvetica"/>
            <w:sz w:val="22"/>
            <w:szCs w:val="22"/>
          </w:rPr>
          <w:t xml:space="preserve"> reviewing********************</w:t>
        </w:r>
      </w:ins>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21A79E28"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0A109E49"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STIs may be transmitted through avenues other than sexual behavior, as in drug </w:t>
      </w:r>
      <w:r w:rsidRPr="00275E0D">
        <w:rPr>
          <w:rFonts w:ascii="Helvetica" w:hAnsi="Helvetica" w:cs="Helvetica"/>
          <w:sz w:val="22"/>
          <w:szCs w:val="22"/>
        </w:rPr>
        <w:lastRenderedPageBreak/>
        <w:t>needles, childbirth, or breastfeeding, this model focuses on the sexual interactions, as they are most common form of transmission - especially in the age demographic in question.</w:t>
      </w:r>
      <w:ins w:id="95" w:author="Bartos, Thomas M" w:date="2013-07-06T21:15:00Z">
        <w:r w:rsidR="00FB7251">
          <w:rPr>
            <w:rFonts w:ascii="Helvetica" w:hAnsi="Helvetica" w:cs="Helvetica"/>
            <w:sz w:val="22"/>
            <w:szCs w:val="22"/>
          </w:rPr>
          <w:t xml:space="preserve"> </w:t>
        </w:r>
      </w:ins>
      <w:r w:rsidRPr="00275E0D">
        <w:rPr>
          <w:rFonts w:ascii="Helvetica" w:hAnsi="Helvetica" w:cs="Helvetica"/>
          <w:sz w:val="22"/>
          <w:szCs w:val="22"/>
        </w:rPr>
        <w:t>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w:t>
      </w:r>
      <w:r w:rsidRPr="00BB6E49">
        <w:rPr>
          <w:rFonts w:ascii="Helvetica" w:hAnsi="Helvetica" w:cs="Helvetica"/>
          <w:sz w:val="22"/>
          <w:szCs w:val="22"/>
        </w:rPr>
        <w:lastRenderedPageBreak/>
        <w:t>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lastRenderedPageBreak/>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w:t>
      </w:r>
      <w:r w:rsidRPr="006E4950">
        <w:rPr>
          <w:rFonts w:ascii="Helvetica" w:hAnsi="Helvetica" w:cs="Helvetica"/>
          <w:sz w:val="22"/>
          <w:szCs w:val="22"/>
        </w:rPr>
        <w:lastRenderedPageBreak/>
        <w:t xml:space="preserve">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w:t>
      </w:r>
      <w:r w:rsidRPr="006E4950">
        <w:rPr>
          <w:rFonts w:ascii="Helvetica" w:hAnsi="Helvetica" w:cs="Helvetica"/>
          <w:sz w:val="22"/>
          <w:szCs w:val="22"/>
        </w:rPr>
        <w:lastRenderedPageBreak/>
        <w:t>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lastRenderedPageBreak/>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1"/>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1"/>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1"/>
        <w:spacing w:line="360" w:lineRule="auto"/>
        <w:rPr>
          <w:rFonts w:ascii="Helvetica" w:hAnsi="Helvetica"/>
          <w:sz w:val="22"/>
          <w:szCs w:val="22"/>
        </w:rPr>
      </w:pPr>
    </w:p>
    <w:p w14:paraId="557DF32A" w14:textId="77777777" w:rsidR="007175BF" w:rsidRDefault="007175BF" w:rsidP="006E4950">
      <w:pPr>
        <w:pStyle w:val="Normal1"/>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1"/>
        <w:spacing w:line="360" w:lineRule="auto"/>
        <w:rPr>
          <w:rFonts w:ascii="Helvetica" w:hAnsi="Helvetica"/>
          <w:sz w:val="22"/>
          <w:szCs w:val="22"/>
        </w:rPr>
      </w:pPr>
    </w:p>
    <w:p w14:paraId="34C1CABE" w14:textId="77777777" w:rsidR="007175BF" w:rsidRDefault="007175BF" w:rsidP="006E4950">
      <w:pPr>
        <w:pStyle w:val="Normal1"/>
        <w:spacing w:line="360" w:lineRule="auto"/>
        <w:rPr>
          <w:rFonts w:ascii="Helvetica" w:hAnsi="Helvetica"/>
          <w:sz w:val="22"/>
          <w:szCs w:val="22"/>
        </w:rPr>
      </w:pPr>
    </w:p>
    <w:p w14:paraId="098BAAC0" w14:textId="77777777" w:rsidR="007175BF" w:rsidRDefault="007175BF" w:rsidP="006E4950">
      <w:pPr>
        <w:pStyle w:val="Normal1"/>
        <w:spacing w:line="360" w:lineRule="auto"/>
        <w:rPr>
          <w:rFonts w:ascii="Helvetica" w:hAnsi="Helvetica"/>
          <w:sz w:val="22"/>
          <w:szCs w:val="22"/>
        </w:rPr>
      </w:pPr>
    </w:p>
    <w:p w14:paraId="4E22456A" w14:textId="77777777" w:rsidR="007175BF" w:rsidRPr="006E4950" w:rsidRDefault="007175BF" w:rsidP="006E4950">
      <w:pPr>
        <w:pStyle w:val="Normal1"/>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lastRenderedPageBreak/>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lastRenderedPageBreak/>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7D01BB" w:rsidRDefault="007D01BB" w:rsidP="006E4950">
      <w:r>
        <w:separator/>
      </w:r>
    </w:p>
  </w:endnote>
  <w:endnote w:type="continuationSeparator" w:id="0">
    <w:p w14:paraId="29D20B55" w14:textId="77777777" w:rsidR="007D01BB" w:rsidRDefault="007D01BB"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7D01BB" w:rsidRDefault="007D01BB" w:rsidP="006E4950">
      <w:r>
        <w:separator/>
      </w:r>
    </w:p>
  </w:footnote>
  <w:footnote w:type="continuationSeparator" w:id="0">
    <w:p w14:paraId="51F5FFB5" w14:textId="77777777" w:rsidR="007D01BB" w:rsidRDefault="007D01BB"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456D7"/>
    <w:rsid w:val="00055960"/>
    <w:rsid w:val="00086EB4"/>
    <w:rsid w:val="00087CF8"/>
    <w:rsid w:val="000B4DC8"/>
    <w:rsid w:val="000F2B04"/>
    <w:rsid w:val="00132956"/>
    <w:rsid w:val="00140B98"/>
    <w:rsid w:val="00143AC4"/>
    <w:rsid w:val="0014455C"/>
    <w:rsid w:val="00152093"/>
    <w:rsid w:val="001707EE"/>
    <w:rsid w:val="001B2899"/>
    <w:rsid w:val="001B3129"/>
    <w:rsid w:val="001C7858"/>
    <w:rsid w:val="001D009B"/>
    <w:rsid w:val="001E1010"/>
    <w:rsid w:val="001F3CAF"/>
    <w:rsid w:val="001F4FB5"/>
    <w:rsid w:val="001F530C"/>
    <w:rsid w:val="00205B9F"/>
    <w:rsid w:val="00211949"/>
    <w:rsid w:val="00221E2B"/>
    <w:rsid w:val="002251D7"/>
    <w:rsid w:val="00234079"/>
    <w:rsid w:val="00235668"/>
    <w:rsid w:val="00237085"/>
    <w:rsid w:val="00244D40"/>
    <w:rsid w:val="00260FE5"/>
    <w:rsid w:val="00264690"/>
    <w:rsid w:val="0027357C"/>
    <w:rsid w:val="00275E0D"/>
    <w:rsid w:val="00286652"/>
    <w:rsid w:val="002A1778"/>
    <w:rsid w:val="002B5B0B"/>
    <w:rsid w:val="002C09A0"/>
    <w:rsid w:val="002C0AA2"/>
    <w:rsid w:val="002C7CD4"/>
    <w:rsid w:val="002E6C1B"/>
    <w:rsid w:val="002F32BF"/>
    <w:rsid w:val="0030257F"/>
    <w:rsid w:val="00302FEA"/>
    <w:rsid w:val="00316317"/>
    <w:rsid w:val="003237EF"/>
    <w:rsid w:val="0034407F"/>
    <w:rsid w:val="00367F57"/>
    <w:rsid w:val="00367FC9"/>
    <w:rsid w:val="00371F6A"/>
    <w:rsid w:val="00376A57"/>
    <w:rsid w:val="003806F3"/>
    <w:rsid w:val="0038305B"/>
    <w:rsid w:val="003964AC"/>
    <w:rsid w:val="00396773"/>
    <w:rsid w:val="003C6009"/>
    <w:rsid w:val="003F523B"/>
    <w:rsid w:val="004135C3"/>
    <w:rsid w:val="00417C93"/>
    <w:rsid w:val="00443501"/>
    <w:rsid w:val="0044645B"/>
    <w:rsid w:val="00483838"/>
    <w:rsid w:val="004A404D"/>
    <w:rsid w:val="004D05D7"/>
    <w:rsid w:val="004F0E10"/>
    <w:rsid w:val="004F5C66"/>
    <w:rsid w:val="005226B3"/>
    <w:rsid w:val="005358A0"/>
    <w:rsid w:val="005421B8"/>
    <w:rsid w:val="0055240A"/>
    <w:rsid w:val="005617D0"/>
    <w:rsid w:val="005667E9"/>
    <w:rsid w:val="0057388A"/>
    <w:rsid w:val="0057644D"/>
    <w:rsid w:val="0059641B"/>
    <w:rsid w:val="005D219D"/>
    <w:rsid w:val="00601ED5"/>
    <w:rsid w:val="00622023"/>
    <w:rsid w:val="00622420"/>
    <w:rsid w:val="0062588B"/>
    <w:rsid w:val="006628DB"/>
    <w:rsid w:val="0066594E"/>
    <w:rsid w:val="0067204B"/>
    <w:rsid w:val="00692C00"/>
    <w:rsid w:val="00694742"/>
    <w:rsid w:val="006B66DC"/>
    <w:rsid w:val="006B6B19"/>
    <w:rsid w:val="006C44BB"/>
    <w:rsid w:val="006D63C8"/>
    <w:rsid w:val="006E4950"/>
    <w:rsid w:val="007004F0"/>
    <w:rsid w:val="007175BF"/>
    <w:rsid w:val="00722BD2"/>
    <w:rsid w:val="00750D21"/>
    <w:rsid w:val="00762D04"/>
    <w:rsid w:val="00764263"/>
    <w:rsid w:val="007965AE"/>
    <w:rsid w:val="007C0D63"/>
    <w:rsid w:val="007C4C16"/>
    <w:rsid w:val="007D01BB"/>
    <w:rsid w:val="007E3214"/>
    <w:rsid w:val="00800821"/>
    <w:rsid w:val="00802CA6"/>
    <w:rsid w:val="008102F8"/>
    <w:rsid w:val="0081509F"/>
    <w:rsid w:val="0081689C"/>
    <w:rsid w:val="0084350C"/>
    <w:rsid w:val="00863BE2"/>
    <w:rsid w:val="008727BA"/>
    <w:rsid w:val="00877D28"/>
    <w:rsid w:val="008A4F44"/>
    <w:rsid w:val="008F2C33"/>
    <w:rsid w:val="009129E9"/>
    <w:rsid w:val="0092097E"/>
    <w:rsid w:val="009316C8"/>
    <w:rsid w:val="00943502"/>
    <w:rsid w:val="00960AF7"/>
    <w:rsid w:val="00980124"/>
    <w:rsid w:val="009943B3"/>
    <w:rsid w:val="009F4E7D"/>
    <w:rsid w:val="00A55222"/>
    <w:rsid w:val="00A61EB2"/>
    <w:rsid w:val="00A674BB"/>
    <w:rsid w:val="00A8029C"/>
    <w:rsid w:val="00A95F29"/>
    <w:rsid w:val="00AD259A"/>
    <w:rsid w:val="00AD4E24"/>
    <w:rsid w:val="00AD5DAC"/>
    <w:rsid w:val="00AE2E85"/>
    <w:rsid w:val="00B10C26"/>
    <w:rsid w:val="00B340C0"/>
    <w:rsid w:val="00B3461A"/>
    <w:rsid w:val="00B52410"/>
    <w:rsid w:val="00B709E1"/>
    <w:rsid w:val="00B80473"/>
    <w:rsid w:val="00B81B20"/>
    <w:rsid w:val="00B852BF"/>
    <w:rsid w:val="00B86BCB"/>
    <w:rsid w:val="00B9503D"/>
    <w:rsid w:val="00B957A0"/>
    <w:rsid w:val="00BB6E49"/>
    <w:rsid w:val="00BC3137"/>
    <w:rsid w:val="00BC5C5D"/>
    <w:rsid w:val="00BD11B7"/>
    <w:rsid w:val="00BD1A5D"/>
    <w:rsid w:val="00BD2620"/>
    <w:rsid w:val="00C11505"/>
    <w:rsid w:val="00C11A33"/>
    <w:rsid w:val="00C15A1F"/>
    <w:rsid w:val="00C30189"/>
    <w:rsid w:val="00C64590"/>
    <w:rsid w:val="00C6553A"/>
    <w:rsid w:val="00C7500A"/>
    <w:rsid w:val="00CC4AF5"/>
    <w:rsid w:val="00CC4B41"/>
    <w:rsid w:val="00CD304C"/>
    <w:rsid w:val="00D137B8"/>
    <w:rsid w:val="00D201DC"/>
    <w:rsid w:val="00D41B60"/>
    <w:rsid w:val="00D772FB"/>
    <w:rsid w:val="00D77C11"/>
    <w:rsid w:val="00D87748"/>
    <w:rsid w:val="00D95ED3"/>
    <w:rsid w:val="00D96753"/>
    <w:rsid w:val="00DB352C"/>
    <w:rsid w:val="00DC2C41"/>
    <w:rsid w:val="00DE448E"/>
    <w:rsid w:val="00DF3127"/>
    <w:rsid w:val="00E00718"/>
    <w:rsid w:val="00E04E2D"/>
    <w:rsid w:val="00E32962"/>
    <w:rsid w:val="00E55A0C"/>
    <w:rsid w:val="00E57A92"/>
    <w:rsid w:val="00E57B0D"/>
    <w:rsid w:val="00E61142"/>
    <w:rsid w:val="00E64691"/>
    <w:rsid w:val="00E821C9"/>
    <w:rsid w:val="00E91618"/>
    <w:rsid w:val="00E947AA"/>
    <w:rsid w:val="00EB3870"/>
    <w:rsid w:val="00EB439D"/>
    <w:rsid w:val="00EC48B1"/>
    <w:rsid w:val="00ED1CCC"/>
    <w:rsid w:val="00ED1E7D"/>
    <w:rsid w:val="00ED44A2"/>
    <w:rsid w:val="00F177FA"/>
    <w:rsid w:val="00F23A10"/>
    <w:rsid w:val="00F275B8"/>
    <w:rsid w:val="00F276E2"/>
    <w:rsid w:val="00F45D53"/>
    <w:rsid w:val="00F46B33"/>
    <w:rsid w:val="00F57E4E"/>
    <w:rsid w:val="00F7366F"/>
    <w:rsid w:val="00F825A5"/>
    <w:rsid w:val="00F957FB"/>
    <w:rsid w:val="00F95F36"/>
    <w:rsid w:val="00FA3852"/>
    <w:rsid w:val="00FB0982"/>
    <w:rsid w:val="00FB7251"/>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D6839-C424-6C4C-B944-27FD2F13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6089</Words>
  <Characters>34708</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40716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 Bartos</dc:creator>
  <cp:lastModifiedBy>Lizz Bartos</cp:lastModifiedBy>
  <cp:revision>21</cp:revision>
  <dcterms:created xsi:type="dcterms:W3CDTF">2013-07-07T01:08:00Z</dcterms:created>
  <dcterms:modified xsi:type="dcterms:W3CDTF">2013-07-13T19:47:00Z</dcterms:modified>
</cp:coreProperties>
</file>